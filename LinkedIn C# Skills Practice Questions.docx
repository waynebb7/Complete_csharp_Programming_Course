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46AE" w14:textId="77777777" w:rsidR="00E974C1" w:rsidRPr="00067AD7" w:rsidRDefault="00E974C1" w:rsidP="00E92793">
      <w:pPr>
        <w:pStyle w:val="Heading1"/>
      </w:pPr>
      <w:r w:rsidRPr="00067AD7">
        <w:t>In which of these situations are interfaces better than abstract classes?</w:t>
      </w:r>
    </w:p>
    <w:p w14:paraId="29A85043" w14:textId="15A34607" w:rsidR="00E974C1" w:rsidRPr="00067AD7" w:rsidRDefault="00E974C1" w:rsidP="00470BA8">
      <w:pPr>
        <w:pStyle w:val="wbbIncorrect"/>
      </w:pPr>
      <w:r w:rsidRPr="00067AD7">
        <w:t>When you need to define an object type’s characteristics, use an interface. When you need to define an object type’s capabilities, use an abstract class.</w:t>
      </w:r>
    </w:p>
    <w:p w14:paraId="391BE605" w14:textId="33C23417" w:rsidR="00E974C1" w:rsidRPr="00067AD7" w:rsidRDefault="00E974C1" w:rsidP="00470BA8">
      <w:pPr>
        <w:pStyle w:val="wbbIncorrect"/>
        <w:rPr>
          <w:rFonts w:ascii="Arial" w:hAnsi="Arial"/>
        </w:rPr>
      </w:pPr>
      <w:r w:rsidRPr="00067AD7">
        <w:t>Interfaces are a legacy of older versions of C#, and are interchangeable with the newer abstract class feature.</w:t>
      </w:r>
    </w:p>
    <w:p w14:paraId="7E5412D2" w14:textId="3C551D03" w:rsidR="00E974C1" w:rsidRPr="00067AD7" w:rsidRDefault="00E974C1" w:rsidP="00470BA8">
      <w:pPr>
        <w:pStyle w:val="wbbCorrect"/>
      </w:pPr>
      <w:r w:rsidRPr="00067AD7">
        <w:t>When you need a list of capabilities and data that are classes-agnostic, use an interface. When you need a certain object type to share characteristics, use an abstract class.</w:t>
      </w:r>
    </w:p>
    <w:p w14:paraId="7A630DA7" w14:textId="54125B43" w:rsidR="00E974C1" w:rsidRPr="00067AD7" w:rsidRDefault="00E974C1" w:rsidP="00470BA8">
      <w:pPr>
        <w:pStyle w:val="wbbIncorrect"/>
        <w:rPr>
          <w:rFonts w:ascii="Arial" w:hAnsi="Arial"/>
        </w:rPr>
      </w:pPr>
      <w:r w:rsidRPr="00067AD7">
        <w:t>You should use both an interface and an abstract class when defining any complex object.</w:t>
      </w:r>
      <w:r w:rsidRPr="00067AD7">
        <w:br/>
      </w:r>
      <w:bookmarkStart w:id="0" w:name="more"/>
      <w:bookmarkEnd w:id="0"/>
    </w:p>
    <w:p w14:paraId="450FBA2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697394D">
          <v:rect id="_x0000_i1359" style="width:0;height:1.5pt" o:hralign="center" o:hrstd="t" o:hrnoshade="t" o:hr="t" fillcolor="#65656a" stroked="f"/>
        </w:pict>
      </w:r>
    </w:p>
    <w:p w14:paraId="07662997" w14:textId="77777777" w:rsidR="00E974C1" w:rsidRPr="00E974C1" w:rsidRDefault="00E974C1" w:rsidP="00E92793">
      <w:pPr>
        <w:pStyle w:val="Heading1"/>
        <w:rPr>
          <w:rFonts w:ascii="Arial" w:hAnsi="Arial"/>
          <w:color w:val="65656A"/>
        </w:rPr>
      </w:pPr>
      <w:r w:rsidRPr="00E974C1">
        <w:t>Which statement is true of delegates?</w:t>
      </w:r>
    </w:p>
    <w:p w14:paraId="75564624" w14:textId="77777777" w:rsidR="00E974C1" w:rsidRPr="00E974C1" w:rsidRDefault="00E974C1" w:rsidP="00470BA8">
      <w:pPr>
        <w:pStyle w:val="wbbIncorrect"/>
        <w:rPr>
          <w:rFonts w:ascii="Arial" w:hAnsi="Arial"/>
        </w:rPr>
      </w:pPr>
      <w:r w:rsidRPr="00E974C1">
        <w:t> Delegates are not supported in the current version of C#</w:t>
      </w:r>
    </w:p>
    <w:p w14:paraId="09CDCD71" w14:textId="77777777" w:rsidR="00E974C1" w:rsidRPr="00E974C1" w:rsidRDefault="00E974C1" w:rsidP="00470BA8">
      <w:pPr>
        <w:pStyle w:val="wbbIncorrect"/>
        <w:rPr>
          <w:rFonts w:ascii="Arial" w:hAnsi="Arial"/>
        </w:rPr>
      </w:pPr>
      <w:r w:rsidRPr="00E974C1">
        <w:t> They cannot be used as callbacks.</w:t>
      </w:r>
    </w:p>
    <w:p w14:paraId="374F0CFE" w14:textId="77777777" w:rsidR="00E974C1" w:rsidRPr="00067AD7" w:rsidRDefault="00E974C1" w:rsidP="00470BA8">
      <w:pPr>
        <w:pStyle w:val="wbbIncorrect"/>
      </w:pPr>
      <w:r w:rsidRPr="00067AD7">
        <w:t> Only variables can be passed to delegates as parameters.</w:t>
      </w:r>
    </w:p>
    <w:p w14:paraId="6EB234CD" w14:textId="5F43FE1E" w:rsidR="00E974C1" w:rsidRPr="00067AD7" w:rsidRDefault="00E974C1" w:rsidP="00470BA8">
      <w:pPr>
        <w:pStyle w:val="wbbCorrect"/>
      </w:pPr>
      <w:r w:rsidRPr="00067AD7">
        <w:t> They can be chained together.</w:t>
      </w:r>
      <w:r w:rsidRPr="00067AD7">
        <w:br/>
      </w:r>
    </w:p>
    <w:p w14:paraId="45A09615"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27E2B2C">
          <v:rect id="_x0000_i1357" style="width:0;height:1.5pt" o:hralign="center" o:hrstd="t" o:hrnoshade="t" o:hr="t" fillcolor="#65656a" stroked="f"/>
        </w:pict>
      </w:r>
    </w:p>
    <w:p w14:paraId="3CAA75FA" w14:textId="77777777" w:rsidR="00E974C1" w:rsidRPr="00067AD7" w:rsidRDefault="00E974C1" w:rsidP="00E92793">
      <w:pPr>
        <w:pStyle w:val="Heading1"/>
      </w:pPr>
      <w:r w:rsidRPr="00067AD7">
        <w:t>Which choice best defines C#'s asynchronous programming model?</w:t>
      </w:r>
    </w:p>
    <w:p w14:paraId="727CC332" w14:textId="77777777" w:rsidR="00E974C1" w:rsidRPr="00E974C1" w:rsidRDefault="00E974C1" w:rsidP="00470BA8">
      <w:pPr>
        <w:pStyle w:val="wbbIncorrect"/>
        <w:rPr>
          <w:rFonts w:ascii="Arial" w:hAnsi="Arial"/>
        </w:rPr>
      </w:pPr>
      <w:r w:rsidRPr="00E974C1">
        <w:t> reactive</w:t>
      </w:r>
    </w:p>
    <w:p w14:paraId="37594B07" w14:textId="77777777" w:rsidR="00E974C1" w:rsidRPr="00E974C1" w:rsidRDefault="00E974C1" w:rsidP="00470BA8">
      <w:pPr>
        <w:pStyle w:val="wbbIncorrect"/>
        <w:rPr>
          <w:rFonts w:ascii="Arial" w:hAnsi="Arial"/>
        </w:rPr>
      </w:pPr>
      <w:r w:rsidRPr="00E974C1">
        <w:t> inherited callback</w:t>
      </w:r>
    </w:p>
    <w:p w14:paraId="77A01ABD" w14:textId="77777777" w:rsidR="00E974C1" w:rsidRPr="00E974C1" w:rsidRDefault="00E974C1" w:rsidP="00470BA8">
      <w:pPr>
        <w:pStyle w:val="wbbCorrect"/>
        <w:rPr>
          <w:rFonts w:ascii="Arial" w:hAnsi="Arial"/>
        </w:rPr>
      </w:pPr>
      <w:r w:rsidRPr="00E974C1">
        <w:t> task-based</w:t>
      </w:r>
    </w:p>
    <w:p w14:paraId="542EC4A3" w14:textId="4DBEB650" w:rsidR="00E974C1" w:rsidRPr="00E974C1" w:rsidRDefault="00E974C1" w:rsidP="00470BA8">
      <w:pPr>
        <w:pStyle w:val="wbbIncorrect"/>
        <w:rPr>
          <w:rFonts w:ascii="Arial" w:hAnsi="Arial"/>
        </w:rPr>
      </w:pPr>
      <w:r w:rsidRPr="00E974C1">
        <w:t> callback-based</w:t>
      </w:r>
      <w:r w:rsidRPr="00E974C1">
        <w:br/>
      </w:r>
    </w:p>
    <w:p w14:paraId="213A845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D4AF58C">
          <v:rect id="_x0000_i1358" style="width:0;height:1.5pt" o:hralign="center" o:hrstd="t" o:hrnoshade="t" o:hr="t" fillcolor="#65656a" stroked="f"/>
        </w:pict>
      </w:r>
    </w:p>
    <w:p w14:paraId="5CF409B8" w14:textId="77777777" w:rsidR="00E974C1" w:rsidRPr="00067AD7" w:rsidRDefault="00E974C1" w:rsidP="00E92793">
      <w:pPr>
        <w:pStyle w:val="Heading1"/>
      </w:pPr>
      <w:r w:rsidRPr="00067AD7">
        <w:t>How would you determine if a class has a particular attribute?</w:t>
      </w:r>
    </w:p>
    <w:p w14:paraId="1925CB50" w14:textId="77777777" w:rsidR="00E974C1" w:rsidRPr="00E974C1" w:rsidRDefault="00E974C1" w:rsidP="00470BA8">
      <w:pPr>
        <w:pStyle w:val="wbbIncorrect"/>
        <w:rPr>
          <w:rFonts w:ascii="Arial" w:hAnsi="Arial"/>
        </w:rPr>
      </w:pPr>
      <w:r w:rsidRPr="00E974C1">
        <w:t> A</w:t>
      </w:r>
    </w:p>
    <w:p w14:paraId="59F56C04" w14:textId="77777777" w:rsidR="00E974C1" w:rsidRPr="005670E1" w:rsidRDefault="00E974C1" w:rsidP="00470BA8">
      <w:pPr>
        <w:pStyle w:val="wbbcode"/>
      </w:pPr>
      <w:r w:rsidRPr="005670E1">
        <w:t>var type = typeof(SomeType);</w:t>
      </w:r>
    </w:p>
    <w:p w14:paraId="373DB8E2" w14:textId="77777777" w:rsidR="00E974C1" w:rsidRPr="005670E1" w:rsidRDefault="00E974C1" w:rsidP="00470BA8">
      <w:pPr>
        <w:pStyle w:val="wbbcode"/>
      </w:pPr>
      <w:r w:rsidRPr="005670E1">
        <w:t>var attribute = type.GetCustomAttribute&lt;SomeAttribute&gt;();</w:t>
      </w:r>
    </w:p>
    <w:p w14:paraId="55EA915D" w14:textId="77777777" w:rsidR="00E974C1" w:rsidRPr="00E974C1" w:rsidRDefault="00E974C1" w:rsidP="00470BA8">
      <w:pPr>
        <w:pStyle w:val="wbbIncorrect"/>
        <w:rPr>
          <w:rFonts w:ascii="Arial" w:hAnsi="Arial"/>
        </w:rPr>
      </w:pPr>
      <w:r w:rsidRPr="00E974C1">
        <w:t> B</w:t>
      </w:r>
    </w:p>
    <w:p w14:paraId="22D77FC4" w14:textId="77777777" w:rsidR="00E974C1" w:rsidRPr="00E974C1" w:rsidRDefault="00E974C1" w:rsidP="00470BA8">
      <w:pPr>
        <w:pStyle w:val="wbbcode"/>
        <w:rPr>
          <w:bdr w:val="none" w:sz="0" w:space="0" w:color="auto" w:frame="1"/>
        </w:rPr>
      </w:pPr>
      <w:r w:rsidRPr="00E974C1">
        <w:rPr>
          <w:bdr w:val="none" w:sz="0" w:space="0" w:color="auto" w:frame="1"/>
        </w:rPr>
        <w:t>var typeof(MyPresentationModel).Should().BeDecoratedWith&lt;SomeAttribute&gt;();</w:t>
      </w:r>
    </w:p>
    <w:p w14:paraId="404D5A05" w14:textId="77777777" w:rsidR="00E974C1" w:rsidRPr="00E974C1" w:rsidRDefault="00E974C1" w:rsidP="00470BA8">
      <w:pPr>
        <w:pStyle w:val="wbbIncorrect"/>
        <w:rPr>
          <w:rFonts w:ascii="Arial" w:hAnsi="Arial"/>
        </w:rPr>
      </w:pPr>
      <w:r w:rsidRPr="00E974C1">
        <w:t> C</w:t>
      </w:r>
    </w:p>
    <w:p w14:paraId="72834728" w14:textId="77777777" w:rsidR="00E974C1" w:rsidRPr="00E974C1" w:rsidRDefault="00E974C1" w:rsidP="00470BA8">
      <w:pPr>
        <w:pStyle w:val="wbbcode"/>
        <w:rPr>
          <w:bdr w:val="none" w:sz="0" w:space="0" w:color="auto" w:frame="1"/>
        </w:rPr>
      </w:pPr>
      <w:r w:rsidRPr="00E974C1">
        <w:rPr>
          <w:bdr w:val="none" w:sz="0" w:space="0" w:color="auto" w:frame="1"/>
        </w:rPr>
        <w:t>Attribute.GetCustomAttribute, typeof(SubControllerActionToViewDataAttribute)</w:t>
      </w:r>
    </w:p>
    <w:p w14:paraId="314DC577" w14:textId="77777777" w:rsidR="00E974C1" w:rsidRPr="00E974C1" w:rsidRDefault="00E974C1" w:rsidP="00470BA8">
      <w:pPr>
        <w:pStyle w:val="wbbCorrect"/>
        <w:rPr>
          <w:rFonts w:ascii="Arial" w:hAnsi="Arial"/>
        </w:rPr>
      </w:pPr>
      <w:r w:rsidRPr="00E974C1">
        <w:t> D</w:t>
      </w:r>
    </w:p>
    <w:p w14:paraId="0F9D2A7E" w14:textId="77777777" w:rsidR="00E974C1" w:rsidRPr="00E974C1" w:rsidRDefault="00E974C1" w:rsidP="00470BA8">
      <w:pPr>
        <w:pStyle w:val="wbbcode"/>
        <w:rPr>
          <w:bdr w:val="none" w:sz="0" w:space="0" w:color="auto" w:frame="1"/>
        </w:rPr>
      </w:pPr>
      <w:r w:rsidRPr="00E974C1">
        <w:rPr>
          <w:bdr w:val="none" w:sz="0" w:space="0" w:color="auto" w:frame="1"/>
        </w:rPr>
        <w:t>Attribute.GetCustomAttribute(typeof(ExampleController), typeof(SubControllerActionToViewDataAttribute))</w:t>
      </w:r>
    </w:p>
    <w:p w14:paraId="1B73E976" w14:textId="2EC20B94"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p>
    <w:p w14:paraId="48D0047F"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FBAEF67">
          <v:rect id="_x0000_i1360" style="width:0;height:1.5pt" o:hralign="center" o:hrstd="t" o:hrnoshade="t" o:hr="t" fillcolor="#65656a" stroked="f"/>
        </w:pict>
      </w:r>
    </w:p>
    <w:p w14:paraId="6F49518D" w14:textId="77777777" w:rsidR="00E974C1" w:rsidRPr="00067AD7" w:rsidRDefault="00E974C1" w:rsidP="00E92793">
      <w:pPr>
        <w:pStyle w:val="Heading1"/>
      </w:pPr>
      <w:r w:rsidRPr="00067AD7">
        <w:lastRenderedPageBreak/>
        <w:t>What is the difference between the ref and out keywords?</w:t>
      </w:r>
    </w:p>
    <w:p w14:paraId="6ACA911F" w14:textId="0B3EE144" w:rsidR="00E974C1" w:rsidRPr="00E974C1" w:rsidRDefault="00E974C1" w:rsidP="00470BA8">
      <w:pPr>
        <w:pStyle w:val="wbbIncorrect"/>
        <w:rPr>
          <w:rFonts w:ascii="Arial" w:hAnsi="Arial"/>
        </w:rPr>
      </w:pPr>
      <w:r w:rsidRPr="00E974C1">
        <w:t>Variables passed to out specify that the parameter is an output parameter, while ref specifies that a variable may be passed to a function without being initialized.</w:t>
      </w:r>
    </w:p>
    <w:p w14:paraId="782E38B0" w14:textId="0654A1B5" w:rsidR="00E974C1" w:rsidRPr="00E974C1" w:rsidRDefault="00E974C1" w:rsidP="00470BA8">
      <w:pPr>
        <w:pStyle w:val="wbbIncorrect"/>
        <w:rPr>
          <w:rFonts w:ascii="Arial" w:hAnsi="Arial"/>
        </w:rPr>
      </w:pPr>
      <w:r w:rsidRPr="00E974C1">
        <w:t>Variables passed to ref can be passed to a function without being initialized, while out specifies that the value is a reference value that can be changed inside the calling method.</w:t>
      </w:r>
    </w:p>
    <w:p w14:paraId="20419D78" w14:textId="48430F3E" w:rsidR="00E974C1" w:rsidRPr="00E974C1" w:rsidRDefault="00E974C1" w:rsidP="00470BA8">
      <w:pPr>
        <w:pStyle w:val="wbbCorrect"/>
        <w:rPr>
          <w:rFonts w:ascii="Arial" w:hAnsi="Arial"/>
        </w:rPr>
      </w:pPr>
      <w:r w:rsidRPr="00E974C1">
        <w:t>Variables passed to out can be passed to a function without being initialized, while ref specifies that the value is a reference value that can be changed inside the calling method.</w:t>
      </w:r>
    </w:p>
    <w:p w14:paraId="1D24D603" w14:textId="2AB08289" w:rsidR="00E974C1" w:rsidRPr="00E974C1" w:rsidRDefault="00E974C1" w:rsidP="00470BA8">
      <w:pPr>
        <w:pStyle w:val="wbbIncorrect"/>
        <w:rPr>
          <w:rFonts w:ascii="Times New Roman" w:hAnsi="Times New Roman" w:cs="Times New Roman"/>
          <w:sz w:val="24"/>
          <w:szCs w:val="24"/>
        </w:rPr>
      </w:pPr>
      <w:r w:rsidRPr="00E974C1">
        <w:t>Variables passed to ref specify that the parameter is an output parameter, while out specifies that a variable may be passed to a function without being initialized.</w:t>
      </w:r>
      <w:r w:rsidRPr="00E974C1">
        <w:br/>
      </w:r>
    </w:p>
    <w:p w14:paraId="2932F10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17EF957">
          <v:rect id="_x0000_i1370" style="width:0;height:1.5pt" o:hralign="center" o:hrstd="t" o:hrnoshade="t" o:hr="t" fillcolor="#65656a" stroked="f"/>
        </w:pict>
      </w:r>
    </w:p>
    <w:p w14:paraId="22548AE2" w14:textId="77777777" w:rsidR="00E974C1" w:rsidRPr="00E974C1" w:rsidRDefault="00E974C1" w:rsidP="00E92793">
      <w:pPr>
        <w:pStyle w:val="Heading1"/>
        <w:rPr>
          <w:rFonts w:ascii="Arial" w:hAnsi="Arial"/>
          <w:color w:val="65656A"/>
        </w:rPr>
      </w:pPr>
      <w:r w:rsidRPr="00E974C1">
        <w:t>How could you retrieve information about a class, as well as create an instance at runtime?</w:t>
      </w:r>
    </w:p>
    <w:p w14:paraId="2060B993" w14:textId="77777777" w:rsidR="00E974C1" w:rsidRPr="00E974C1" w:rsidRDefault="00E974C1" w:rsidP="00470BA8">
      <w:pPr>
        <w:pStyle w:val="wbbCorrect"/>
        <w:rPr>
          <w:rFonts w:ascii="Arial" w:hAnsi="Arial"/>
        </w:rPr>
      </w:pPr>
      <w:r w:rsidRPr="00E974C1">
        <w:t> reflection</w:t>
      </w:r>
    </w:p>
    <w:p w14:paraId="39BBFC18" w14:textId="77777777" w:rsidR="00E974C1" w:rsidRPr="00E974C1" w:rsidRDefault="00E974C1" w:rsidP="00470BA8">
      <w:pPr>
        <w:pStyle w:val="wbbIncorrect"/>
        <w:rPr>
          <w:rFonts w:ascii="Arial" w:hAnsi="Arial"/>
        </w:rPr>
      </w:pPr>
      <w:r w:rsidRPr="00E974C1">
        <w:t> serialization</w:t>
      </w:r>
    </w:p>
    <w:p w14:paraId="7BC2E754" w14:textId="77777777" w:rsidR="00E974C1" w:rsidRPr="00E974C1" w:rsidRDefault="00E974C1" w:rsidP="00470BA8">
      <w:pPr>
        <w:pStyle w:val="wbbIncorrect"/>
        <w:rPr>
          <w:rFonts w:ascii="Arial" w:hAnsi="Arial"/>
        </w:rPr>
      </w:pPr>
      <w:r w:rsidRPr="00E974C1">
        <w:t> abstraction</w:t>
      </w:r>
    </w:p>
    <w:p w14:paraId="7F316DB5" w14:textId="31592DE0" w:rsidR="00E974C1" w:rsidRPr="00E974C1" w:rsidRDefault="00E974C1" w:rsidP="00470BA8">
      <w:pPr>
        <w:pStyle w:val="wbbIncorrect"/>
        <w:rPr>
          <w:rFonts w:ascii="Arial" w:hAnsi="Arial"/>
        </w:rPr>
      </w:pPr>
      <w:r w:rsidRPr="00E974C1">
        <w:t> dependency injection</w:t>
      </w:r>
      <w:r w:rsidRPr="00E974C1">
        <w:br/>
      </w:r>
    </w:p>
    <w:p w14:paraId="264AC40C"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F305DEA">
          <v:rect id="_x0000_i1361" style="width:0;height:1.5pt" o:hralign="center" o:hrstd="t" o:hrnoshade="t" o:hr="t" fillcolor="#65656a" stroked="f"/>
        </w:pict>
      </w:r>
    </w:p>
    <w:p w14:paraId="1D4FCD9D" w14:textId="77777777" w:rsidR="00E974C1" w:rsidRPr="00E974C1" w:rsidRDefault="00E974C1" w:rsidP="00E92793">
      <w:pPr>
        <w:pStyle w:val="Heading1"/>
        <w:rPr>
          <w:rFonts w:ascii="Arial" w:hAnsi="Arial"/>
          <w:color w:val="65656A"/>
        </w:rPr>
      </w:pPr>
      <w:r w:rsidRPr="00E974C1">
        <w:t>What is this code an example of?</w:t>
      </w:r>
    </w:p>
    <w:p w14:paraId="198FBDEE" w14:textId="77777777" w:rsidR="00E974C1" w:rsidRPr="005670E1" w:rsidRDefault="00E974C1" w:rsidP="00470BA8">
      <w:pPr>
        <w:pStyle w:val="wbbcode"/>
      </w:pPr>
      <w:r w:rsidRPr="005670E1">
        <w:t xml:space="preserve">private static object </w:t>
      </w:r>
      <w:proofErr w:type="spellStart"/>
      <w:r w:rsidRPr="005670E1">
        <w:t>objA</w:t>
      </w:r>
      <w:proofErr w:type="spellEnd"/>
      <w:r w:rsidRPr="005670E1">
        <w:t>;</w:t>
      </w:r>
    </w:p>
    <w:p w14:paraId="3A760849" w14:textId="77777777" w:rsidR="00E974C1" w:rsidRPr="005670E1" w:rsidRDefault="00E974C1" w:rsidP="00470BA8">
      <w:pPr>
        <w:pStyle w:val="wbbcode"/>
      </w:pPr>
      <w:r w:rsidRPr="005670E1">
        <w:t xml:space="preserve">private static object </w:t>
      </w:r>
      <w:proofErr w:type="spellStart"/>
      <w:r w:rsidRPr="005670E1">
        <w:t>objB</w:t>
      </w:r>
      <w:proofErr w:type="spellEnd"/>
      <w:r w:rsidRPr="005670E1">
        <w:t>;</w:t>
      </w:r>
    </w:p>
    <w:p w14:paraId="5D28B488" w14:textId="77777777" w:rsidR="00E974C1" w:rsidRPr="005670E1" w:rsidRDefault="00E974C1" w:rsidP="00470BA8">
      <w:pPr>
        <w:pStyle w:val="wbbcode"/>
      </w:pPr>
    </w:p>
    <w:p w14:paraId="7DA2A157" w14:textId="77777777" w:rsidR="00E974C1" w:rsidRPr="005670E1" w:rsidRDefault="00E974C1" w:rsidP="00470BA8">
      <w:pPr>
        <w:pStyle w:val="wbbcode"/>
      </w:pPr>
      <w:r w:rsidRPr="005670E1">
        <w:t xml:space="preserve">private static void </w:t>
      </w:r>
      <w:proofErr w:type="spellStart"/>
      <w:r w:rsidRPr="005670E1">
        <w:t>performTaskA</w:t>
      </w:r>
      <w:proofErr w:type="spellEnd"/>
      <w:r w:rsidRPr="005670E1">
        <w:t>()</w:t>
      </w:r>
    </w:p>
    <w:p w14:paraId="631481F0" w14:textId="77777777" w:rsidR="00E974C1" w:rsidRPr="005670E1" w:rsidRDefault="00E974C1" w:rsidP="00470BA8">
      <w:pPr>
        <w:pStyle w:val="wbbcode"/>
      </w:pPr>
      <w:r w:rsidRPr="005670E1">
        <w:t>{</w:t>
      </w:r>
    </w:p>
    <w:p w14:paraId="24C9AD6E" w14:textId="77777777" w:rsidR="00E974C1" w:rsidRPr="005670E1" w:rsidRDefault="00E974C1" w:rsidP="00470BA8">
      <w:pPr>
        <w:pStyle w:val="wbbcode"/>
      </w:pPr>
      <w:r w:rsidRPr="005670E1">
        <w:t xml:space="preserve">    lock (</w:t>
      </w:r>
      <w:proofErr w:type="spellStart"/>
      <w:r w:rsidRPr="005670E1">
        <w:t>obj</w:t>
      </w:r>
      <w:proofErr w:type="spellEnd"/>
      <w:r w:rsidRPr="005670E1">
        <w:t>)</w:t>
      </w:r>
    </w:p>
    <w:p w14:paraId="680F153F" w14:textId="77777777" w:rsidR="00E974C1" w:rsidRPr="005670E1" w:rsidRDefault="00E974C1" w:rsidP="00470BA8">
      <w:pPr>
        <w:pStyle w:val="wbbcode"/>
      </w:pPr>
      <w:r w:rsidRPr="005670E1">
        <w:t xml:space="preserve">    {</w:t>
      </w:r>
    </w:p>
    <w:p w14:paraId="25AF0C3F" w14:textId="77777777" w:rsidR="00E974C1" w:rsidRPr="005670E1" w:rsidRDefault="00E974C1" w:rsidP="00470BA8">
      <w:pPr>
        <w:pStyle w:val="wbbcode"/>
      </w:pPr>
      <w:r w:rsidRPr="005670E1">
        <w:t xml:space="preserve">        </w:t>
      </w:r>
      <w:proofErr w:type="spellStart"/>
      <w:r w:rsidRPr="005670E1">
        <w:t>Thread.Sleep</w:t>
      </w:r>
      <w:proofErr w:type="spellEnd"/>
      <w:r w:rsidRPr="005670E1">
        <w:t>(1000);</w:t>
      </w:r>
    </w:p>
    <w:p w14:paraId="4775981D" w14:textId="77777777" w:rsidR="00E974C1" w:rsidRPr="005670E1" w:rsidRDefault="00E974C1" w:rsidP="00470BA8">
      <w:pPr>
        <w:pStyle w:val="wbbcode"/>
      </w:pPr>
      <w:r w:rsidRPr="005670E1">
        <w:t xml:space="preserve">        lock (</w:t>
      </w:r>
      <w:proofErr w:type="spellStart"/>
      <w:r w:rsidRPr="005670E1">
        <w:t>objA</w:t>
      </w:r>
      <w:proofErr w:type="spellEnd"/>
      <w:r w:rsidRPr="005670E1">
        <w:t>) { }</w:t>
      </w:r>
    </w:p>
    <w:p w14:paraId="05597877" w14:textId="77777777" w:rsidR="00E974C1" w:rsidRPr="005670E1" w:rsidRDefault="00E974C1" w:rsidP="00470BA8">
      <w:pPr>
        <w:pStyle w:val="wbbcode"/>
      </w:pPr>
      <w:r w:rsidRPr="005670E1">
        <w:t xml:space="preserve">    }</w:t>
      </w:r>
    </w:p>
    <w:p w14:paraId="546F1E3C" w14:textId="77777777" w:rsidR="00E974C1" w:rsidRPr="005670E1" w:rsidRDefault="00E974C1" w:rsidP="00470BA8">
      <w:pPr>
        <w:pStyle w:val="wbbcode"/>
      </w:pPr>
      <w:r w:rsidRPr="005670E1">
        <w:t>}</w:t>
      </w:r>
    </w:p>
    <w:p w14:paraId="45E7B5B2" w14:textId="77777777" w:rsidR="00E974C1" w:rsidRPr="005670E1" w:rsidRDefault="00E974C1" w:rsidP="00470BA8">
      <w:pPr>
        <w:pStyle w:val="wbbcode"/>
      </w:pPr>
    </w:p>
    <w:p w14:paraId="65323598" w14:textId="77777777" w:rsidR="00E974C1" w:rsidRPr="005670E1" w:rsidRDefault="00E974C1" w:rsidP="00470BA8">
      <w:pPr>
        <w:pStyle w:val="wbbcode"/>
      </w:pPr>
      <w:r w:rsidRPr="005670E1">
        <w:t xml:space="preserve">private static void </w:t>
      </w:r>
      <w:proofErr w:type="spellStart"/>
      <w:r w:rsidRPr="005670E1">
        <w:t>PerformTaskB</w:t>
      </w:r>
      <w:proofErr w:type="spellEnd"/>
      <w:r w:rsidRPr="005670E1">
        <w:t>()</w:t>
      </w:r>
    </w:p>
    <w:p w14:paraId="523EF071" w14:textId="77777777" w:rsidR="00E974C1" w:rsidRPr="005670E1" w:rsidRDefault="00E974C1" w:rsidP="00470BA8">
      <w:pPr>
        <w:pStyle w:val="wbbcode"/>
      </w:pPr>
      <w:r w:rsidRPr="005670E1">
        <w:t>{</w:t>
      </w:r>
    </w:p>
    <w:p w14:paraId="539B124A" w14:textId="77777777" w:rsidR="00E974C1" w:rsidRPr="005670E1" w:rsidRDefault="00E974C1" w:rsidP="00470BA8">
      <w:pPr>
        <w:pStyle w:val="wbbcode"/>
      </w:pPr>
      <w:r w:rsidRPr="005670E1">
        <w:t xml:space="preserve">    lock (</w:t>
      </w:r>
      <w:proofErr w:type="spellStart"/>
      <w:r w:rsidRPr="005670E1">
        <w:t>objA</w:t>
      </w:r>
      <w:proofErr w:type="spellEnd"/>
      <w:r w:rsidRPr="005670E1">
        <w:t>)</w:t>
      </w:r>
    </w:p>
    <w:p w14:paraId="7F1988A8" w14:textId="77777777" w:rsidR="00E974C1" w:rsidRPr="005670E1" w:rsidRDefault="00E974C1" w:rsidP="00470BA8">
      <w:pPr>
        <w:pStyle w:val="wbbcode"/>
      </w:pPr>
      <w:r w:rsidRPr="005670E1">
        <w:t xml:space="preserve">    {</w:t>
      </w:r>
    </w:p>
    <w:p w14:paraId="119C84D4" w14:textId="77777777" w:rsidR="00E974C1" w:rsidRPr="005670E1" w:rsidRDefault="00E974C1" w:rsidP="00470BA8">
      <w:pPr>
        <w:pStyle w:val="wbbcode"/>
      </w:pPr>
      <w:r w:rsidRPr="005670E1">
        <w:t xml:space="preserve">        lock (</w:t>
      </w:r>
      <w:proofErr w:type="spellStart"/>
      <w:r w:rsidRPr="005670E1">
        <w:t>objB</w:t>
      </w:r>
      <w:proofErr w:type="spellEnd"/>
      <w:r w:rsidRPr="005670E1">
        <w:t>) { }</w:t>
      </w:r>
    </w:p>
    <w:p w14:paraId="3CA06CCB" w14:textId="77777777" w:rsidR="00E974C1" w:rsidRPr="005670E1" w:rsidRDefault="00E974C1" w:rsidP="00470BA8">
      <w:pPr>
        <w:pStyle w:val="wbbcode"/>
      </w:pPr>
      <w:r w:rsidRPr="005670E1">
        <w:t xml:space="preserve">    }</w:t>
      </w:r>
    </w:p>
    <w:p w14:paraId="717A6EED" w14:textId="77777777" w:rsidR="00E974C1" w:rsidRPr="005670E1" w:rsidRDefault="00E974C1" w:rsidP="00470BA8">
      <w:pPr>
        <w:pStyle w:val="wbbcode"/>
      </w:pPr>
      <w:r w:rsidRPr="005670E1">
        <w:t>}</w:t>
      </w:r>
    </w:p>
    <w:p w14:paraId="00FE695F" w14:textId="77777777" w:rsidR="00E974C1" w:rsidRPr="00E974C1" w:rsidRDefault="00E974C1" w:rsidP="00470BA8">
      <w:pPr>
        <w:pStyle w:val="wbbIncorrect"/>
        <w:rPr>
          <w:rFonts w:ascii="Arial" w:hAnsi="Arial"/>
        </w:rPr>
      </w:pPr>
      <w:r w:rsidRPr="00E974C1">
        <w:t> a private class that uses multithreading</w:t>
      </w:r>
    </w:p>
    <w:p w14:paraId="3B1D0AF3" w14:textId="77777777" w:rsidR="00E974C1" w:rsidRPr="00E974C1" w:rsidRDefault="00E974C1" w:rsidP="00470BA8">
      <w:pPr>
        <w:pStyle w:val="wbbIncorrect"/>
        <w:rPr>
          <w:rFonts w:ascii="Arial" w:hAnsi="Arial"/>
        </w:rPr>
      </w:pPr>
      <w:r w:rsidRPr="00E974C1">
        <w:t> multithread coding</w:t>
      </w:r>
    </w:p>
    <w:p w14:paraId="6439D0E9" w14:textId="77777777" w:rsidR="00E974C1" w:rsidRPr="00E974C1" w:rsidRDefault="00E974C1" w:rsidP="00470BA8">
      <w:pPr>
        <w:pStyle w:val="wbbIncorrect"/>
        <w:rPr>
          <w:rFonts w:ascii="Arial" w:hAnsi="Arial"/>
        </w:rPr>
      </w:pPr>
      <w:r w:rsidRPr="00E974C1">
        <w:t> thread mismanagement</w:t>
      </w:r>
    </w:p>
    <w:p w14:paraId="19106EA3" w14:textId="40821D6A" w:rsidR="00E974C1" w:rsidRPr="00E974C1" w:rsidRDefault="00E974C1" w:rsidP="00470BA8">
      <w:pPr>
        <w:pStyle w:val="wbbCorrect"/>
        <w:rPr>
          <w:rFonts w:ascii="Arial" w:hAnsi="Arial"/>
        </w:rPr>
      </w:pPr>
      <w:r w:rsidRPr="00E974C1">
        <w:t> a potential deadlock</w:t>
      </w:r>
      <w:r w:rsidRPr="00E974C1">
        <w:br/>
      </w:r>
    </w:p>
    <w:p w14:paraId="26711D96"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5D8FB5A5">
          <v:rect id="_x0000_i1362" style="width:0;height:1.5pt" o:hralign="center" o:hrstd="t" o:hrnoshade="t" o:hr="t" fillcolor="#65656a" stroked="f"/>
        </w:pict>
      </w:r>
    </w:p>
    <w:p w14:paraId="5C88CA13" w14:textId="2CA69CBF" w:rsidR="00E974C1" w:rsidRPr="00E974C1" w:rsidRDefault="00290A12" w:rsidP="00E92793">
      <w:pPr>
        <w:pStyle w:val="Heading1"/>
      </w:pPr>
      <w:r>
        <w:br w:type="page"/>
      </w:r>
      <w:r w:rsidR="00E974C1" w:rsidRPr="00E974C1">
        <w:lastRenderedPageBreak/>
        <w:t>What is the difference between an anonymous type and a regular data type?</w:t>
      </w:r>
    </w:p>
    <w:p w14:paraId="06BD18CB" w14:textId="77777777" w:rsidR="00E974C1" w:rsidRPr="00E974C1" w:rsidRDefault="00E974C1" w:rsidP="00470BA8">
      <w:pPr>
        <w:pStyle w:val="wbbCorrect"/>
        <w:rPr>
          <w:rFonts w:ascii="Arial" w:hAnsi="Arial"/>
        </w:rPr>
      </w:pPr>
      <w:r w:rsidRPr="00E974C1">
        <w:t> Anonymous types don’t have type names</w:t>
      </w:r>
    </w:p>
    <w:p w14:paraId="1F6CC7B7" w14:textId="77777777" w:rsidR="00E974C1" w:rsidRPr="00E974C1" w:rsidRDefault="00E974C1" w:rsidP="00470BA8">
      <w:pPr>
        <w:pStyle w:val="wbbIncorrect"/>
        <w:rPr>
          <w:rFonts w:ascii="Arial" w:hAnsi="Arial"/>
        </w:rPr>
      </w:pPr>
      <w:r w:rsidRPr="00E974C1">
        <w:t> Anonymous types can only be static</w:t>
      </w:r>
    </w:p>
    <w:p w14:paraId="2B367227" w14:textId="77777777" w:rsidR="00E974C1" w:rsidRPr="00E974C1" w:rsidRDefault="00E974C1" w:rsidP="00470BA8">
      <w:pPr>
        <w:pStyle w:val="wbbIncorrect"/>
        <w:rPr>
          <w:rFonts w:ascii="Arial" w:hAnsi="Arial"/>
        </w:rPr>
      </w:pPr>
      <w:r w:rsidRPr="00E974C1">
        <w:t> Anonymous types can be used only in struts</w:t>
      </w:r>
    </w:p>
    <w:p w14:paraId="62C5FE42" w14:textId="6264E5AD" w:rsidR="00E974C1" w:rsidRPr="00E974C1" w:rsidRDefault="00E974C1" w:rsidP="00470BA8">
      <w:pPr>
        <w:pStyle w:val="wbbIncorrect"/>
        <w:rPr>
          <w:rFonts w:ascii="Arial" w:hAnsi="Arial"/>
        </w:rPr>
      </w:pPr>
      <w:r w:rsidRPr="00E974C1">
        <w:t> Anonymous types don’t work with LINQ.</w:t>
      </w:r>
      <w:r w:rsidRPr="00E974C1">
        <w:br/>
      </w:r>
    </w:p>
    <w:p w14:paraId="60B81DB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D385A66">
          <v:rect id="_x0000_i1363" style="width:0;height:1.5pt" o:hralign="center" o:hrstd="t" o:hrnoshade="t" o:hr="t" fillcolor="#65656a" stroked="f"/>
        </w:pict>
      </w:r>
    </w:p>
    <w:p w14:paraId="1259CDDB" w14:textId="77777777" w:rsidR="00E974C1" w:rsidRPr="00E974C1" w:rsidRDefault="00E974C1" w:rsidP="00E92793">
      <w:pPr>
        <w:pStyle w:val="Heading1"/>
        <w:rPr>
          <w:rFonts w:ascii="Arial" w:hAnsi="Arial"/>
          <w:color w:val="65656A"/>
        </w:rPr>
      </w:pPr>
      <w:r w:rsidRPr="00E974C1">
        <w:t>When would you use a Dictionary rather that an Array type in your application?</w:t>
      </w:r>
    </w:p>
    <w:p w14:paraId="1A3AF725" w14:textId="497B24DC" w:rsidR="00E974C1" w:rsidRPr="00E974C1" w:rsidRDefault="00E974C1" w:rsidP="00470BA8">
      <w:pPr>
        <w:pStyle w:val="wbbIncorrect"/>
        <w:rPr>
          <w:rFonts w:ascii="Arial" w:hAnsi="Arial"/>
        </w:rPr>
      </w:pPr>
      <w:r w:rsidRPr="00E974C1">
        <w:t>when you need a jagged collection structure</w:t>
      </w:r>
    </w:p>
    <w:p w14:paraId="6327FCD6" w14:textId="5BD9B17E" w:rsidR="00E974C1" w:rsidRPr="00E974C1" w:rsidRDefault="00E974C1" w:rsidP="00470BA8">
      <w:pPr>
        <w:pStyle w:val="wbbIncorrect"/>
        <w:rPr>
          <w:rFonts w:ascii="Arial" w:hAnsi="Arial"/>
        </w:rPr>
      </w:pPr>
      <w:r w:rsidRPr="00E974C1">
        <w:t>when you need to store values of the same type</w:t>
      </w:r>
    </w:p>
    <w:p w14:paraId="101B9901" w14:textId="4A9BF382" w:rsidR="00E974C1" w:rsidRPr="00E974C1" w:rsidRDefault="00E974C1" w:rsidP="00470BA8">
      <w:pPr>
        <w:pStyle w:val="wbbCorrect"/>
        <w:rPr>
          <w:rFonts w:ascii="Arial" w:hAnsi="Arial"/>
        </w:rPr>
      </w:pPr>
      <w:r w:rsidRPr="00E974C1">
        <w:t>when you need to store key-value pairs rather than single values</w:t>
      </w:r>
    </w:p>
    <w:p w14:paraId="0DC96720" w14:textId="1C256A1F" w:rsidR="00E974C1" w:rsidRPr="00E974C1" w:rsidRDefault="00E974C1" w:rsidP="00470BA8">
      <w:pPr>
        <w:pStyle w:val="wbbIncorrect"/>
        <w:rPr>
          <w:rFonts w:ascii="Arial" w:hAnsi="Arial"/>
        </w:rPr>
      </w:pPr>
      <w:r w:rsidRPr="00E974C1">
        <w:t>when you need an ordered, searchable list</w:t>
      </w:r>
      <w:r w:rsidRPr="00E974C1">
        <w:br/>
      </w:r>
    </w:p>
    <w:p w14:paraId="0285ED1A"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5F0E4A1">
          <v:rect id="_x0000_i1364" style="width:0;height:1.5pt" o:hralign="center" o:hrstd="t" o:hrnoshade="t" o:hr="t" fillcolor="#65656a" stroked="f"/>
        </w:pict>
      </w:r>
    </w:p>
    <w:p w14:paraId="66E5B3F1" w14:textId="77777777" w:rsidR="00E974C1" w:rsidRPr="00E974C1" w:rsidRDefault="00E974C1" w:rsidP="00E92793">
      <w:pPr>
        <w:pStyle w:val="Heading1"/>
        <w:rPr>
          <w:rFonts w:ascii="Arial" w:hAnsi="Arial"/>
          <w:color w:val="65656A"/>
        </w:rPr>
      </w:pPr>
      <w:r w:rsidRPr="00E974C1">
        <w:t xml:space="preserve">What is the difference between </w:t>
      </w:r>
      <w:proofErr w:type="spellStart"/>
      <w:r w:rsidRPr="00E974C1">
        <w:t>a.Equals</w:t>
      </w:r>
      <w:proofErr w:type="spellEnd"/>
      <w:r w:rsidRPr="00E974C1">
        <w:t>(b) and a == b?</w:t>
      </w:r>
    </w:p>
    <w:p w14:paraId="153518EB" w14:textId="571F354B" w:rsidR="00E974C1" w:rsidRPr="00E974C1" w:rsidRDefault="00E974C1" w:rsidP="00470BA8">
      <w:pPr>
        <w:pStyle w:val="wbbIncorrect"/>
        <w:rPr>
          <w:rFonts w:ascii="Arial" w:hAnsi="Arial"/>
        </w:rPr>
      </w:pPr>
      <w:r w:rsidRPr="00E974C1">
        <w:t>The .Equals method compares reference identities while the == compares contents.</w:t>
      </w:r>
    </w:p>
    <w:p w14:paraId="3109BD39" w14:textId="634C5B61" w:rsidR="00E974C1" w:rsidRPr="00E974C1" w:rsidRDefault="00E974C1" w:rsidP="00470BA8">
      <w:pPr>
        <w:pStyle w:val="wbbIncorrect"/>
        <w:rPr>
          <w:rFonts w:ascii="Arial" w:hAnsi="Arial"/>
        </w:rPr>
      </w:pPr>
      <w:r w:rsidRPr="00E974C1">
        <w:t>The .Equals method compares primitive values while == compares all values.</w:t>
      </w:r>
    </w:p>
    <w:p w14:paraId="5DAD02FB" w14:textId="035A8FFA" w:rsidR="00E974C1" w:rsidRPr="00E974C1" w:rsidRDefault="00E974C1" w:rsidP="00470BA8">
      <w:pPr>
        <w:pStyle w:val="wbbCorrect"/>
        <w:rPr>
          <w:rFonts w:ascii="Arial" w:hAnsi="Arial"/>
        </w:rPr>
      </w:pPr>
      <w:r w:rsidRPr="00E974C1">
        <w:t>The .Equals method compares contents while == compares references reference identity.</w:t>
      </w:r>
    </w:p>
    <w:p w14:paraId="515837C4" w14:textId="53CC0373" w:rsidR="00E974C1" w:rsidRPr="00E974C1" w:rsidRDefault="00E974C1" w:rsidP="00470BA8">
      <w:pPr>
        <w:pStyle w:val="wbbIncorrect"/>
        <w:rPr>
          <w:rFonts w:ascii="Arial" w:hAnsi="Arial"/>
        </w:rPr>
      </w:pPr>
      <w:r w:rsidRPr="00E974C1">
        <w:t>The .Equals method compares reference type while == compares primitive value types.</w:t>
      </w:r>
      <w:r w:rsidRPr="00E974C1">
        <w:br/>
      </w:r>
    </w:p>
    <w:p w14:paraId="2BF912F8" w14:textId="52641942"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57FCBC8">
          <v:rect id="_x0000_i1369" style="width:0;height:1.5pt" o:hralign="center" o:hrstd="t" o:hrnoshade="t" o:hr="t" fillcolor="#65656a" stroked="f"/>
        </w:pict>
      </w:r>
    </w:p>
    <w:p w14:paraId="0D5975CF" w14:textId="77777777" w:rsidR="00E974C1" w:rsidRPr="00E974C1" w:rsidRDefault="00E974C1" w:rsidP="00E92793">
      <w:pPr>
        <w:pStyle w:val="Heading1"/>
        <w:rPr>
          <w:rFonts w:ascii="Arial" w:hAnsi="Arial"/>
          <w:color w:val="65656A"/>
        </w:rPr>
      </w:pPr>
      <w:r w:rsidRPr="00E974C1">
        <w:t>Which choice best describes a deadlock situation?</w:t>
      </w:r>
    </w:p>
    <w:p w14:paraId="3C094524" w14:textId="54AD384E" w:rsidR="00E974C1" w:rsidRPr="00E974C1" w:rsidRDefault="00E974C1" w:rsidP="00470BA8">
      <w:pPr>
        <w:pStyle w:val="wbbIncorrect"/>
        <w:rPr>
          <w:rFonts w:ascii="Arial" w:hAnsi="Arial"/>
        </w:rPr>
      </w:pPr>
      <w:r w:rsidRPr="00E974C1">
        <w:t>when you try to instantiate two objects at the same time in the same class or struct</w:t>
      </w:r>
    </w:p>
    <w:p w14:paraId="4AAE3FBB" w14:textId="1455E6E6" w:rsidR="00E974C1" w:rsidRPr="00E974C1" w:rsidRDefault="00E974C1" w:rsidP="00470BA8">
      <w:pPr>
        <w:pStyle w:val="wbbIncorrect"/>
        <w:rPr>
          <w:rFonts w:ascii="Arial" w:hAnsi="Arial"/>
        </w:rPr>
      </w:pPr>
      <w:r w:rsidRPr="00E974C1">
        <w:t>when you are trying to execute an action after a user event is registered</w:t>
      </w:r>
    </w:p>
    <w:p w14:paraId="19CFD7FB" w14:textId="3E87C1DF" w:rsidR="00E974C1" w:rsidRPr="00E974C1" w:rsidRDefault="00E974C1" w:rsidP="00470BA8">
      <w:pPr>
        <w:pStyle w:val="wbbCorrect"/>
        <w:rPr>
          <w:rFonts w:ascii="Arial" w:hAnsi="Arial"/>
        </w:rPr>
      </w:pPr>
      <w:r w:rsidRPr="00E974C1">
        <w:t>when simultaneous instructions are waiting on each other to finish before executing</w:t>
      </w:r>
    </w:p>
    <w:p w14:paraId="559D7300" w14:textId="4B7D3550" w:rsidR="00E974C1" w:rsidRPr="00E974C1" w:rsidRDefault="00E974C1" w:rsidP="00470BA8">
      <w:pPr>
        <w:pStyle w:val="wbbIncorrect"/>
        <w:rPr>
          <w:rFonts w:ascii="Arial" w:hAnsi="Arial"/>
        </w:rPr>
      </w:pPr>
      <w:r w:rsidRPr="00E974C1">
        <w:t>when you try to execute a series of events simultaneously on multiple threads</w:t>
      </w:r>
      <w:r w:rsidRPr="00E974C1">
        <w:br/>
      </w:r>
    </w:p>
    <w:p w14:paraId="1451B765"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32B98296">
          <v:rect id="_x0000_i1365" style="width:0;height:1.5pt" o:hralign="center" o:hrstd="t" o:hrnoshade="t" o:hr="t" fillcolor="#65656a" stroked="f"/>
        </w:pict>
      </w:r>
    </w:p>
    <w:p w14:paraId="1DF562DA" w14:textId="77777777" w:rsidR="00E974C1" w:rsidRPr="00E974C1" w:rsidRDefault="00E974C1" w:rsidP="00E92793">
      <w:pPr>
        <w:pStyle w:val="Heading1"/>
        <w:rPr>
          <w:rFonts w:ascii="Arial" w:hAnsi="Arial"/>
          <w:color w:val="65656A"/>
        </w:rPr>
      </w:pPr>
      <w:r w:rsidRPr="00E974C1">
        <w:t>How does the async keyword work?</w:t>
      </w:r>
    </w:p>
    <w:p w14:paraId="69DE11C5" w14:textId="312EDA1D" w:rsidR="00E974C1" w:rsidRPr="00E974C1" w:rsidRDefault="00E974C1" w:rsidP="00470BA8">
      <w:pPr>
        <w:pStyle w:val="wbbIncorrect"/>
        <w:rPr>
          <w:rFonts w:ascii="Arial" w:hAnsi="Arial"/>
        </w:rPr>
      </w:pPr>
      <w:r w:rsidRPr="00E974C1">
        <w:t>It allows access to asynchronous methods in the C# API</w:t>
      </w:r>
    </w:p>
    <w:p w14:paraId="075CA4D6" w14:textId="6D724D5E" w:rsidR="00E974C1" w:rsidRPr="00E974C1" w:rsidRDefault="00E974C1" w:rsidP="00470BA8">
      <w:pPr>
        <w:pStyle w:val="wbbIncorrect"/>
        <w:rPr>
          <w:rFonts w:ascii="Arial" w:hAnsi="Arial"/>
        </w:rPr>
      </w:pPr>
      <w:r w:rsidRPr="00E974C1">
        <w:t>It allows thread pooling and synchronous processes in static classes.</w:t>
      </w:r>
    </w:p>
    <w:p w14:paraId="082C594C" w14:textId="550F1040" w:rsidR="00E974C1" w:rsidRPr="00E974C1" w:rsidRDefault="00E974C1" w:rsidP="00470BA8">
      <w:pPr>
        <w:pStyle w:val="wbbCorrect"/>
        <w:rPr>
          <w:rFonts w:ascii="Arial" w:hAnsi="Arial"/>
        </w:rPr>
      </w:pPr>
      <w:r w:rsidRPr="00E974C1">
        <w:t>It allows the await keyword to be used in a method</w:t>
      </w:r>
    </w:p>
    <w:p w14:paraId="286A6AE3" w14:textId="1D7310B6" w:rsidR="00E974C1" w:rsidRPr="00E974C1" w:rsidRDefault="00E974C1" w:rsidP="00470BA8">
      <w:pPr>
        <w:pStyle w:val="wbbIncorrect"/>
        <w:rPr>
          <w:rFonts w:ascii="Arial" w:hAnsi="Arial"/>
        </w:rPr>
      </w:pPr>
      <w:r w:rsidRPr="00E974C1">
        <w:t>It allows access to synchronous methods in the C# API</w:t>
      </w:r>
      <w:r w:rsidRPr="00E974C1">
        <w:br/>
      </w:r>
    </w:p>
    <w:p w14:paraId="15935BBC"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1D3808C">
          <v:rect id="_x0000_i1366" style="width:0;height:1.5pt" o:hralign="center" o:hrstd="t" o:hrnoshade="t" o:hr="t" fillcolor="#65656a" stroked="f"/>
        </w:pict>
      </w:r>
    </w:p>
    <w:p w14:paraId="513309E5" w14:textId="77777777" w:rsidR="00E974C1" w:rsidRPr="00E974C1" w:rsidRDefault="00E974C1" w:rsidP="00E92793">
      <w:pPr>
        <w:pStyle w:val="Heading1"/>
        <w:rPr>
          <w:rFonts w:ascii="Arial" w:hAnsi="Arial"/>
          <w:color w:val="65656A"/>
        </w:rPr>
      </w:pPr>
      <w:r w:rsidRPr="00E974C1">
        <w:lastRenderedPageBreak/>
        <w:t>What is an object in C#?</w:t>
      </w:r>
    </w:p>
    <w:p w14:paraId="2E0F84C9" w14:textId="361FF958" w:rsidR="00E974C1" w:rsidRPr="00E974C1" w:rsidRDefault="00E974C1" w:rsidP="00470BA8">
      <w:pPr>
        <w:pStyle w:val="wbbIncorrect"/>
        <w:rPr>
          <w:rFonts w:ascii="Arial" w:hAnsi="Arial"/>
        </w:rPr>
      </w:pPr>
      <w:r w:rsidRPr="00E974C1">
        <w:t>a class or struct, including its variables and functions</w:t>
      </w:r>
    </w:p>
    <w:p w14:paraId="2465F0C2" w14:textId="03AD74EC" w:rsidR="00E974C1" w:rsidRPr="00E974C1" w:rsidRDefault="00E974C1" w:rsidP="00470BA8">
      <w:pPr>
        <w:pStyle w:val="wbbIncorrect"/>
        <w:rPr>
          <w:rFonts w:ascii="Arial" w:hAnsi="Arial"/>
        </w:rPr>
      </w:pPr>
      <w:r w:rsidRPr="00E974C1">
        <w:t>a primitive data type that can be created only at compile time</w:t>
      </w:r>
    </w:p>
    <w:p w14:paraId="75D1FEDE" w14:textId="306B2DF1" w:rsidR="00E974C1" w:rsidRPr="00E974C1" w:rsidRDefault="00E974C1" w:rsidP="00470BA8">
      <w:pPr>
        <w:pStyle w:val="wbbIncorrect"/>
        <w:rPr>
          <w:rFonts w:ascii="Arial" w:hAnsi="Arial"/>
        </w:rPr>
      </w:pPr>
      <w:r w:rsidRPr="00E974C1">
        <w:t>a value type that can be used only with an abstract class</w:t>
      </w:r>
    </w:p>
    <w:p w14:paraId="142B73ED" w14:textId="7DA55A11" w:rsidR="00E974C1" w:rsidRPr="00E974C1" w:rsidRDefault="00E974C1" w:rsidP="00470BA8">
      <w:pPr>
        <w:pStyle w:val="wbbCorrect"/>
        <w:rPr>
          <w:rFonts w:ascii="Arial" w:hAnsi="Arial"/>
        </w:rPr>
      </w:pPr>
      <w:r w:rsidRPr="00E974C1">
        <w:t>an instance of a class or struct that includes fields, properties, and/or methods</w:t>
      </w:r>
      <w:r w:rsidRPr="00E974C1">
        <w:br/>
      </w:r>
    </w:p>
    <w:p w14:paraId="620B068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9F73C58">
          <v:rect id="_x0000_i1367" style="width:0;height:1.5pt" o:hralign="center" o:hrstd="t" o:hrnoshade="t" o:hr="t" fillcolor="#65656a" stroked="f"/>
        </w:pict>
      </w:r>
    </w:p>
    <w:p w14:paraId="5C05D15D" w14:textId="77777777" w:rsidR="00E974C1" w:rsidRPr="00E974C1" w:rsidRDefault="00E974C1" w:rsidP="00E92793">
      <w:pPr>
        <w:pStyle w:val="Heading1"/>
        <w:rPr>
          <w:rFonts w:ascii="Arial" w:hAnsi="Arial"/>
          <w:color w:val="65656A"/>
        </w:rPr>
      </w:pPr>
      <w:r w:rsidRPr="00E974C1">
        <w:t xml:space="preserve">Which code snippet declares an anonymous type named </w:t>
      </w:r>
      <w:proofErr w:type="spellStart"/>
      <w:r w:rsidRPr="00E974C1">
        <w:t>userData</w:t>
      </w:r>
      <w:proofErr w:type="spellEnd"/>
      <w:r w:rsidRPr="00E974C1">
        <w:t>?</w:t>
      </w:r>
    </w:p>
    <w:p w14:paraId="663DCDB3" w14:textId="6254D701" w:rsidR="00E974C1" w:rsidRPr="00E974C1" w:rsidRDefault="00E974C1" w:rsidP="00470BA8">
      <w:pPr>
        <w:pStyle w:val="wbbIncorrect"/>
        <w:rPr>
          <w:rFonts w:ascii="Arial" w:hAnsi="Arial"/>
        </w:rPr>
      </w:pPr>
      <w:r w:rsidRPr="00E974C1">
        <w:t xml:space="preserve">var&lt;&lt;!----&gt;T&gt; </w:t>
      </w:r>
      <w:proofErr w:type="spellStart"/>
      <w:r w:rsidRPr="00E974C1">
        <w:t>userData</w:t>
      </w:r>
      <w:proofErr w:type="spellEnd"/>
      <w:r w:rsidRPr="00E974C1">
        <w:t xml:space="preserve"> = new &lt;&lt;!----&gt;T&gt; { name = "John", age = 32 };</w:t>
      </w:r>
    </w:p>
    <w:p w14:paraId="6C0941F6" w14:textId="6BC926BD" w:rsidR="00E974C1" w:rsidRPr="00E974C1" w:rsidRDefault="00E974C1" w:rsidP="00470BA8">
      <w:pPr>
        <w:pStyle w:val="wbbCorrect"/>
        <w:rPr>
          <w:rFonts w:ascii="Arial" w:hAnsi="Arial"/>
        </w:rPr>
      </w:pPr>
      <w:r w:rsidRPr="00E974C1">
        <w:t xml:space="preserve">var </w:t>
      </w:r>
      <w:proofErr w:type="spellStart"/>
      <w:r w:rsidRPr="00E974C1">
        <w:t>userData</w:t>
      </w:r>
      <w:proofErr w:type="spellEnd"/>
      <w:r w:rsidRPr="00E974C1">
        <w:t xml:space="preserve"> = new { name = "John", age = 32 };</w:t>
      </w:r>
    </w:p>
    <w:p w14:paraId="3A3476D3" w14:textId="1EE017A6" w:rsidR="00E974C1" w:rsidRPr="00E974C1" w:rsidRDefault="00E974C1" w:rsidP="00470BA8">
      <w:pPr>
        <w:pStyle w:val="wbbIncorrect"/>
        <w:rPr>
          <w:rFonts w:ascii="Arial" w:hAnsi="Arial"/>
        </w:rPr>
      </w:pPr>
      <w:proofErr w:type="spellStart"/>
      <w:r w:rsidRPr="00E974C1">
        <w:t>AType</w:t>
      </w:r>
      <w:proofErr w:type="spellEnd"/>
      <w:r w:rsidRPr="00E974C1">
        <w:t xml:space="preserve"> </w:t>
      </w:r>
      <w:proofErr w:type="spellStart"/>
      <w:r w:rsidRPr="00E974C1">
        <w:t>userData</w:t>
      </w:r>
      <w:proofErr w:type="spellEnd"/>
      <w:r w:rsidRPr="00E974C1">
        <w:t xml:space="preserve"> = new </w:t>
      </w:r>
      <w:proofErr w:type="spellStart"/>
      <w:r w:rsidRPr="00E974C1">
        <w:t>AType</w:t>
      </w:r>
      <w:proofErr w:type="spellEnd"/>
      <w:r w:rsidRPr="00E974C1">
        <w:t xml:space="preserve"> { name = "John", age = 32 };</w:t>
      </w:r>
    </w:p>
    <w:p w14:paraId="09BF4B41" w14:textId="115F7B61" w:rsidR="00E974C1" w:rsidRPr="00E974C1" w:rsidRDefault="00E974C1" w:rsidP="00470BA8">
      <w:pPr>
        <w:pStyle w:val="wbbIncorrect"/>
        <w:rPr>
          <w:rFonts w:ascii="Arial" w:hAnsi="Arial"/>
        </w:rPr>
      </w:pPr>
      <w:r w:rsidRPr="00E974C1">
        <w:t xml:space="preserve">Anonymous&lt;T&gt; </w:t>
      </w:r>
      <w:proofErr w:type="spellStart"/>
      <w:r w:rsidRPr="00E974C1">
        <w:t>userData</w:t>
      </w:r>
      <w:proofErr w:type="spellEnd"/>
      <w:r w:rsidRPr="00E974C1">
        <w:t xml:space="preserve"> = new Anonymous&lt;T&gt; { name = "John", age = 32 };</w:t>
      </w:r>
      <w:r w:rsidRPr="00E974C1">
        <w:rPr>
          <w:rFonts w:ascii="Verdana" w:hAnsi="Verdana"/>
        </w:rPr>
        <w:br/>
      </w:r>
    </w:p>
    <w:p w14:paraId="0AB6C4D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CD2F2BC">
          <v:rect id="_x0000_i1368" style="width:0;height:1.5pt" o:hralign="center" o:hrstd="t" o:hrnoshade="t" o:hr="t" fillcolor="#65656a" stroked="f"/>
        </w:pict>
      </w:r>
    </w:p>
    <w:p w14:paraId="20AA7035" w14:textId="77777777" w:rsidR="00E974C1" w:rsidRPr="005670E1" w:rsidRDefault="00E974C1" w:rsidP="00E92793">
      <w:pPr>
        <w:pStyle w:val="Heading1"/>
        <w:rPr>
          <w:rStyle w:val="wbbcodeChar"/>
        </w:rPr>
      </w:pPr>
      <w:r w:rsidRPr="00E974C1">
        <w:t>What will be returned when this method is executed?</w:t>
      </w:r>
      <w:r w:rsidRPr="00E974C1">
        <w:rPr>
          <w:color w:val="65656A"/>
        </w:rPr>
        <w:br/>
      </w:r>
      <w:r w:rsidRPr="005670E1">
        <w:rPr>
          <w:rStyle w:val="wbbcodeChar"/>
        </w:rPr>
        <w:t xml:space="preserve">public void </w:t>
      </w:r>
      <w:proofErr w:type="spellStart"/>
      <w:r w:rsidRPr="005670E1">
        <w:rPr>
          <w:rStyle w:val="wbbcodeChar"/>
        </w:rPr>
        <w:t>userInput</w:t>
      </w:r>
      <w:proofErr w:type="spellEnd"/>
      <w:r w:rsidRPr="005670E1">
        <w:rPr>
          <w:rStyle w:val="wbbcodeChar"/>
        </w:rPr>
        <w:t xml:space="preserve">(string </w:t>
      </w:r>
      <w:proofErr w:type="spellStart"/>
      <w:r w:rsidRPr="005670E1">
        <w:rPr>
          <w:rStyle w:val="wbbcodeChar"/>
        </w:rPr>
        <w:t>charParamters</w:t>
      </w:r>
      <w:proofErr w:type="spellEnd"/>
      <w:r w:rsidRPr="005670E1">
        <w:rPr>
          <w:rStyle w:val="wbbcodeChar"/>
        </w:rPr>
        <w:t>) { }</w:t>
      </w:r>
    </w:p>
    <w:p w14:paraId="459F5DA5" w14:textId="77777777" w:rsidR="00E974C1" w:rsidRPr="00E974C1" w:rsidRDefault="00E974C1" w:rsidP="00470BA8">
      <w:pPr>
        <w:pStyle w:val="wbbCorrect"/>
        <w:rPr>
          <w:rFonts w:ascii="Arial" w:hAnsi="Arial"/>
        </w:rPr>
      </w:pPr>
      <w:r w:rsidRPr="00E974C1">
        <w:t> nothing</w:t>
      </w:r>
    </w:p>
    <w:p w14:paraId="0DD86C38" w14:textId="77777777" w:rsidR="00E974C1" w:rsidRPr="005670E1" w:rsidRDefault="00E974C1" w:rsidP="00470BA8">
      <w:pPr>
        <w:pStyle w:val="wbbIncorrect"/>
      </w:pPr>
      <w:r w:rsidRPr="005670E1">
        <w:t> a Boolean</w:t>
      </w:r>
    </w:p>
    <w:p w14:paraId="42BC5BB0" w14:textId="77777777" w:rsidR="00E974C1" w:rsidRPr="005670E1" w:rsidRDefault="00E974C1" w:rsidP="00470BA8">
      <w:pPr>
        <w:pStyle w:val="wbbIncorrect"/>
      </w:pPr>
      <w:r w:rsidRPr="005670E1">
        <w:t> a string variable</w:t>
      </w:r>
    </w:p>
    <w:p w14:paraId="0DB9D3FF" w14:textId="62DE9DFA" w:rsidR="00E974C1" w:rsidRPr="00E974C1" w:rsidRDefault="00E974C1" w:rsidP="00470BA8">
      <w:pPr>
        <w:pStyle w:val="wbbIncorrect"/>
        <w:rPr>
          <w:rFonts w:ascii="Times New Roman" w:hAnsi="Times New Roman" w:cs="Times New Roman"/>
          <w:sz w:val="24"/>
          <w:szCs w:val="24"/>
        </w:rPr>
      </w:pPr>
      <w:r w:rsidRPr="005670E1">
        <w:t> an integer</w:t>
      </w:r>
      <w:r w:rsidRPr="005670E1">
        <w:br/>
      </w:r>
    </w:p>
    <w:p w14:paraId="2D0690E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3B6C606">
          <v:rect id="_x0000_i1378" style="width:0;height:1.5pt" o:hralign="center" o:hrstd="t" o:hrnoshade="t" o:hr="t" fillcolor="#65656a" stroked="f"/>
        </w:pict>
      </w:r>
    </w:p>
    <w:p w14:paraId="6FF13798" w14:textId="77777777" w:rsidR="00E974C1" w:rsidRPr="00E974C1" w:rsidRDefault="00E974C1" w:rsidP="00E92793">
      <w:pPr>
        <w:pStyle w:val="Heading1"/>
        <w:rPr>
          <w:rFonts w:ascii="Arial" w:hAnsi="Arial"/>
          <w:color w:val="65656A"/>
        </w:rPr>
      </w:pPr>
      <w:r w:rsidRPr="00E974C1">
        <w:t>In what order would the employee names in this example be printed to the console?</w:t>
      </w:r>
    </w:p>
    <w:p w14:paraId="13EEA7F9" w14:textId="77777777" w:rsidR="00E974C1" w:rsidRPr="00E974C1" w:rsidRDefault="00E974C1" w:rsidP="00470BA8">
      <w:pPr>
        <w:pStyle w:val="wbbcode"/>
        <w:rPr>
          <w:bdr w:val="none" w:sz="0" w:space="0" w:color="auto" w:frame="1"/>
        </w:rPr>
      </w:pPr>
      <w:r w:rsidRPr="00E974C1">
        <w:rPr>
          <w:bdr w:val="none" w:sz="0" w:space="0" w:color="auto" w:frame="1"/>
        </w:rPr>
        <w:t>string[] employees = { "Joe", "Bob", "Carol", "Alice", "Will" };</w:t>
      </w:r>
    </w:p>
    <w:p w14:paraId="45AEC8B5" w14:textId="77777777" w:rsidR="00E974C1" w:rsidRPr="00E974C1" w:rsidRDefault="00E974C1" w:rsidP="00470BA8">
      <w:pPr>
        <w:pStyle w:val="wbbcode"/>
        <w:rPr>
          <w:bdr w:val="none" w:sz="0" w:space="0" w:color="auto" w:frame="1"/>
        </w:rPr>
      </w:pPr>
    </w:p>
    <w:p w14:paraId="5D56AC02" w14:textId="77777777" w:rsidR="00E974C1" w:rsidRPr="00E974C1" w:rsidRDefault="00E974C1" w:rsidP="00470BA8">
      <w:pPr>
        <w:pStyle w:val="wbbcode"/>
        <w:rPr>
          <w:bdr w:val="none" w:sz="0" w:space="0" w:color="auto" w:frame="1"/>
        </w:rPr>
      </w:pPr>
      <w:proofErr w:type="spellStart"/>
      <w:r w:rsidRPr="00E974C1">
        <w:rPr>
          <w:bdr w:val="none" w:sz="0" w:space="0" w:color="auto" w:frame="1"/>
        </w:rPr>
        <w:t>IEnumerable</w:t>
      </w:r>
      <w:proofErr w:type="spellEnd"/>
      <w:r w:rsidRPr="00E974C1">
        <w:rPr>
          <w:bdr w:val="none" w:sz="0" w:space="0" w:color="auto" w:frame="1"/>
        </w:rPr>
        <w:t xml:space="preserve">&lt;string&gt; </w:t>
      </w:r>
      <w:proofErr w:type="spellStart"/>
      <w:r w:rsidRPr="00E974C1">
        <w:rPr>
          <w:bdr w:val="none" w:sz="0" w:space="0" w:color="auto" w:frame="1"/>
        </w:rPr>
        <w:t>employeeQuery</w:t>
      </w:r>
      <w:proofErr w:type="spellEnd"/>
      <w:r w:rsidRPr="00E974C1">
        <w:rPr>
          <w:bdr w:val="none" w:sz="0" w:space="0" w:color="auto" w:frame="1"/>
        </w:rPr>
        <w:t xml:space="preserve"> = from person in employees</w:t>
      </w:r>
    </w:p>
    <w:p w14:paraId="6111A3EA" w14:textId="77777777" w:rsidR="00E974C1" w:rsidRPr="00E974C1" w:rsidRDefault="00E974C1" w:rsidP="00470BA8">
      <w:pPr>
        <w:pStyle w:val="wbbcode"/>
        <w:rPr>
          <w:bdr w:val="none" w:sz="0" w:space="0" w:color="auto" w:frame="1"/>
        </w:rPr>
      </w:pPr>
      <w:r w:rsidRPr="00E974C1">
        <w:rPr>
          <w:bdr w:val="none" w:sz="0" w:space="0" w:color="auto" w:frame="1"/>
        </w:rPr>
        <w:t xml:space="preserve">                                    </w:t>
      </w:r>
      <w:proofErr w:type="spellStart"/>
      <w:r w:rsidRPr="00E974C1">
        <w:rPr>
          <w:bdr w:val="none" w:sz="0" w:space="0" w:color="auto" w:frame="1"/>
        </w:rPr>
        <w:t>orderby</w:t>
      </w:r>
      <w:proofErr w:type="spellEnd"/>
      <w:r w:rsidRPr="00E974C1">
        <w:rPr>
          <w:bdr w:val="none" w:sz="0" w:space="0" w:color="auto" w:frame="1"/>
        </w:rPr>
        <w:t xml:space="preserve"> person</w:t>
      </w:r>
    </w:p>
    <w:p w14:paraId="7CCA2404" w14:textId="77777777" w:rsidR="00E974C1" w:rsidRPr="00E974C1" w:rsidRDefault="00E974C1" w:rsidP="00470BA8">
      <w:pPr>
        <w:pStyle w:val="wbbcode"/>
        <w:rPr>
          <w:bdr w:val="none" w:sz="0" w:space="0" w:color="auto" w:frame="1"/>
        </w:rPr>
      </w:pPr>
      <w:r w:rsidRPr="00E974C1">
        <w:rPr>
          <w:bdr w:val="none" w:sz="0" w:space="0" w:color="auto" w:frame="1"/>
        </w:rPr>
        <w:t xml:space="preserve">                                    select person;</w:t>
      </w:r>
    </w:p>
    <w:p w14:paraId="71D4AFC0" w14:textId="77777777" w:rsidR="00E974C1" w:rsidRPr="00E974C1" w:rsidRDefault="00E974C1" w:rsidP="00470BA8">
      <w:pPr>
        <w:pStyle w:val="wbbcode"/>
        <w:rPr>
          <w:bdr w:val="none" w:sz="0" w:space="0" w:color="auto" w:frame="1"/>
        </w:rPr>
      </w:pPr>
    </w:p>
    <w:p w14:paraId="07675429" w14:textId="77777777" w:rsidR="00E974C1" w:rsidRPr="00E974C1" w:rsidRDefault="00E974C1" w:rsidP="00470BA8">
      <w:pPr>
        <w:pStyle w:val="wbbcode"/>
        <w:rPr>
          <w:bdr w:val="none" w:sz="0" w:space="0" w:color="auto" w:frame="1"/>
        </w:rPr>
      </w:pPr>
      <w:r w:rsidRPr="00E974C1">
        <w:rPr>
          <w:bdr w:val="none" w:sz="0" w:space="0" w:color="auto" w:frame="1"/>
        </w:rPr>
        <w:t xml:space="preserve">foreach(string employee in </w:t>
      </w:r>
      <w:proofErr w:type="spellStart"/>
      <w:r w:rsidRPr="00E974C1">
        <w:rPr>
          <w:bdr w:val="none" w:sz="0" w:space="0" w:color="auto" w:frame="1"/>
        </w:rPr>
        <w:t>employeeQuery</w:t>
      </w:r>
      <w:proofErr w:type="spellEnd"/>
      <w:r w:rsidRPr="00E974C1">
        <w:rPr>
          <w:bdr w:val="none" w:sz="0" w:space="0" w:color="auto" w:frame="1"/>
        </w:rPr>
        <w:t>)</w:t>
      </w:r>
    </w:p>
    <w:p w14:paraId="221462AB" w14:textId="77777777" w:rsidR="00E974C1" w:rsidRPr="00E974C1" w:rsidRDefault="00E974C1" w:rsidP="00470BA8">
      <w:pPr>
        <w:pStyle w:val="wbbcode"/>
        <w:rPr>
          <w:bdr w:val="none" w:sz="0" w:space="0" w:color="auto" w:frame="1"/>
        </w:rPr>
      </w:pPr>
      <w:r w:rsidRPr="00E974C1">
        <w:rPr>
          <w:bdr w:val="none" w:sz="0" w:space="0" w:color="auto" w:frame="1"/>
        </w:rPr>
        <w:t>{</w:t>
      </w:r>
    </w:p>
    <w:p w14:paraId="0319EF53" w14:textId="77777777" w:rsidR="00E974C1" w:rsidRPr="00E974C1" w:rsidRDefault="00E974C1" w:rsidP="00470BA8">
      <w:pPr>
        <w:pStyle w:val="wbbcode"/>
        <w:rPr>
          <w:bdr w:val="none" w:sz="0" w:space="0" w:color="auto" w:frame="1"/>
        </w:rPr>
      </w:pPr>
      <w:r w:rsidRPr="00E974C1">
        <w:rPr>
          <w:bdr w:val="none" w:sz="0" w:space="0" w:color="auto" w:frame="1"/>
        </w:rPr>
        <w:t xml:space="preserve">    </w:t>
      </w:r>
      <w:proofErr w:type="spellStart"/>
      <w:r w:rsidRPr="00E974C1">
        <w:rPr>
          <w:bdr w:val="none" w:sz="0" w:space="0" w:color="auto" w:frame="1"/>
        </w:rPr>
        <w:t>Console.WriteLine</w:t>
      </w:r>
      <w:proofErr w:type="spellEnd"/>
      <w:r w:rsidRPr="00E974C1">
        <w:rPr>
          <w:bdr w:val="none" w:sz="0" w:space="0" w:color="auto" w:frame="1"/>
        </w:rPr>
        <w:t>(employee);</w:t>
      </w:r>
    </w:p>
    <w:p w14:paraId="14FEF548" w14:textId="77777777" w:rsidR="00E974C1" w:rsidRPr="00E974C1" w:rsidRDefault="00E974C1" w:rsidP="00470BA8">
      <w:pPr>
        <w:pStyle w:val="wbbcode"/>
        <w:rPr>
          <w:bdr w:val="none" w:sz="0" w:space="0" w:color="auto" w:frame="1"/>
        </w:rPr>
      </w:pPr>
      <w:r w:rsidRPr="00E974C1">
        <w:rPr>
          <w:bdr w:val="none" w:sz="0" w:space="0" w:color="auto" w:frame="1"/>
        </w:rPr>
        <w:t>}</w:t>
      </w:r>
    </w:p>
    <w:p w14:paraId="1414927E" w14:textId="38BAD605" w:rsidR="00E974C1" w:rsidRPr="00E974C1" w:rsidRDefault="00E974C1" w:rsidP="00470BA8">
      <w:pPr>
        <w:pStyle w:val="wbbCorrect"/>
        <w:rPr>
          <w:rFonts w:ascii="Arial" w:hAnsi="Arial"/>
        </w:rPr>
      </w:pPr>
      <w:r w:rsidRPr="00E974C1">
        <w:t>ascending</w:t>
      </w:r>
    </w:p>
    <w:p w14:paraId="7444B341" w14:textId="72B13DBA" w:rsidR="00E974C1" w:rsidRPr="00E974C1" w:rsidRDefault="00E974C1" w:rsidP="00470BA8">
      <w:pPr>
        <w:pStyle w:val="wbbIncorrect"/>
        <w:rPr>
          <w:rFonts w:ascii="Arial" w:hAnsi="Arial"/>
        </w:rPr>
      </w:pPr>
      <w:r w:rsidRPr="00E974C1">
        <w:t>unordered</w:t>
      </w:r>
    </w:p>
    <w:p w14:paraId="0A9DA965" w14:textId="149A0674" w:rsidR="00E974C1" w:rsidRPr="00E974C1" w:rsidRDefault="00E974C1" w:rsidP="00470BA8">
      <w:pPr>
        <w:pStyle w:val="wbbIncorrect"/>
        <w:rPr>
          <w:rFonts w:ascii="Arial" w:hAnsi="Arial"/>
        </w:rPr>
      </w:pPr>
      <w:r w:rsidRPr="00E974C1">
        <w:t>descending</w:t>
      </w:r>
    </w:p>
    <w:p w14:paraId="5D784701" w14:textId="3C375A7D" w:rsidR="00E974C1" w:rsidRPr="00E974C1" w:rsidRDefault="00E974C1" w:rsidP="00470BA8">
      <w:pPr>
        <w:pStyle w:val="wbbIncorrect"/>
        <w:rPr>
          <w:rFonts w:ascii="Arial" w:hAnsi="Arial"/>
        </w:rPr>
      </w:pPr>
      <w:r w:rsidRPr="00E974C1">
        <w:t>first in, first out</w:t>
      </w:r>
      <w:r w:rsidRPr="00E974C1">
        <w:br/>
      </w:r>
    </w:p>
    <w:p w14:paraId="6A48DDD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5D7C911">
          <v:rect id="_x0000_i1371" style="width:0;height:1.5pt" o:hralign="center" o:hrstd="t" o:hrnoshade="t" o:hr="t" fillcolor="#65656a" stroked="f"/>
        </w:pict>
      </w:r>
    </w:p>
    <w:p w14:paraId="08741B5D" w14:textId="77777777" w:rsidR="00E974C1" w:rsidRPr="00E974C1" w:rsidRDefault="00E974C1" w:rsidP="00E92793">
      <w:pPr>
        <w:pStyle w:val="Heading1"/>
        <w:rPr>
          <w:rFonts w:ascii="Arial" w:hAnsi="Arial"/>
          <w:color w:val="65656A"/>
        </w:rPr>
      </w:pPr>
      <w:r w:rsidRPr="00E974C1">
        <w:lastRenderedPageBreak/>
        <w:t>Lambda expressions are often used in tandem with which of the following?</w:t>
      </w:r>
    </w:p>
    <w:p w14:paraId="694A7B7A" w14:textId="500E0495" w:rsidR="00E974C1" w:rsidRPr="00E974C1" w:rsidRDefault="00E974C1" w:rsidP="00470BA8">
      <w:pPr>
        <w:pStyle w:val="wbbIncorrect"/>
        <w:rPr>
          <w:rFonts w:ascii="Arial" w:hAnsi="Arial"/>
        </w:rPr>
      </w:pPr>
      <w:r w:rsidRPr="00E974C1">
        <w:t>Namespaces</w:t>
      </w:r>
    </w:p>
    <w:p w14:paraId="696FD61A" w14:textId="44D29FF2" w:rsidR="00E974C1" w:rsidRPr="00E974C1" w:rsidRDefault="00E974C1" w:rsidP="00470BA8">
      <w:pPr>
        <w:pStyle w:val="wbbCorrect"/>
        <w:rPr>
          <w:rFonts w:ascii="Arial" w:hAnsi="Arial"/>
        </w:rPr>
      </w:pPr>
      <w:r w:rsidRPr="00E974C1">
        <w:t>LINQ</w:t>
      </w:r>
    </w:p>
    <w:p w14:paraId="02759B09" w14:textId="5F4EDC41" w:rsidR="00E974C1" w:rsidRPr="00E974C1" w:rsidRDefault="00E974C1" w:rsidP="00470BA8">
      <w:pPr>
        <w:pStyle w:val="wbbIncorrect"/>
        <w:rPr>
          <w:rFonts w:ascii="Arial" w:hAnsi="Arial"/>
        </w:rPr>
      </w:pPr>
      <w:r w:rsidRPr="00E974C1">
        <w:t>Type Aliasing</w:t>
      </w:r>
    </w:p>
    <w:p w14:paraId="74C957D9" w14:textId="4AF6FA42" w:rsidR="00E974C1" w:rsidRPr="00E974C1" w:rsidRDefault="00E974C1" w:rsidP="00470BA8">
      <w:pPr>
        <w:pStyle w:val="wbbIncorrect"/>
        <w:rPr>
          <w:rFonts w:ascii="Arial" w:hAnsi="Arial"/>
        </w:rPr>
      </w:pPr>
      <w:r w:rsidRPr="00E974C1">
        <w:t>Assemblies</w:t>
      </w:r>
      <w:r w:rsidRPr="00E974C1">
        <w:br/>
      </w:r>
    </w:p>
    <w:p w14:paraId="6B3C06C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24978CD">
          <v:rect id="_x0000_i1372" style="width:0;height:1.5pt" o:hralign="center" o:hrstd="t" o:hrnoshade="t" o:hr="t" fillcolor="#65656a" stroked="f"/>
        </w:pict>
      </w:r>
    </w:p>
    <w:p w14:paraId="78DD2D99" w14:textId="77777777" w:rsidR="00E974C1" w:rsidRPr="00E974C1" w:rsidRDefault="00E974C1" w:rsidP="00E92793">
      <w:pPr>
        <w:pStyle w:val="Heading1"/>
        <w:rPr>
          <w:rFonts w:ascii="Arial" w:hAnsi="Arial"/>
          <w:color w:val="65656A"/>
        </w:rPr>
      </w:pPr>
      <w:r w:rsidRPr="00E974C1">
        <w:t>What is the correct formatting for single line and multiline comments?</w:t>
      </w:r>
    </w:p>
    <w:p w14:paraId="582B4C07" w14:textId="0F961DE7" w:rsidR="00E974C1" w:rsidRPr="00E974C1" w:rsidRDefault="00E974C1" w:rsidP="00470BA8">
      <w:pPr>
        <w:pStyle w:val="wbbIncorrect"/>
        <w:rPr>
          <w:rFonts w:ascii="Arial" w:hAnsi="Arial"/>
        </w:rPr>
      </w:pPr>
      <w:r w:rsidRPr="00E974C1">
        <w:t>// - Single Line</w:t>
      </w:r>
      <w:r w:rsidRPr="00E974C1">
        <w:br/>
        <w:t>/ - Multiline</w:t>
      </w:r>
    </w:p>
    <w:p w14:paraId="101095B7" w14:textId="7CB6E5AD" w:rsidR="00E974C1" w:rsidRPr="00E974C1" w:rsidRDefault="00E974C1" w:rsidP="00470BA8">
      <w:pPr>
        <w:pStyle w:val="wbbIncorrect"/>
        <w:rPr>
          <w:rFonts w:ascii="Arial" w:hAnsi="Arial"/>
        </w:rPr>
      </w:pPr>
      <w:r w:rsidRPr="00E974C1">
        <w:t>// Multiline</w:t>
      </w:r>
      <w:r w:rsidRPr="00E974C1">
        <w:br/>
        <w:t>/_ Single Line _/</w:t>
      </w:r>
    </w:p>
    <w:p w14:paraId="674C59E8" w14:textId="1374A3A6" w:rsidR="00E974C1" w:rsidRPr="00E974C1" w:rsidRDefault="00E974C1" w:rsidP="00470BA8">
      <w:pPr>
        <w:pStyle w:val="wbbIncorrect"/>
        <w:rPr>
          <w:rFonts w:ascii="Arial" w:hAnsi="Arial"/>
        </w:rPr>
      </w:pPr>
      <w:r w:rsidRPr="00E974C1">
        <w:t>//* Multiline</w:t>
      </w:r>
      <w:r w:rsidRPr="00E974C1">
        <w:br/>
        <w:t>/ Single Line</w:t>
      </w:r>
    </w:p>
    <w:p w14:paraId="7721FD9B" w14:textId="45456D08" w:rsidR="00E974C1" w:rsidRPr="00E974C1" w:rsidRDefault="00E974C1" w:rsidP="00470BA8">
      <w:pPr>
        <w:pStyle w:val="wbbCorrect"/>
        <w:rPr>
          <w:rFonts w:ascii="Arial" w:hAnsi="Arial"/>
        </w:rPr>
      </w:pPr>
      <w:r w:rsidRPr="00E974C1">
        <w:t>// Single Line</w:t>
      </w:r>
      <w:r w:rsidRPr="00E974C1">
        <w:br/>
        <w:t>/_ Multiline _/</w:t>
      </w:r>
      <w:r w:rsidRPr="00E974C1">
        <w:br/>
      </w:r>
    </w:p>
    <w:p w14:paraId="6E0B2BD3"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07AC3268">
          <v:rect id="_x0000_i1379" style="width:0;height:1.5pt" o:hralign="center" o:hrstd="t" o:hrnoshade="t" o:hr="t" fillcolor="#65656a" stroked="f"/>
        </w:pict>
      </w:r>
    </w:p>
    <w:p w14:paraId="3D9D3C0F" w14:textId="77777777" w:rsidR="00E974C1" w:rsidRPr="00E974C1" w:rsidRDefault="00E974C1" w:rsidP="00E92793">
      <w:pPr>
        <w:pStyle w:val="Heading1"/>
        <w:rPr>
          <w:rFonts w:ascii="Arial" w:hAnsi="Arial"/>
          <w:color w:val="65656A"/>
        </w:rPr>
      </w:pPr>
      <w:r w:rsidRPr="00E974C1">
        <w:t>How do you make a method in an abstract class overridable?</w:t>
      </w:r>
    </w:p>
    <w:p w14:paraId="5415CF69" w14:textId="0D05EABB" w:rsidR="00E974C1" w:rsidRPr="00E974C1" w:rsidRDefault="00E974C1" w:rsidP="00470BA8">
      <w:pPr>
        <w:pStyle w:val="wbbIncorrect"/>
        <w:rPr>
          <w:rFonts w:ascii="Arial" w:hAnsi="Arial"/>
        </w:rPr>
      </w:pPr>
      <w:r w:rsidRPr="00E974C1">
        <w:t>Make it public</w:t>
      </w:r>
    </w:p>
    <w:p w14:paraId="63C2BF51" w14:textId="370ACA2C" w:rsidR="00E974C1" w:rsidRPr="00E974C1" w:rsidRDefault="00E974C1" w:rsidP="00470BA8">
      <w:pPr>
        <w:pStyle w:val="wbbIncorrect"/>
        <w:rPr>
          <w:rFonts w:ascii="Arial" w:hAnsi="Arial"/>
        </w:rPr>
      </w:pPr>
      <w:r w:rsidRPr="00E974C1">
        <w:t>Make it static</w:t>
      </w:r>
    </w:p>
    <w:p w14:paraId="41326DE7" w14:textId="33FAC357" w:rsidR="00E974C1" w:rsidRPr="00E974C1" w:rsidRDefault="00E974C1" w:rsidP="00470BA8">
      <w:pPr>
        <w:pStyle w:val="wbbIncorrect"/>
        <w:rPr>
          <w:rFonts w:ascii="Arial" w:hAnsi="Arial"/>
        </w:rPr>
      </w:pPr>
      <w:r w:rsidRPr="00E974C1">
        <w:t>Make it private</w:t>
      </w:r>
    </w:p>
    <w:p w14:paraId="46AF0AD6" w14:textId="3624B3C7" w:rsidR="00E974C1" w:rsidRPr="00E974C1" w:rsidRDefault="00E974C1" w:rsidP="00470BA8">
      <w:pPr>
        <w:pStyle w:val="wbbCorrect"/>
        <w:rPr>
          <w:rFonts w:ascii="Arial" w:hAnsi="Arial"/>
        </w:rPr>
      </w:pPr>
      <w:r w:rsidRPr="00E974C1">
        <w:t>Make it virtual</w:t>
      </w:r>
      <w:r w:rsidRPr="00E974C1">
        <w:br/>
      </w:r>
    </w:p>
    <w:p w14:paraId="443F9E5D"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41682D7">
          <v:rect id="_x0000_i1373" style="width:0;height:1.5pt" o:hralign="center" o:hrstd="t" o:hrnoshade="t" o:hr="t" fillcolor="#65656a" stroked="f"/>
        </w:pict>
      </w:r>
    </w:p>
    <w:p w14:paraId="57AB41D5" w14:textId="77777777" w:rsidR="00E974C1" w:rsidRPr="00E974C1" w:rsidRDefault="00E974C1" w:rsidP="00E92793">
      <w:pPr>
        <w:pStyle w:val="Heading1"/>
        <w:rPr>
          <w:rFonts w:ascii="Arial" w:hAnsi="Arial"/>
          <w:color w:val="65656A"/>
        </w:rPr>
      </w:pPr>
      <w:r w:rsidRPr="00E974C1">
        <w:t>How would you write code for an integer property called Age with a getter and setter?</w:t>
      </w:r>
    </w:p>
    <w:p w14:paraId="60095F5E" w14:textId="51BF3149" w:rsidR="00E974C1" w:rsidRPr="00E974C1" w:rsidRDefault="00E974C1" w:rsidP="00470BA8">
      <w:pPr>
        <w:pStyle w:val="wbbIncorrect"/>
        <w:rPr>
          <w:rFonts w:ascii="Arial" w:hAnsi="Arial"/>
        </w:rPr>
      </w:pPr>
      <w:r w:rsidRPr="00E974C1">
        <w:t>public int Age { get - set }</w:t>
      </w:r>
    </w:p>
    <w:p w14:paraId="629C94EE" w14:textId="2ED2A898" w:rsidR="00E974C1" w:rsidRPr="00E974C1" w:rsidRDefault="00E974C1" w:rsidP="00470BA8">
      <w:pPr>
        <w:pStyle w:val="wbbIncorrect"/>
        <w:rPr>
          <w:rFonts w:ascii="Arial" w:hAnsi="Arial"/>
        </w:rPr>
      </w:pPr>
      <w:r w:rsidRPr="00E974C1">
        <w:t>public int Age: get set;</w:t>
      </w:r>
    </w:p>
    <w:p w14:paraId="2C0A4B00" w14:textId="629A9859" w:rsidR="00E974C1" w:rsidRPr="00E974C1" w:rsidRDefault="00E974C1" w:rsidP="00470BA8">
      <w:pPr>
        <w:pStyle w:val="wbbIncorrect"/>
        <w:rPr>
          <w:rFonts w:ascii="Arial" w:hAnsi="Arial"/>
        </w:rPr>
      </w:pPr>
      <w:r w:rsidRPr="00E974C1">
        <w:t>public int Age (get, set );</w:t>
      </w:r>
    </w:p>
    <w:p w14:paraId="650F1467" w14:textId="5FD372F6" w:rsidR="00E974C1" w:rsidRPr="00E974C1" w:rsidRDefault="00E974C1" w:rsidP="00470BA8">
      <w:pPr>
        <w:pStyle w:val="wbbCorrect"/>
        <w:rPr>
          <w:rFonts w:ascii="Times New Roman" w:hAnsi="Times New Roman" w:cs="Times New Roman"/>
          <w:sz w:val="24"/>
          <w:szCs w:val="24"/>
        </w:rPr>
      </w:pPr>
      <w:r w:rsidRPr="00E974C1">
        <w:t>public int Age { get; set; }</w:t>
      </w:r>
      <w:r w:rsidRPr="00E974C1">
        <w:br/>
      </w:r>
    </w:p>
    <w:p w14:paraId="0E8E99D9"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EA661C0">
          <v:rect id="_x0000_i1374" style="width:0;height:1.5pt" o:hralign="center" o:hrstd="t" o:hrnoshade="t" o:hr="t" fillcolor="#65656a" stroked="f"/>
        </w:pict>
      </w:r>
    </w:p>
    <w:p w14:paraId="0FB0D8ED" w14:textId="77777777" w:rsidR="00E974C1" w:rsidRPr="00E974C1" w:rsidRDefault="00E974C1" w:rsidP="00E92793">
      <w:pPr>
        <w:pStyle w:val="Heading1"/>
        <w:rPr>
          <w:rFonts w:ascii="Arial" w:hAnsi="Arial"/>
          <w:color w:val="65656A"/>
        </w:rPr>
      </w:pPr>
      <w:r w:rsidRPr="00E974C1">
        <w:t>What is an abstract class?</w:t>
      </w:r>
    </w:p>
    <w:p w14:paraId="0E7EAD54" w14:textId="25AADDF0" w:rsidR="00E974C1" w:rsidRPr="00E974C1" w:rsidRDefault="00E974C1" w:rsidP="00470BA8">
      <w:pPr>
        <w:pStyle w:val="wbbIncorrect"/>
        <w:rPr>
          <w:rFonts w:ascii="Arial" w:hAnsi="Arial"/>
        </w:rPr>
      </w:pPr>
      <w:r w:rsidRPr="00E974C1">
        <w:t>a class that is denoted by the class keyword (can be seen and used by any other class in the system–thus it is by default public)</w:t>
      </w:r>
    </w:p>
    <w:p w14:paraId="2CCC2FF5" w14:textId="27110280" w:rsidR="00E974C1" w:rsidRPr="00E974C1" w:rsidRDefault="00E974C1" w:rsidP="00470BA8">
      <w:pPr>
        <w:pStyle w:val="wbbIncorrect"/>
        <w:rPr>
          <w:rFonts w:ascii="Arial" w:hAnsi="Arial"/>
        </w:rPr>
      </w:pPr>
      <w:r w:rsidRPr="00E974C1">
        <w:t>something denoted by the abstract keyword and used system wide; if you want any program to create an object of a class you use the abstract class</w:t>
      </w:r>
    </w:p>
    <w:p w14:paraId="30588593" w14:textId="5299B8D3" w:rsidR="00E974C1" w:rsidRPr="00E974C1" w:rsidRDefault="00E974C1" w:rsidP="00470BA8">
      <w:pPr>
        <w:pStyle w:val="wbbIncorrect"/>
        <w:rPr>
          <w:rFonts w:ascii="Arial" w:hAnsi="Arial"/>
        </w:rPr>
      </w:pPr>
      <w:r w:rsidRPr="00E974C1">
        <w:t>a class that is denoted by the virtual keyword</w:t>
      </w:r>
    </w:p>
    <w:p w14:paraId="4F091B63" w14:textId="6E5445B3" w:rsidR="00E974C1" w:rsidRPr="00E974C1" w:rsidRDefault="00E974C1" w:rsidP="00470BA8">
      <w:pPr>
        <w:pStyle w:val="wbbCorrect"/>
        <w:rPr>
          <w:rFonts w:ascii="Arial" w:hAnsi="Arial"/>
        </w:rPr>
      </w:pPr>
      <w:r w:rsidRPr="00E974C1">
        <w:t>a class that can be used only as base class</w:t>
      </w:r>
      <w:r w:rsidRPr="00E974C1">
        <w:br/>
      </w:r>
    </w:p>
    <w:p w14:paraId="2B6C8DA4"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7000CF19">
          <v:rect id="_x0000_i1375" style="width:0;height:1.5pt" o:hralign="center" o:hrstd="t" o:hrnoshade="t" o:hr="t" fillcolor="#65656a" stroked="f"/>
        </w:pict>
      </w:r>
    </w:p>
    <w:p w14:paraId="7E829CE6" w14:textId="77777777" w:rsidR="00E974C1" w:rsidRPr="00E974C1" w:rsidRDefault="00E974C1" w:rsidP="00E92793">
      <w:pPr>
        <w:pStyle w:val="Heading1"/>
        <w:rPr>
          <w:rFonts w:ascii="Arial" w:hAnsi="Arial"/>
          <w:color w:val="65656A"/>
        </w:rPr>
      </w:pPr>
      <w:r w:rsidRPr="00E974C1">
        <w:lastRenderedPageBreak/>
        <w:t>When using a thread pool what happens to a given thread after it finishes its task?</w:t>
      </w:r>
    </w:p>
    <w:p w14:paraId="73CA18F7" w14:textId="43200787" w:rsidR="00E974C1" w:rsidRPr="00E974C1" w:rsidRDefault="00E974C1" w:rsidP="00470BA8">
      <w:pPr>
        <w:pStyle w:val="wbbIncorrect"/>
        <w:rPr>
          <w:rFonts w:ascii="Arial" w:hAnsi="Arial"/>
        </w:rPr>
      </w:pPr>
      <w:r w:rsidRPr="00E974C1">
        <w:t>The thread is destroyed and memory is freed up.</w:t>
      </w:r>
    </w:p>
    <w:p w14:paraId="2B2CADD9" w14:textId="3ECD98D7" w:rsidR="00E974C1" w:rsidRPr="00E974C1" w:rsidRDefault="00E974C1" w:rsidP="00470BA8">
      <w:pPr>
        <w:pStyle w:val="wbbIncorrect"/>
        <w:rPr>
          <w:rFonts w:ascii="Arial" w:hAnsi="Arial"/>
        </w:rPr>
      </w:pPr>
      <w:r w:rsidRPr="00E974C1">
        <w:t>The thread runs in loop until the next assignment.</w:t>
      </w:r>
    </w:p>
    <w:p w14:paraId="6C1629E2" w14:textId="706D3EED" w:rsidR="00E974C1" w:rsidRPr="00E974C1" w:rsidRDefault="00E974C1" w:rsidP="00470BA8">
      <w:pPr>
        <w:pStyle w:val="wbbCorrect"/>
        <w:rPr>
          <w:rFonts w:ascii="Arial" w:hAnsi="Arial"/>
        </w:rPr>
      </w:pPr>
      <w:r w:rsidRPr="00E974C1">
        <w:t>The thread goes inactive in the background and waits for garbage collection.</w:t>
      </w:r>
    </w:p>
    <w:p w14:paraId="2951AAF4" w14:textId="3A409D0A" w:rsidR="00E974C1" w:rsidRPr="00E974C1" w:rsidRDefault="00E974C1" w:rsidP="00470BA8">
      <w:pPr>
        <w:pStyle w:val="wbbIncorrect"/>
        <w:rPr>
          <w:rFonts w:ascii="Arial" w:hAnsi="Arial"/>
        </w:rPr>
      </w:pPr>
      <w:r w:rsidRPr="00E974C1">
        <w:t>The thread returns to the pool for reuse.</w:t>
      </w:r>
      <w:r w:rsidRPr="00E974C1">
        <w:br/>
      </w:r>
    </w:p>
    <w:p w14:paraId="3D182330"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A15F5CE">
          <v:rect id="_x0000_i1376" style="width:0;height:1.5pt" o:hralign="center" o:hrstd="t" o:hrnoshade="t" o:hr="t" fillcolor="#65656a" stroked="f"/>
        </w:pict>
      </w:r>
    </w:p>
    <w:p w14:paraId="620ACC64" w14:textId="26199A2E" w:rsidR="00E974C1" w:rsidRPr="00E974C1" w:rsidRDefault="00E974C1" w:rsidP="00E92793">
      <w:pPr>
        <w:pStyle w:val="Heading1"/>
        <w:rPr>
          <w:rFonts w:ascii="Arial" w:hAnsi="Arial"/>
          <w:color w:val="65656A"/>
        </w:rPr>
      </w:pPr>
      <w:r w:rsidRPr="00E974C1">
        <w:t xml:space="preserve">Which choice represents a class that inherits </w:t>
      </w:r>
      <w:r w:rsidR="00470BA8" w:rsidRPr="00E974C1">
        <w:t>behaviour</w:t>
      </w:r>
      <w:r w:rsidRPr="00E974C1">
        <w:t xml:space="preserve"> from a base class?</w:t>
      </w:r>
    </w:p>
    <w:p w14:paraId="534FFE01" w14:textId="5BD5635F" w:rsidR="00E974C1" w:rsidRPr="00E974C1" w:rsidRDefault="00E974C1" w:rsidP="00470BA8">
      <w:pPr>
        <w:pStyle w:val="wbbIncorrect"/>
        <w:rPr>
          <w:rFonts w:ascii="Arial" w:hAnsi="Arial"/>
        </w:rPr>
      </w:pPr>
      <w:proofErr w:type="spellStart"/>
      <w:r w:rsidRPr="00E974C1">
        <w:t>a</w:t>
      </w:r>
      <w:proofErr w:type="spellEnd"/>
      <w:r w:rsidRPr="00E974C1">
        <w:t xml:space="preserve"> second base class</w:t>
      </w:r>
    </w:p>
    <w:p w14:paraId="3ED058DC" w14:textId="24520C14" w:rsidR="00E974C1" w:rsidRPr="00E974C1" w:rsidRDefault="00E974C1" w:rsidP="00470BA8">
      <w:pPr>
        <w:pStyle w:val="wbbIncorrect"/>
        <w:rPr>
          <w:rFonts w:ascii="Arial" w:hAnsi="Arial"/>
        </w:rPr>
      </w:pPr>
      <w:r w:rsidRPr="00E974C1">
        <w:t>a revised class</w:t>
      </w:r>
    </w:p>
    <w:p w14:paraId="59EDCA5C" w14:textId="7AA62990" w:rsidR="00E974C1" w:rsidRPr="00E974C1" w:rsidRDefault="00E974C1" w:rsidP="00470BA8">
      <w:pPr>
        <w:pStyle w:val="wbbCorrect"/>
        <w:rPr>
          <w:rFonts w:ascii="Arial" w:hAnsi="Arial"/>
        </w:rPr>
      </w:pPr>
      <w:r w:rsidRPr="00E974C1">
        <w:t>a derived class</w:t>
      </w:r>
    </w:p>
    <w:p w14:paraId="12790E7B" w14:textId="27527AEA" w:rsidR="00E974C1" w:rsidRPr="00E974C1" w:rsidRDefault="00E974C1" w:rsidP="00470BA8">
      <w:pPr>
        <w:pStyle w:val="wbbIncorrect"/>
        <w:rPr>
          <w:rFonts w:ascii="Arial" w:hAnsi="Arial"/>
        </w:rPr>
      </w:pPr>
      <w:r w:rsidRPr="00E974C1">
        <w:t>a parent class</w:t>
      </w:r>
      <w:r w:rsidRPr="00E974C1">
        <w:br/>
      </w:r>
    </w:p>
    <w:p w14:paraId="492D3D1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783C643">
          <v:rect id="_x0000_i1377" style="width:0;height:1.5pt" o:hralign="center" o:hrstd="t" o:hrnoshade="t" o:hr="t" fillcolor="#65656a" stroked="f"/>
        </w:pict>
      </w:r>
    </w:p>
    <w:p w14:paraId="678E0607" w14:textId="77777777" w:rsidR="00E974C1" w:rsidRPr="00E974C1" w:rsidRDefault="00E974C1" w:rsidP="00E92793">
      <w:pPr>
        <w:pStyle w:val="Heading1"/>
        <w:rPr>
          <w:rFonts w:ascii="Arial" w:hAnsi="Arial"/>
          <w:color w:val="65656A"/>
        </w:rPr>
      </w:pPr>
      <w:r w:rsidRPr="00E974C1">
        <w:t>What does operator overloading allow you to do?</w:t>
      </w:r>
    </w:p>
    <w:p w14:paraId="4E8A36D9" w14:textId="4F9E45B9" w:rsidR="00E974C1" w:rsidRPr="00AF1FEC" w:rsidRDefault="00E974C1" w:rsidP="00470BA8">
      <w:pPr>
        <w:pStyle w:val="wbbIncorrect"/>
      </w:pPr>
      <w:r w:rsidRPr="00AF1FEC">
        <w:t xml:space="preserve">hide built-in </w:t>
      </w:r>
      <w:proofErr w:type="spellStart"/>
      <w:r w:rsidRPr="00AF1FEC">
        <w:t>operatores</w:t>
      </w:r>
      <w:proofErr w:type="spellEnd"/>
      <w:r w:rsidRPr="00AF1FEC">
        <w:t xml:space="preserve"> when necessary</w:t>
      </w:r>
    </w:p>
    <w:p w14:paraId="276709C9" w14:textId="682ADE47" w:rsidR="00E974C1" w:rsidRPr="00AF1FEC" w:rsidRDefault="00E974C1" w:rsidP="00470BA8">
      <w:pPr>
        <w:pStyle w:val="wbbIncorrect"/>
      </w:pPr>
      <w:r w:rsidRPr="00AF1FEC">
        <w:t>add methods to be interpreted by the compiler at runtime</w:t>
      </w:r>
    </w:p>
    <w:p w14:paraId="36EF2D86" w14:textId="6665BDAF" w:rsidR="00E974C1" w:rsidRPr="00AF1FEC" w:rsidRDefault="00E974C1" w:rsidP="00470BA8">
      <w:pPr>
        <w:pStyle w:val="wbbIncorrect"/>
      </w:pPr>
      <w:r w:rsidRPr="00AF1FEC">
        <w:t>define how enums and other primitive value types work within the rest of the application</w:t>
      </w:r>
    </w:p>
    <w:p w14:paraId="10B24ECA" w14:textId="10A8D6C7" w:rsidR="00E974C1" w:rsidRPr="00E974C1" w:rsidRDefault="00E974C1" w:rsidP="00470BA8">
      <w:pPr>
        <w:pStyle w:val="wbbCorrect"/>
        <w:rPr>
          <w:rFonts w:ascii="Arial" w:hAnsi="Arial"/>
        </w:rPr>
      </w:pPr>
      <w:r w:rsidRPr="00E974C1">
        <w:t>define custom functionality for common operators like addition and equality</w:t>
      </w:r>
      <w:r w:rsidRPr="00E974C1">
        <w:br/>
      </w:r>
    </w:p>
    <w:p w14:paraId="23855E72"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4559DDCB">
          <v:rect id="_x0000_i1231" style="width:0;height:1.5pt" o:hralign="center" o:hrstd="t" o:hrnoshade="t" o:hr="t" fillcolor="#65656a" stroked="f"/>
        </w:pict>
      </w:r>
    </w:p>
    <w:p w14:paraId="4E8504B2" w14:textId="77777777" w:rsidR="00E974C1" w:rsidRPr="00E974C1" w:rsidRDefault="00E974C1" w:rsidP="00E92793">
      <w:pPr>
        <w:pStyle w:val="Heading1"/>
        <w:rPr>
          <w:rFonts w:ascii="Arial" w:hAnsi="Arial"/>
          <w:color w:val="65656A"/>
        </w:rPr>
      </w:pPr>
      <w:r w:rsidRPr="00E974C1">
        <w:t>What it the main purpose of LINQ?</w:t>
      </w:r>
    </w:p>
    <w:p w14:paraId="6011ECDD" w14:textId="58515552" w:rsidR="00E974C1" w:rsidRPr="00E974C1" w:rsidRDefault="00E974C1" w:rsidP="00470BA8">
      <w:pPr>
        <w:pStyle w:val="wbbIncorrect"/>
        <w:rPr>
          <w:rFonts w:ascii="Arial" w:hAnsi="Arial"/>
        </w:rPr>
      </w:pPr>
      <w:r w:rsidRPr="00E974C1">
        <w:t>to delete duplicate data</w:t>
      </w:r>
    </w:p>
    <w:p w14:paraId="2AB8D013" w14:textId="43430A06" w:rsidR="00E974C1" w:rsidRPr="00E974C1" w:rsidRDefault="00E974C1" w:rsidP="00470BA8">
      <w:pPr>
        <w:pStyle w:val="wbbIncorrect"/>
        <w:rPr>
          <w:rFonts w:ascii="Arial" w:hAnsi="Arial"/>
        </w:rPr>
      </w:pPr>
      <w:r w:rsidRPr="00E974C1">
        <w:t>to bind namespaces and assemblies</w:t>
      </w:r>
    </w:p>
    <w:p w14:paraId="0F133110" w14:textId="7DE45CD8" w:rsidR="00E974C1" w:rsidRPr="00E974C1" w:rsidRDefault="00E974C1" w:rsidP="00470BA8">
      <w:pPr>
        <w:pStyle w:val="wbbCorrect"/>
        <w:rPr>
          <w:rFonts w:ascii="Arial" w:hAnsi="Arial"/>
        </w:rPr>
      </w:pPr>
      <w:r w:rsidRPr="00E974C1">
        <w:t>to query and transform data</w:t>
      </w:r>
    </w:p>
    <w:p w14:paraId="0DF20989" w14:textId="384442B8" w:rsidR="00E974C1" w:rsidRPr="00E974C1" w:rsidRDefault="00E974C1" w:rsidP="00470BA8">
      <w:pPr>
        <w:pStyle w:val="wbbIncorrect"/>
        <w:rPr>
          <w:rFonts w:ascii="Times New Roman" w:hAnsi="Times New Roman" w:cs="Times New Roman"/>
          <w:sz w:val="24"/>
          <w:szCs w:val="24"/>
        </w:rPr>
      </w:pPr>
      <w:r w:rsidRPr="00E974C1">
        <w:t>to connect assemblies</w:t>
      </w:r>
      <w:r w:rsidRPr="00E974C1">
        <w:br/>
      </w:r>
    </w:p>
    <w:p w14:paraId="1964929B"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239E8C57">
          <v:rect id="_x0000_i1232" style="width:0;height:1.5pt" o:hralign="center" o:hrstd="t" o:hrnoshade="t" o:hr="t" fillcolor="#65656a" stroked="f"/>
        </w:pict>
      </w:r>
    </w:p>
    <w:p w14:paraId="425902E0" w14:textId="77777777" w:rsidR="00E974C1" w:rsidRPr="00E974C1" w:rsidRDefault="00E974C1" w:rsidP="00E92793">
      <w:pPr>
        <w:pStyle w:val="Heading1"/>
        <w:rPr>
          <w:rFonts w:ascii="Arial" w:hAnsi="Arial"/>
          <w:color w:val="65656A"/>
        </w:rPr>
      </w:pPr>
      <w:r w:rsidRPr="00E974C1">
        <w:t>What is the correct syntax for a new generic list of strings named contacts?</w:t>
      </w:r>
    </w:p>
    <w:p w14:paraId="6BD0188C" w14:textId="63717916" w:rsidR="00E974C1" w:rsidRPr="00E974C1" w:rsidRDefault="00E974C1" w:rsidP="00470BA8">
      <w:pPr>
        <w:pStyle w:val="wbbIncorrect"/>
        <w:rPr>
          <w:rFonts w:ascii="Arial" w:hAnsi="Arial"/>
        </w:rPr>
      </w:pPr>
      <w:r w:rsidRPr="00E974C1">
        <w:t>public List contacts = new List();</w:t>
      </w:r>
    </w:p>
    <w:p w14:paraId="294AB683" w14:textId="133F32BD" w:rsidR="00E974C1" w:rsidRPr="00E974C1" w:rsidRDefault="00E974C1" w:rsidP="00470BA8">
      <w:pPr>
        <w:pStyle w:val="wbbIncorrect"/>
        <w:rPr>
          <w:rFonts w:ascii="Arial" w:hAnsi="Arial"/>
        </w:rPr>
      </w:pPr>
      <w:r w:rsidRPr="00E974C1">
        <w:t>public List(string names) contacts = new List(string names)();</w:t>
      </w:r>
    </w:p>
    <w:p w14:paraId="3248789D" w14:textId="7A8A25CB" w:rsidR="00E974C1" w:rsidRPr="00E974C1" w:rsidRDefault="00E974C1" w:rsidP="00470BA8">
      <w:pPr>
        <w:pStyle w:val="wbbCorrect"/>
        <w:rPr>
          <w:rFonts w:ascii="Arial" w:hAnsi="Arial"/>
        </w:rPr>
      </w:pPr>
      <w:r w:rsidRPr="00E974C1">
        <w:t>var contacts = new List();</w:t>
      </w:r>
    </w:p>
    <w:p w14:paraId="2147DB48" w14:textId="3CA7DFD5" w:rsidR="00E974C1" w:rsidRPr="00E974C1" w:rsidRDefault="00E974C1" w:rsidP="00470BA8">
      <w:pPr>
        <w:pStyle w:val="wbbIncorrect"/>
        <w:rPr>
          <w:rFonts w:ascii="Arial" w:hAnsi="Arial"/>
        </w:rPr>
      </w:pPr>
      <w:r w:rsidRPr="00E974C1">
        <w:t>var contacts = new List(string);</w:t>
      </w:r>
      <w:r w:rsidRPr="00E974C1">
        <w:br/>
      </w:r>
    </w:p>
    <w:p w14:paraId="5CB40E2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47AA60C">
          <v:rect id="_x0000_i1233" style="width:0;height:1.5pt" o:hralign="center" o:hrstd="t" o:hrnoshade="t" o:hr="t" fillcolor="#65656a" stroked="f"/>
        </w:pict>
      </w:r>
    </w:p>
    <w:p w14:paraId="028EF1F1" w14:textId="77777777" w:rsidR="00E974C1" w:rsidRPr="00E974C1" w:rsidRDefault="00E974C1" w:rsidP="00E92793">
      <w:pPr>
        <w:pStyle w:val="Heading1"/>
        <w:rPr>
          <w:rFonts w:ascii="Arial" w:hAnsi="Arial"/>
          <w:color w:val="65656A"/>
        </w:rPr>
      </w:pPr>
      <w:r w:rsidRPr="00E974C1">
        <w:lastRenderedPageBreak/>
        <w:t>What is the difference between throw exceptions and throw clauses?</w:t>
      </w:r>
    </w:p>
    <w:p w14:paraId="40E457E2" w14:textId="3B6FDE8E" w:rsidR="00E974C1" w:rsidRPr="00E974C1" w:rsidRDefault="00E974C1" w:rsidP="00470BA8">
      <w:pPr>
        <w:pStyle w:val="wbbIncorrect"/>
        <w:rPr>
          <w:rFonts w:ascii="Arial" w:hAnsi="Arial"/>
        </w:rPr>
      </w:pPr>
      <w:r w:rsidRPr="00E974C1">
        <w:t>Throw clauses fire only at runtime, while throw exceptions can fire at any time.</w:t>
      </w:r>
    </w:p>
    <w:p w14:paraId="130C4ED3" w14:textId="4DB9C853" w:rsidR="00E974C1" w:rsidRPr="00E974C1" w:rsidRDefault="00E974C1" w:rsidP="00470BA8">
      <w:pPr>
        <w:pStyle w:val="wbbCorrect"/>
        <w:rPr>
          <w:rFonts w:ascii="Arial" w:hAnsi="Arial"/>
        </w:rPr>
      </w:pPr>
      <w:r w:rsidRPr="00E974C1">
        <w:t>Throw exceptions overwrite the stack trace, while throw clauses retain the stack information.</w:t>
      </w:r>
    </w:p>
    <w:p w14:paraId="5A38B756" w14:textId="6B46F0B7" w:rsidR="00E974C1" w:rsidRPr="00E974C1" w:rsidRDefault="00E974C1" w:rsidP="00470BA8">
      <w:pPr>
        <w:pStyle w:val="wbbIncorrect"/>
        <w:rPr>
          <w:rFonts w:ascii="Arial" w:hAnsi="Arial"/>
        </w:rPr>
      </w:pPr>
      <w:r w:rsidRPr="00E974C1">
        <w:t>Throw clauses overwrite the stack trace, while throw exceptions retain the stack information.</w:t>
      </w:r>
    </w:p>
    <w:p w14:paraId="4CDE5168" w14:textId="0F42CC6B" w:rsidR="00E974C1" w:rsidRPr="00E974C1" w:rsidRDefault="00E974C1" w:rsidP="00470BA8">
      <w:pPr>
        <w:pStyle w:val="wbbIncorrect"/>
        <w:rPr>
          <w:rFonts w:ascii="Arial" w:hAnsi="Arial"/>
        </w:rPr>
      </w:pPr>
      <w:r w:rsidRPr="00E974C1">
        <w:t>Throw exceptions fire only at runtime, while throw clauses can fire during compile time.</w:t>
      </w:r>
      <w:r w:rsidRPr="00E974C1">
        <w:br/>
      </w:r>
    </w:p>
    <w:p w14:paraId="07E5E398"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4040D5ED">
          <v:rect id="_x0000_i1234" style="width:0;height:1.5pt" o:hralign="center" o:hrstd="t" o:hrnoshade="t" o:hr="t" fillcolor="#65656a" stroked="f"/>
        </w:pict>
      </w:r>
    </w:p>
    <w:p w14:paraId="1958E569" w14:textId="77777777" w:rsidR="00E974C1" w:rsidRPr="00E974C1" w:rsidRDefault="00E974C1" w:rsidP="00E92793">
      <w:pPr>
        <w:pStyle w:val="Heading1"/>
        <w:rPr>
          <w:rFonts w:ascii="Arial" w:hAnsi="Arial"/>
          <w:color w:val="65656A"/>
        </w:rPr>
      </w:pPr>
      <w:r w:rsidRPr="00E974C1">
        <w:t>When an asynchronous method is executed, the code runs but nothing happens other than a compiler warning. What is most likely causing the method to not return anything?</w:t>
      </w:r>
    </w:p>
    <w:p w14:paraId="0265A08D" w14:textId="2DC0700D" w:rsidR="00E974C1" w:rsidRPr="00E974C1" w:rsidRDefault="00E974C1" w:rsidP="00470BA8">
      <w:pPr>
        <w:pStyle w:val="wbbIncorrect"/>
        <w:rPr>
          <w:rFonts w:ascii="Arial" w:hAnsi="Arial"/>
        </w:rPr>
      </w:pPr>
      <w:r w:rsidRPr="00E974C1">
        <w:t>The return yield statement is missing at the end of the method.</w:t>
      </w:r>
    </w:p>
    <w:p w14:paraId="0FCCE591" w14:textId="4A976914" w:rsidR="00E974C1" w:rsidRPr="00E974C1" w:rsidRDefault="00E974C1" w:rsidP="00470BA8">
      <w:pPr>
        <w:pStyle w:val="wbbCorrect"/>
        <w:rPr>
          <w:rFonts w:ascii="Arial" w:hAnsi="Arial"/>
        </w:rPr>
      </w:pPr>
      <w:r w:rsidRPr="00E974C1">
        <w:t>The method is missing an await keyword in its body.</w:t>
      </w:r>
    </w:p>
    <w:p w14:paraId="428FA2D3" w14:textId="2DA7139C" w:rsidR="00E974C1" w:rsidRPr="00E974C1" w:rsidRDefault="00E974C1" w:rsidP="00470BA8">
      <w:pPr>
        <w:pStyle w:val="wbbIncorrect"/>
        <w:rPr>
          <w:rFonts w:ascii="Arial" w:hAnsi="Arial"/>
        </w:rPr>
      </w:pPr>
      <w:r w:rsidRPr="00E974C1">
        <w:t>The wait keyword is missing from the end of the method.</w:t>
      </w:r>
    </w:p>
    <w:p w14:paraId="1B665D82" w14:textId="433247FC" w:rsidR="00E974C1" w:rsidRPr="00E974C1" w:rsidRDefault="00E974C1" w:rsidP="00470BA8">
      <w:pPr>
        <w:pStyle w:val="wbbIncorrect"/>
        <w:rPr>
          <w:rFonts w:ascii="Arial" w:hAnsi="Arial"/>
        </w:rPr>
      </w:pPr>
      <w:r w:rsidRPr="00E974C1">
        <w:t>The yield keyword is missing from the method.</w:t>
      </w:r>
      <w:r w:rsidRPr="00E974C1">
        <w:br/>
      </w:r>
    </w:p>
    <w:p w14:paraId="411E0A6F"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125BCE73">
          <v:rect id="_x0000_i1235" style="width:0;height:1.5pt" o:hralign="center" o:hrstd="t" o:hrnoshade="t" o:hr="t" fillcolor="#65656a" stroked="f"/>
        </w:pict>
      </w:r>
    </w:p>
    <w:p w14:paraId="388325BB" w14:textId="77777777" w:rsidR="00E974C1" w:rsidRPr="00E974C1" w:rsidRDefault="00E974C1" w:rsidP="00E92793">
      <w:pPr>
        <w:pStyle w:val="Heading1"/>
        <w:rPr>
          <w:rFonts w:ascii="Arial" w:hAnsi="Arial"/>
          <w:color w:val="65656A"/>
        </w:rPr>
      </w:pPr>
      <w:r w:rsidRPr="00E974C1">
        <w:t>What are C# events?</w:t>
      </w:r>
    </w:p>
    <w:p w14:paraId="1A4B55DF" w14:textId="7B005893" w:rsidR="00E974C1" w:rsidRPr="00E974C1" w:rsidRDefault="00E974C1" w:rsidP="00470BA8">
      <w:pPr>
        <w:pStyle w:val="wbbIncorrect"/>
        <w:rPr>
          <w:rFonts w:ascii="Arial" w:hAnsi="Arial"/>
        </w:rPr>
      </w:pPr>
      <w:r w:rsidRPr="00E974C1">
        <w:t>system actions that communicate directly with the compiler at runtime</w:t>
      </w:r>
    </w:p>
    <w:p w14:paraId="572A04CE" w14:textId="5752EAEC" w:rsidR="00E974C1" w:rsidRPr="00E974C1" w:rsidRDefault="00E974C1" w:rsidP="00470BA8">
      <w:pPr>
        <w:pStyle w:val="wbbIncorrect"/>
        <w:rPr>
          <w:rFonts w:ascii="Arial" w:hAnsi="Arial"/>
        </w:rPr>
      </w:pPr>
      <w:r w:rsidRPr="00E974C1">
        <w:t>actions that execute when the code compiles, generating logs and test output</w:t>
      </w:r>
    </w:p>
    <w:p w14:paraId="020746E7" w14:textId="230B52C0" w:rsidR="00E974C1" w:rsidRPr="00E974C1" w:rsidRDefault="00E974C1" w:rsidP="00470BA8">
      <w:pPr>
        <w:pStyle w:val="wbbCorrect"/>
        <w:rPr>
          <w:rFonts w:ascii="Arial" w:hAnsi="Arial"/>
        </w:rPr>
      </w:pPr>
      <w:r w:rsidRPr="00E974C1">
        <w:t>actions that generate notifications, which are sent to their registered listeners** &lt;= Correct</w:t>
      </w:r>
    </w:p>
    <w:p w14:paraId="6C37CD41" w14:textId="569DE684" w:rsidR="00E974C1" w:rsidRPr="00E974C1" w:rsidRDefault="00E974C1" w:rsidP="00470BA8">
      <w:pPr>
        <w:pStyle w:val="wbbIncorrect"/>
        <w:rPr>
          <w:rFonts w:ascii="Arial" w:hAnsi="Arial"/>
        </w:rPr>
      </w:pPr>
      <w:r w:rsidRPr="00E974C1">
        <w:t>user-only methods that send data to the application’s back end</w:t>
      </w:r>
      <w:r w:rsidRPr="00E974C1">
        <w:br/>
      </w:r>
    </w:p>
    <w:p w14:paraId="33CA1F71" w14:textId="77777777" w:rsidR="00E974C1" w:rsidRPr="00E974C1" w:rsidRDefault="00E974C1" w:rsidP="00E974C1">
      <w:pPr>
        <w:spacing w:after="0" w:line="240" w:lineRule="auto"/>
        <w:rPr>
          <w:rFonts w:ascii="Times New Roman" w:eastAsia="Times New Roman" w:hAnsi="Times New Roman" w:cs="Times New Roman"/>
          <w:kern w:val="0"/>
          <w:sz w:val="24"/>
          <w:szCs w:val="24"/>
          <w:lang w:eastAsia="en-GB"/>
          <w14:ligatures w14:val="none"/>
        </w:rPr>
      </w:pPr>
      <w:r w:rsidRPr="00E974C1">
        <w:rPr>
          <w:rFonts w:ascii="Times New Roman" w:eastAsia="Times New Roman" w:hAnsi="Times New Roman" w:cs="Times New Roman"/>
          <w:kern w:val="0"/>
          <w:sz w:val="24"/>
          <w:szCs w:val="24"/>
          <w:lang w:eastAsia="en-GB"/>
          <w14:ligatures w14:val="none"/>
        </w:rPr>
        <w:pict w14:anchorId="670BD416">
          <v:rect id="_x0000_i1236" style="width:0;height:1.5pt" o:hralign="center" o:hrstd="t" o:hrnoshade="t" o:hr="t" fillcolor="#65656a" stroked="f"/>
        </w:pict>
      </w:r>
    </w:p>
    <w:p w14:paraId="6C2500F3" w14:textId="77777777" w:rsidR="00E974C1" w:rsidRPr="00E974C1" w:rsidRDefault="00E974C1" w:rsidP="00E92793">
      <w:pPr>
        <w:pStyle w:val="Heading1"/>
        <w:rPr>
          <w:rFonts w:ascii="Arial" w:hAnsi="Arial"/>
          <w:color w:val="65656A"/>
        </w:rPr>
      </w:pPr>
      <w:r w:rsidRPr="00E974C1">
        <w:t>What kind of values can arrays store?</w:t>
      </w:r>
    </w:p>
    <w:p w14:paraId="62A24E61" w14:textId="02A1326B" w:rsidR="00E974C1" w:rsidRPr="00E974C1" w:rsidRDefault="00E974C1" w:rsidP="00470BA8">
      <w:pPr>
        <w:pStyle w:val="wbbIncorrect"/>
        <w:rPr>
          <w:rFonts w:ascii="Arial" w:hAnsi="Arial"/>
        </w:rPr>
      </w:pPr>
      <w:r w:rsidRPr="00E974C1">
        <w:t xml:space="preserve">unordered collections of </w:t>
      </w:r>
      <w:proofErr w:type="spellStart"/>
      <w:r w:rsidRPr="00E974C1">
        <w:t>numerc</w:t>
      </w:r>
      <w:proofErr w:type="spellEnd"/>
      <w:r w:rsidRPr="00E974C1">
        <w:t xml:space="preserve"> values</w:t>
      </w:r>
    </w:p>
    <w:p w14:paraId="07A5D2DB" w14:textId="7D17EBE3" w:rsidR="00E974C1" w:rsidRPr="00E974C1" w:rsidRDefault="00E974C1" w:rsidP="00470BA8">
      <w:pPr>
        <w:pStyle w:val="wbbIncorrect"/>
        <w:rPr>
          <w:rFonts w:ascii="Arial" w:hAnsi="Arial"/>
        </w:rPr>
      </w:pPr>
      <w:r w:rsidRPr="00E974C1">
        <w:t>key-value pairs of any C# supported type</w:t>
      </w:r>
    </w:p>
    <w:p w14:paraId="7F96D972" w14:textId="19C16C70" w:rsidR="00E974C1" w:rsidRPr="00E974C1" w:rsidRDefault="00E974C1" w:rsidP="00470BA8">
      <w:pPr>
        <w:pStyle w:val="wbbIncorrect"/>
        <w:rPr>
          <w:rFonts w:ascii="Arial" w:hAnsi="Arial"/>
        </w:rPr>
      </w:pPr>
      <w:r w:rsidRPr="00E974C1">
        <w:t>class and struct instances</w:t>
      </w:r>
    </w:p>
    <w:p w14:paraId="5920EBF7" w14:textId="2C69D0BE" w:rsidR="00E974C1" w:rsidRPr="00E974C1" w:rsidRDefault="00E974C1" w:rsidP="00470BA8">
      <w:pPr>
        <w:pStyle w:val="wbbCorrect"/>
        <w:rPr>
          <w:rFonts w:ascii="Arial" w:hAnsi="Arial"/>
        </w:rPr>
      </w:pPr>
      <w:r w:rsidRPr="00E974C1">
        <w:t>multiple variables, or collections, of the same type</w:t>
      </w:r>
      <w:r w:rsidRPr="00E974C1">
        <w:br/>
      </w:r>
    </w:p>
    <w:p w14:paraId="5B027789" w14:textId="77777777" w:rsidR="00E974C1" w:rsidRDefault="00E974C1">
      <w:r>
        <w:br w:type="page"/>
      </w:r>
    </w:p>
    <w:p w14:paraId="742AD008" w14:textId="04841ABD" w:rsidR="00A37D1B" w:rsidRDefault="00E974C1">
      <w:pPr>
        <w:rPr>
          <w:b/>
          <w:bCs/>
        </w:rPr>
      </w:pPr>
      <w:r w:rsidRPr="00E974C1">
        <w:rPr>
          <w:b/>
          <w:bCs/>
        </w:rPr>
        <w:lastRenderedPageBreak/>
        <w:t>CHAT GPT OUTPUT</w:t>
      </w:r>
    </w:p>
    <w:p w14:paraId="0EAF1FEA" w14:textId="77777777" w:rsidR="00E77724" w:rsidRPr="00E974C1" w:rsidRDefault="00E77724">
      <w:pPr>
        <w:rPr>
          <w:b/>
          <w:bCs/>
        </w:rPr>
      </w:pPr>
    </w:p>
    <w:p w14:paraId="739EA6E6" w14:textId="77777777" w:rsidR="00E974C1" w:rsidRPr="00E974C1" w:rsidRDefault="00E974C1" w:rsidP="00E92793">
      <w:pPr>
        <w:pStyle w:val="Heading1"/>
        <w:rPr>
          <w:rFonts w:ascii="Arial" w:hAnsi="Arial"/>
          <w:color w:val="65656A"/>
        </w:rPr>
      </w:pPr>
      <w:r w:rsidRPr="00E974C1">
        <w:t>In which of these situations are interfaces better than abstract classes?</w:t>
      </w:r>
    </w:p>
    <w:p w14:paraId="2875BD5E" w14:textId="4A1677D4" w:rsidR="00E974C1" w:rsidRPr="00E974C1" w:rsidRDefault="00E974C1" w:rsidP="00470BA8">
      <w:pPr>
        <w:pStyle w:val="wbbIncorrect"/>
        <w:rPr>
          <w:rFonts w:ascii="Arial" w:hAnsi="Arial"/>
        </w:rPr>
      </w:pPr>
      <w:r w:rsidRPr="00E974C1">
        <w:t>When you need to define an object type’s characteristics, use an interface. When you need to define an object type’s capabilities, use an abstract class.</w:t>
      </w:r>
    </w:p>
    <w:p w14:paraId="47EE83B5" w14:textId="5AFFCA45" w:rsidR="00E974C1" w:rsidRPr="00E974C1" w:rsidRDefault="00E974C1" w:rsidP="00470BA8">
      <w:pPr>
        <w:pStyle w:val="wbbIncorrect"/>
        <w:rPr>
          <w:rFonts w:ascii="Arial" w:hAnsi="Arial"/>
        </w:rPr>
      </w:pPr>
      <w:r w:rsidRPr="00E974C1">
        <w:t>Interfaces are a legacy of older versions of C#, and are interchangeable with the newer abstract class feature.</w:t>
      </w:r>
    </w:p>
    <w:p w14:paraId="243F9850" w14:textId="21FF9322" w:rsidR="00E974C1" w:rsidRPr="00E974C1" w:rsidRDefault="00E974C1" w:rsidP="00470BA8">
      <w:pPr>
        <w:pStyle w:val="wbbCorrect"/>
        <w:rPr>
          <w:rFonts w:ascii="Arial" w:hAnsi="Arial"/>
        </w:rPr>
      </w:pPr>
      <w:r w:rsidRPr="00E974C1">
        <w:t>When you need a list of capabilities and data that are classes-agnostic, use an interface. When you need a certain object type to share characteristics, use an abstract class.</w:t>
      </w:r>
    </w:p>
    <w:p w14:paraId="5CDDA427" w14:textId="64BC3F90" w:rsidR="00E974C1" w:rsidRPr="00E974C1" w:rsidRDefault="00E974C1" w:rsidP="00470BA8">
      <w:pPr>
        <w:pStyle w:val="wbbIncorrect"/>
      </w:pPr>
      <w:r w:rsidRPr="00E974C1">
        <w:t>You should use both an interface and an abstract class when defining any complex object.</w:t>
      </w:r>
      <w:r w:rsidRPr="00E974C1">
        <w:br/>
      </w:r>
    </w:p>
    <w:p w14:paraId="6533DABC" w14:textId="77777777" w:rsidR="00E974C1" w:rsidRPr="00E974C1" w:rsidRDefault="00E974C1" w:rsidP="00E974C1">
      <w:pPr>
        <w:shd w:val="clear" w:color="auto" w:fill="19C37D"/>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ChatGPT</w:t>
      </w:r>
    </w:p>
    <w:p w14:paraId="115B457A"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The correct answer is: </w:t>
      </w:r>
      <w:r w:rsidRPr="00E974C1">
        <w:rPr>
          <w:rFonts w:ascii="Segoe UI" w:eastAsia="Times New Roman" w:hAnsi="Segoe UI" w:cs="Segoe UI"/>
          <w:b/>
          <w:bCs/>
          <w:kern w:val="0"/>
          <w:sz w:val="21"/>
          <w:szCs w:val="21"/>
          <w:bdr w:val="single" w:sz="2" w:space="0" w:color="D9D9E3" w:frame="1"/>
          <w:lang w:eastAsia="en-GB"/>
          <w14:ligatures w14:val="none"/>
        </w:rPr>
        <w:t>When you need a list of capabilities and data that are classes-agnostic, use an interface. When you need a certain object type to share characteristics, use an abstract class.</w:t>
      </w:r>
    </w:p>
    <w:p w14:paraId="7585115D"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Explanation: Interfaces and abstract classes serve different purposes and have distinct advantages based on the situation.</w:t>
      </w:r>
    </w:p>
    <w:p w14:paraId="0CF817E5" w14:textId="0C2AD73C"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Interfaces are used to define a contract that classes must adhere to. They describe a set of methods that implementing classes must provide. Interfaces are useful when you want to ensure that various classes, which might not have a common ancestor, adhere to a certain </w:t>
      </w:r>
      <w:r w:rsidR="00470BA8" w:rsidRPr="00E974C1">
        <w:rPr>
          <w:rFonts w:ascii="Segoe UI" w:eastAsia="Times New Roman" w:hAnsi="Segoe UI" w:cs="Segoe UI"/>
          <w:kern w:val="0"/>
          <w:sz w:val="21"/>
          <w:szCs w:val="21"/>
          <w:lang w:eastAsia="en-GB"/>
          <w14:ligatures w14:val="none"/>
        </w:rPr>
        <w:t>behaviour</w:t>
      </w:r>
      <w:r w:rsidRPr="00E974C1">
        <w:rPr>
          <w:rFonts w:ascii="Segoe UI" w:eastAsia="Times New Roman" w:hAnsi="Segoe UI" w:cs="Segoe UI"/>
          <w:kern w:val="0"/>
          <w:sz w:val="21"/>
          <w:szCs w:val="21"/>
          <w:lang w:eastAsia="en-GB"/>
          <w14:ligatures w14:val="none"/>
        </w:rPr>
        <w:t>. This allows you to achieve a high level of abstraction, making your code more flexible and enabling better code reuse.</w:t>
      </w:r>
    </w:p>
    <w:p w14:paraId="24B97074"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Abstract classes, on the other hand, are used to provide a common base implementation and to share code among related classes. Abstract classes can define methods (including abstract methods that must be overridden by derived classes) as well as fields, properties, and non-abstract methods. Abstract classes are suitable when you want to provide a shared implementation to a group of closely related classes.</w:t>
      </w:r>
    </w:p>
    <w:p w14:paraId="791BD7D2"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Given the options you provided:</w:t>
      </w:r>
    </w:p>
    <w:p w14:paraId="3C3390A5" w14:textId="6181EE13"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When you need to define an object type’s characteristics, use an interface. When you need to define an object type’s capabilities, use an abstract class.</w:t>
      </w:r>
      <w:r w:rsidRPr="00E974C1">
        <w:rPr>
          <w:rFonts w:ascii="Segoe UI" w:eastAsia="Times New Roman" w:hAnsi="Segoe UI" w:cs="Segoe UI"/>
          <w:kern w:val="0"/>
          <w:sz w:val="21"/>
          <w:szCs w:val="21"/>
          <w:lang w:eastAsia="en-GB"/>
          <w14:ligatures w14:val="none"/>
        </w:rPr>
        <w:t>: This statement correctly distinguishes the use cases of interfaces and abstract classes. Interfaces define characteristics (</w:t>
      </w:r>
      <w:r w:rsidR="00470BA8" w:rsidRPr="00E974C1">
        <w:rPr>
          <w:rFonts w:ascii="Segoe UI" w:eastAsia="Times New Roman" w:hAnsi="Segoe UI" w:cs="Segoe UI"/>
          <w:kern w:val="0"/>
          <w:sz w:val="21"/>
          <w:szCs w:val="21"/>
          <w:lang w:eastAsia="en-GB"/>
          <w14:ligatures w14:val="none"/>
        </w:rPr>
        <w:t>behaviour</w:t>
      </w:r>
      <w:r w:rsidRPr="00E974C1">
        <w:rPr>
          <w:rFonts w:ascii="Segoe UI" w:eastAsia="Times New Roman" w:hAnsi="Segoe UI" w:cs="Segoe UI"/>
          <w:kern w:val="0"/>
          <w:sz w:val="21"/>
          <w:szCs w:val="21"/>
          <w:lang w:eastAsia="en-GB"/>
          <w14:ligatures w14:val="none"/>
        </w:rPr>
        <w:t>) while abstract classes define capabilities (implementation).</w:t>
      </w:r>
    </w:p>
    <w:p w14:paraId="2140DF70"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Interfaces are a legacy of older versions of C#, and are interchangeable with the newer abstract class feature.</w:t>
      </w:r>
      <w:r w:rsidRPr="00E974C1">
        <w:rPr>
          <w:rFonts w:ascii="Segoe UI" w:eastAsia="Times New Roman" w:hAnsi="Segoe UI" w:cs="Segoe UI"/>
          <w:kern w:val="0"/>
          <w:sz w:val="21"/>
          <w:szCs w:val="21"/>
          <w:lang w:eastAsia="en-GB"/>
          <w14:ligatures w14:val="none"/>
        </w:rPr>
        <w:t>: This statement is not accurate. Interfaces and abstract classes are distinct features in C#, each with its own use cases.</w:t>
      </w:r>
    </w:p>
    <w:p w14:paraId="50C888D4" w14:textId="77777777" w:rsidR="00E974C1" w:rsidRPr="00E974C1" w:rsidRDefault="00E974C1" w:rsidP="00E974C1">
      <w:pPr>
        <w:numPr>
          <w:ilvl w:val="0"/>
          <w:numId w:val="15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You should use both an interface and an abstract class when defining any complex object.</w:t>
      </w:r>
      <w:r w:rsidRPr="00E974C1">
        <w:rPr>
          <w:rFonts w:ascii="Segoe UI" w:eastAsia="Times New Roman" w:hAnsi="Segoe UI" w:cs="Segoe UI"/>
          <w:kern w:val="0"/>
          <w:sz w:val="21"/>
          <w:szCs w:val="21"/>
          <w:lang w:eastAsia="en-GB"/>
          <w14:ligatures w14:val="none"/>
        </w:rPr>
        <w:t xml:space="preserve">: This is not a general rule. While it's possible to use both in certain scenarios, it's not necessary for defining all complex objects. The choice between using an interface, an </w:t>
      </w:r>
      <w:r w:rsidRPr="00E974C1">
        <w:rPr>
          <w:rFonts w:ascii="Segoe UI" w:eastAsia="Times New Roman" w:hAnsi="Segoe UI" w:cs="Segoe UI"/>
          <w:kern w:val="0"/>
          <w:sz w:val="21"/>
          <w:szCs w:val="21"/>
          <w:lang w:eastAsia="en-GB"/>
          <w14:ligatures w14:val="none"/>
        </w:rPr>
        <w:lastRenderedPageBreak/>
        <w:t>abstract class, or a combination depends on the design requirements of the specific problem you're solving.</w:t>
      </w:r>
    </w:p>
    <w:p w14:paraId="38360F3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In summary, interfaces are better suited for defining a list of capabilities that classes can implement, while abstract classes are better suited for providing a shared implementation to a group of related classes.</w:t>
      </w:r>
    </w:p>
    <w:p w14:paraId="554317E0" w14:textId="77777777" w:rsidR="00E974C1" w:rsidRDefault="00E974C1"/>
    <w:p w14:paraId="229C705F" w14:textId="77777777" w:rsidR="00E77724" w:rsidRDefault="00E77724"/>
    <w:p w14:paraId="2FA8D6B2" w14:textId="77777777" w:rsidR="00E77724" w:rsidRDefault="00E77724"/>
    <w:p w14:paraId="2DDE8BE7" w14:textId="77777777" w:rsidR="00E974C1" w:rsidRPr="00E974C1" w:rsidRDefault="00E974C1" w:rsidP="00E92793">
      <w:pPr>
        <w:pStyle w:val="Heading1"/>
        <w:rPr>
          <w:rFonts w:ascii="Arial" w:hAnsi="Arial"/>
          <w:color w:val="65656A"/>
        </w:rPr>
      </w:pPr>
      <w:r w:rsidRPr="00E974C1">
        <w:t>Which statement is true of delegates?</w:t>
      </w:r>
    </w:p>
    <w:p w14:paraId="4DA9E586" w14:textId="3D5BAD43" w:rsidR="00E974C1" w:rsidRPr="00E974C1" w:rsidRDefault="00E974C1" w:rsidP="00470BA8">
      <w:pPr>
        <w:pStyle w:val="wbbIncorrect"/>
        <w:rPr>
          <w:rFonts w:ascii="Arial" w:hAnsi="Arial"/>
        </w:rPr>
      </w:pPr>
      <w:r w:rsidRPr="00E974C1">
        <w:t>Delegates are not supported in the current version of C#</w:t>
      </w:r>
    </w:p>
    <w:p w14:paraId="09D71FE6" w14:textId="0112C846" w:rsidR="00E974C1" w:rsidRPr="00E974C1" w:rsidRDefault="00E974C1" w:rsidP="00470BA8">
      <w:pPr>
        <w:pStyle w:val="wbbIncorrect"/>
        <w:rPr>
          <w:rFonts w:ascii="Arial" w:hAnsi="Arial"/>
        </w:rPr>
      </w:pPr>
      <w:r w:rsidRPr="00E974C1">
        <w:t>They cannot be used as callbacks.</w:t>
      </w:r>
    </w:p>
    <w:p w14:paraId="1CEF6258" w14:textId="4899CC3E" w:rsidR="00E974C1" w:rsidRPr="00E974C1" w:rsidRDefault="00E974C1" w:rsidP="00470BA8">
      <w:pPr>
        <w:pStyle w:val="wbbIncorrect"/>
        <w:rPr>
          <w:rFonts w:ascii="Arial" w:hAnsi="Arial"/>
        </w:rPr>
      </w:pPr>
      <w:r w:rsidRPr="00E974C1">
        <w:t>Only variables can be passed to delegates as parameters.</w:t>
      </w:r>
    </w:p>
    <w:p w14:paraId="1AA4585C" w14:textId="4F3D43CF" w:rsidR="00E974C1" w:rsidRPr="00E974C1" w:rsidRDefault="00E974C1" w:rsidP="00470BA8">
      <w:pPr>
        <w:pStyle w:val="wbbCorrect"/>
      </w:pPr>
      <w:r w:rsidRPr="00E974C1">
        <w:t>They can be chained together.</w:t>
      </w:r>
      <w:r w:rsidRPr="00E974C1">
        <w:br/>
      </w:r>
    </w:p>
    <w:p w14:paraId="46CD2E3E" w14:textId="77777777" w:rsidR="00E974C1" w:rsidRPr="00E974C1" w:rsidRDefault="00E974C1" w:rsidP="00E974C1">
      <w:pPr>
        <w:shd w:val="clear" w:color="auto" w:fill="19C37D"/>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ChatGPT</w:t>
      </w:r>
    </w:p>
    <w:p w14:paraId="4873D677"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The statement that is true of delegates is: </w:t>
      </w:r>
      <w:r w:rsidRPr="00E974C1">
        <w:rPr>
          <w:rFonts w:ascii="Segoe UI" w:eastAsia="Times New Roman" w:hAnsi="Segoe UI" w:cs="Segoe UI"/>
          <w:b/>
          <w:bCs/>
          <w:kern w:val="0"/>
          <w:sz w:val="21"/>
          <w:szCs w:val="21"/>
          <w:bdr w:val="single" w:sz="2" w:space="0" w:color="D9D9E3" w:frame="1"/>
          <w:lang w:eastAsia="en-GB"/>
          <w14:ligatures w14:val="none"/>
        </w:rPr>
        <w:t>They can be chained together.</w:t>
      </w:r>
    </w:p>
    <w:p w14:paraId="1EF77A2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Explanation:</w:t>
      </w:r>
    </w:p>
    <w:p w14:paraId="17172695"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Delegates in C# are used to define references to methods and provide a way to encapsulate and pass around methods as if they were first-class objects. Delegates can be used as a callback mechanism and they allow you to pass methods as parameters to other methods.</w:t>
      </w:r>
    </w:p>
    <w:p w14:paraId="6E2FDCDF"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 xml:space="preserve">One of the powerful features of delegates is that they can be chained together using the </w:t>
      </w:r>
      <w:r w:rsidRPr="00E974C1">
        <w:rPr>
          <w:rFonts w:ascii="Ubuntu Mono" w:eastAsia="Times New Roman" w:hAnsi="Ubuntu Mono" w:cs="Courier New"/>
          <w:b/>
          <w:bCs/>
          <w:kern w:val="0"/>
          <w:sz w:val="18"/>
          <w:szCs w:val="18"/>
          <w:bdr w:val="single" w:sz="2" w:space="0" w:color="D9D9E3" w:frame="1"/>
          <w:lang w:eastAsia="en-GB"/>
          <w14:ligatures w14:val="none"/>
        </w:rPr>
        <w:t>+=</w:t>
      </w:r>
      <w:r w:rsidRPr="00E974C1">
        <w:rPr>
          <w:rFonts w:ascii="Segoe UI" w:eastAsia="Times New Roman" w:hAnsi="Segoe UI" w:cs="Segoe UI"/>
          <w:kern w:val="0"/>
          <w:sz w:val="21"/>
          <w:szCs w:val="21"/>
          <w:lang w:eastAsia="en-GB"/>
          <w14:ligatures w14:val="none"/>
        </w:rPr>
        <w:t xml:space="preserve"> operator. This is commonly referred to as "multicast delegates." When multiple methods are assigned to a delegate, invoking the delegate will call all the methods in the order they were added. This chaining of methods can be useful in scenarios where you want to execute a sequence of operations when a delegate is invoked.</w:t>
      </w:r>
    </w:p>
    <w:p w14:paraId="3D394070" w14:textId="77777777" w:rsidR="00E974C1" w:rsidRPr="00E974C1" w:rsidRDefault="00E974C1" w:rsidP="00E974C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kern w:val="0"/>
          <w:sz w:val="21"/>
          <w:szCs w:val="21"/>
          <w:lang w:eastAsia="en-GB"/>
          <w14:ligatures w14:val="none"/>
        </w:rPr>
        <w:t>So, among the given options:</w:t>
      </w:r>
    </w:p>
    <w:p w14:paraId="5869D20B"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Delegates are not supported in the current version of C#</w:t>
      </w:r>
      <w:r w:rsidRPr="00E974C1">
        <w:rPr>
          <w:rFonts w:ascii="Segoe UI" w:eastAsia="Times New Roman" w:hAnsi="Segoe UI" w:cs="Segoe UI"/>
          <w:kern w:val="0"/>
          <w:sz w:val="21"/>
          <w:szCs w:val="21"/>
          <w:lang w:eastAsia="en-GB"/>
          <w14:ligatures w14:val="none"/>
        </w:rPr>
        <w:t>: This is not true. Delegates are indeed supported in C#.</w:t>
      </w:r>
    </w:p>
    <w:p w14:paraId="6EABC32A"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They cannot be used as callbacks.</w:t>
      </w:r>
      <w:r w:rsidRPr="00E974C1">
        <w:rPr>
          <w:rFonts w:ascii="Segoe UI" w:eastAsia="Times New Roman" w:hAnsi="Segoe UI" w:cs="Segoe UI"/>
          <w:kern w:val="0"/>
          <w:sz w:val="21"/>
          <w:szCs w:val="21"/>
          <w:lang w:eastAsia="en-GB"/>
          <w14:ligatures w14:val="none"/>
        </w:rPr>
        <w:t>: This is not true. Delegates are commonly used as callbacks to execute specific code when an event or condition occurs.</w:t>
      </w:r>
    </w:p>
    <w:p w14:paraId="4E6B13EC"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Only variables can be passed to delegates as parameters.</w:t>
      </w:r>
      <w:r w:rsidRPr="00E974C1">
        <w:rPr>
          <w:rFonts w:ascii="Segoe UI" w:eastAsia="Times New Roman" w:hAnsi="Segoe UI" w:cs="Segoe UI"/>
          <w:kern w:val="0"/>
          <w:sz w:val="21"/>
          <w:szCs w:val="21"/>
          <w:lang w:eastAsia="en-GB"/>
          <w14:ligatures w14:val="none"/>
        </w:rPr>
        <w:t>: This is not true. Methods can also be passed as parameters to delegates.</w:t>
      </w:r>
    </w:p>
    <w:p w14:paraId="7CE833B3" w14:textId="77777777" w:rsidR="00E974C1" w:rsidRPr="00E974C1" w:rsidRDefault="00E974C1" w:rsidP="00E974C1">
      <w:pPr>
        <w:numPr>
          <w:ilvl w:val="0"/>
          <w:numId w:val="15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974C1">
        <w:rPr>
          <w:rFonts w:ascii="Segoe UI" w:eastAsia="Times New Roman" w:hAnsi="Segoe UI" w:cs="Segoe UI"/>
          <w:b/>
          <w:bCs/>
          <w:kern w:val="0"/>
          <w:sz w:val="21"/>
          <w:szCs w:val="21"/>
          <w:bdr w:val="single" w:sz="2" w:space="0" w:color="D9D9E3" w:frame="1"/>
          <w:lang w:eastAsia="en-GB"/>
          <w14:ligatures w14:val="none"/>
        </w:rPr>
        <w:t>They can be chained together.</w:t>
      </w:r>
      <w:r w:rsidRPr="00E974C1">
        <w:rPr>
          <w:rFonts w:ascii="Segoe UI" w:eastAsia="Times New Roman" w:hAnsi="Segoe UI" w:cs="Segoe UI"/>
          <w:kern w:val="0"/>
          <w:sz w:val="21"/>
          <w:szCs w:val="21"/>
          <w:lang w:eastAsia="en-GB"/>
          <w14:ligatures w14:val="none"/>
        </w:rPr>
        <w:t xml:space="preserve">: This is true. Delegates can be combined together using the </w:t>
      </w:r>
      <w:r w:rsidRPr="00E974C1">
        <w:rPr>
          <w:rFonts w:ascii="Ubuntu Mono" w:eastAsia="Times New Roman" w:hAnsi="Ubuntu Mono" w:cs="Courier New"/>
          <w:b/>
          <w:bCs/>
          <w:kern w:val="0"/>
          <w:sz w:val="18"/>
          <w:szCs w:val="18"/>
          <w:bdr w:val="single" w:sz="2" w:space="0" w:color="D9D9E3" w:frame="1"/>
          <w:lang w:eastAsia="en-GB"/>
          <w14:ligatures w14:val="none"/>
        </w:rPr>
        <w:t>+=</w:t>
      </w:r>
      <w:r w:rsidRPr="00E974C1">
        <w:rPr>
          <w:rFonts w:ascii="Segoe UI" w:eastAsia="Times New Roman" w:hAnsi="Segoe UI" w:cs="Segoe UI"/>
          <w:kern w:val="0"/>
          <w:sz w:val="21"/>
          <w:szCs w:val="21"/>
          <w:lang w:eastAsia="en-GB"/>
          <w14:ligatures w14:val="none"/>
        </w:rPr>
        <w:t xml:space="preserve"> operator to create a multicast delegate that invokes multiple methods in sequence.</w:t>
      </w:r>
    </w:p>
    <w:p w14:paraId="7AD10070" w14:textId="77777777" w:rsidR="00E974C1" w:rsidRDefault="00E974C1" w:rsidP="00E974C1"/>
    <w:p w14:paraId="30FE0A51" w14:textId="77777777" w:rsidR="00E77724" w:rsidRDefault="00E77724" w:rsidP="00E974C1"/>
    <w:p w14:paraId="084F0F70" w14:textId="77777777" w:rsidR="00E974C1" w:rsidRPr="00E974C1" w:rsidRDefault="00E974C1" w:rsidP="00E92793">
      <w:pPr>
        <w:pStyle w:val="Heading1"/>
        <w:rPr>
          <w:rFonts w:ascii="Arial" w:hAnsi="Arial"/>
          <w:color w:val="65656A"/>
        </w:rPr>
      </w:pPr>
      <w:r w:rsidRPr="00E974C1">
        <w:lastRenderedPageBreak/>
        <w:t>Which choice best defines C#'s asynchronous programming model?</w:t>
      </w:r>
    </w:p>
    <w:p w14:paraId="5C0FEF3D" w14:textId="36E3610C" w:rsidR="00E974C1" w:rsidRPr="00AF1FEC" w:rsidRDefault="00E974C1" w:rsidP="00470BA8">
      <w:pPr>
        <w:pStyle w:val="wbbIncorrect"/>
      </w:pPr>
      <w:r w:rsidRPr="00AF1FEC">
        <w:t>reactive</w:t>
      </w:r>
    </w:p>
    <w:p w14:paraId="6A59CFCC" w14:textId="4C0EE30C" w:rsidR="00E974C1" w:rsidRPr="00E974C1" w:rsidRDefault="00E974C1" w:rsidP="00470BA8">
      <w:pPr>
        <w:pStyle w:val="wbbIncorrect"/>
        <w:rPr>
          <w:rFonts w:ascii="Arial" w:hAnsi="Arial"/>
        </w:rPr>
      </w:pPr>
      <w:r w:rsidRPr="00E974C1">
        <w:t>inherited callback</w:t>
      </w:r>
    </w:p>
    <w:p w14:paraId="1285C0BF" w14:textId="72292D75" w:rsidR="00E974C1" w:rsidRPr="00E974C1" w:rsidRDefault="00E974C1" w:rsidP="00470BA8">
      <w:pPr>
        <w:pStyle w:val="wbbCorrect"/>
        <w:rPr>
          <w:rFonts w:ascii="Arial" w:hAnsi="Arial"/>
        </w:rPr>
      </w:pPr>
      <w:r w:rsidRPr="00E974C1">
        <w:t>task-based</w:t>
      </w:r>
    </w:p>
    <w:p w14:paraId="02E7C221" w14:textId="30C1C323" w:rsidR="00E974C1" w:rsidRDefault="00E974C1" w:rsidP="00470BA8">
      <w:pPr>
        <w:pStyle w:val="wbbIncorrect"/>
      </w:pPr>
      <w:r w:rsidRPr="00E974C1">
        <w:t>callback-based</w:t>
      </w:r>
      <w:r w:rsidRPr="00E974C1">
        <w:br/>
      </w:r>
    </w:p>
    <w:p w14:paraId="20AC6361"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106D4B8B"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The choice that best defines C#'s asynchronous programming model is: </w:t>
      </w:r>
      <w:r w:rsidRPr="00E77724">
        <w:rPr>
          <w:rFonts w:ascii="Segoe UI" w:eastAsia="Times New Roman" w:hAnsi="Segoe UI" w:cs="Segoe UI"/>
          <w:b/>
          <w:bCs/>
          <w:kern w:val="0"/>
          <w:sz w:val="21"/>
          <w:szCs w:val="21"/>
          <w:bdr w:val="single" w:sz="2" w:space="0" w:color="D9D9E3" w:frame="1"/>
          <w:lang w:eastAsia="en-GB"/>
          <w14:ligatures w14:val="none"/>
        </w:rPr>
        <w:t>task-based</w:t>
      </w:r>
    </w:p>
    <w:p w14:paraId="4BF7DC0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Explanation:</w:t>
      </w:r>
    </w:p>
    <w:p w14:paraId="7EC0CBC9"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C# introduced the Task-based Asynchronous Programming (TAP) model to simplify asynchronous programming. The TAP model is built around the </w:t>
      </w:r>
      <w:r w:rsidRPr="00E77724">
        <w:rPr>
          <w:rFonts w:ascii="Ubuntu Mono" w:eastAsia="Times New Roman" w:hAnsi="Ubuntu Mono" w:cs="Courier New"/>
          <w:b/>
          <w:bCs/>
          <w:kern w:val="0"/>
          <w:sz w:val="18"/>
          <w:szCs w:val="18"/>
          <w:bdr w:val="single" w:sz="2" w:space="0" w:color="D9D9E3" w:frame="1"/>
          <w:lang w:eastAsia="en-GB"/>
          <w14:ligatures w14:val="none"/>
        </w:rPr>
        <w:t>Task</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Task&lt;T&gt;</w:t>
      </w:r>
      <w:r w:rsidRPr="00E77724">
        <w:rPr>
          <w:rFonts w:ascii="Segoe UI" w:eastAsia="Times New Roman" w:hAnsi="Segoe UI" w:cs="Segoe UI"/>
          <w:kern w:val="0"/>
          <w:sz w:val="21"/>
          <w:szCs w:val="21"/>
          <w:lang w:eastAsia="en-GB"/>
          <w14:ligatures w14:val="none"/>
        </w:rPr>
        <w:t xml:space="preserve"> types, which represent asynchronous operations. It provides a more structured and readable way to work with asynchronous operations compared to traditional callback-based approaches.</w:t>
      </w:r>
    </w:p>
    <w:p w14:paraId="4556D6A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In the TAP model, you use </w:t>
      </w:r>
      <w:r w:rsidRPr="00E77724">
        <w:rPr>
          <w:rFonts w:ascii="Ubuntu Mono" w:eastAsia="Times New Roman" w:hAnsi="Ubuntu Mono" w:cs="Courier New"/>
          <w:b/>
          <w:bCs/>
          <w:kern w:val="0"/>
          <w:sz w:val="18"/>
          <w:szCs w:val="18"/>
          <w:bdr w:val="single" w:sz="2" w:space="0" w:color="D9D9E3" w:frame="1"/>
          <w:lang w:eastAsia="en-GB"/>
          <w14:ligatures w14:val="none"/>
        </w:rPr>
        <w:t>async</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keywords to write asynchronous code that appears similar to synchronous code in terms of flow. Asynchronous methods return </w:t>
      </w:r>
      <w:r w:rsidRPr="00E77724">
        <w:rPr>
          <w:rFonts w:ascii="Ubuntu Mono" w:eastAsia="Times New Roman" w:hAnsi="Ubuntu Mono" w:cs="Courier New"/>
          <w:b/>
          <w:bCs/>
          <w:kern w:val="0"/>
          <w:sz w:val="18"/>
          <w:szCs w:val="18"/>
          <w:bdr w:val="single" w:sz="2" w:space="0" w:color="D9D9E3" w:frame="1"/>
          <w:lang w:eastAsia="en-GB"/>
          <w14:ligatures w14:val="none"/>
        </w:rPr>
        <w:t>Task</w:t>
      </w:r>
      <w:r w:rsidRPr="00E77724">
        <w:rPr>
          <w:rFonts w:ascii="Segoe UI" w:eastAsia="Times New Roman" w:hAnsi="Segoe UI" w:cs="Segoe UI"/>
          <w:kern w:val="0"/>
          <w:sz w:val="21"/>
          <w:szCs w:val="21"/>
          <w:lang w:eastAsia="en-GB"/>
          <w14:ligatures w14:val="none"/>
        </w:rPr>
        <w:t xml:space="preserve"> or </w:t>
      </w:r>
      <w:r w:rsidRPr="00E77724">
        <w:rPr>
          <w:rFonts w:ascii="Ubuntu Mono" w:eastAsia="Times New Roman" w:hAnsi="Ubuntu Mono" w:cs="Courier New"/>
          <w:b/>
          <w:bCs/>
          <w:kern w:val="0"/>
          <w:sz w:val="18"/>
          <w:szCs w:val="18"/>
          <w:bdr w:val="single" w:sz="2" w:space="0" w:color="D9D9E3" w:frame="1"/>
          <w:lang w:eastAsia="en-GB"/>
          <w14:ligatures w14:val="none"/>
        </w:rPr>
        <w:t>Task&lt;T&gt;</w:t>
      </w:r>
      <w:r w:rsidRPr="00E77724">
        <w:rPr>
          <w:rFonts w:ascii="Segoe UI" w:eastAsia="Times New Roman" w:hAnsi="Segoe UI" w:cs="Segoe UI"/>
          <w:kern w:val="0"/>
          <w:sz w:val="21"/>
          <w:szCs w:val="21"/>
          <w:lang w:eastAsia="en-GB"/>
          <w14:ligatures w14:val="none"/>
        </w:rPr>
        <w:t xml:space="preserve"> objects that represent the ongoing operations, allowing you to wait for their completion using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without blocking the calling thread.</w:t>
      </w:r>
    </w:p>
    <w:p w14:paraId="2F75AF98"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So, among the given options:</w:t>
      </w:r>
    </w:p>
    <w:p w14:paraId="50DE1569"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reactive</w:t>
      </w:r>
      <w:r w:rsidRPr="00E77724">
        <w:rPr>
          <w:rFonts w:ascii="Segoe UI" w:eastAsia="Times New Roman" w:hAnsi="Segoe UI" w:cs="Segoe UI"/>
          <w:kern w:val="0"/>
          <w:sz w:val="21"/>
          <w:szCs w:val="21"/>
          <w:lang w:eastAsia="en-GB"/>
          <w14:ligatures w14:val="none"/>
        </w:rPr>
        <w:t>: This term is not specifically related to C#'s asynchronous programming model. It generally refers to reactive programming patterns and libraries like Reactive Extensions (Rx).</w:t>
      </w:r>
    </w:p>
    <w:p w14:paraId="72E84A03"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inherited callback</w:t>
      </w:r>
      <w:r w:rsidRPr="00E77724">
        <w:rPr>
          <w:rFonts w:ascii="Segoe UI" w:eastAsia="Times New Roman" w:hAnsi="Segoe UI" w:cs="Segoe UI"/>
          <w:kern w:val="0"/>
          <w:sz w:val="21"/>
          <w:szCs w:val="21"/>
          <w:lang w:eastAsia="en-GB"/>
          <w14:ligatures w14:val="none"/>
        </w:rPr>
        <w:t>: This is not a widely recognized term for C#'s asynchronous programming model.</w:t>
      </w:r>
    </w:p>
    <w:p w14:paraId="546C525E"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task-based</w:t>
      </w:r>
      <w:r w:rsidRPr="00E77724">
        <w:rPr>
          <w:rFonts w:ascii="Segoe UI" w:eastAsia="Times New Roman" w:hAnsi="Segoe UI" w:cs="Segoe UI"/>
          <w:kern w:val="0"/>
          <w:sz w:val="21"/>
          <w:szCs w:val="21"/>
          <w:lang w:eastAsia="en-GB"/>
          <w14:ligatures w14:val="none"/>
        </w:rPr>
        <w:t>: This is the correct and most commonly used term to describe C#'s asynchronous programming model.</w:t>
      </w:r>
    </w:p>
    <w:p w14:paraId="5AA0D4F6" w14:textId="77777777" w:rsidR="00E77724" w:rsidRPr="00E77724" w:rsidRDefault="00E77724" w:rsidP="00E77724">
      <w:pPr>
        <w:numPr>
          <w:ilvl w:val="0"/>
          <w:numId w:val="15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callback-based</w:t>
      </w:r>
      <w:r w:rsidRPr="00E77724">
        <w:rPr>
          <w:rFonts w:ascii="Segoe UI" w:eastAsia="Times New Roman" w:hAnsi="Segoe UI" w:cs="Segoe UI"/>
          <w:kern w:val="0"/>
          <w:sz w:val="21"/>
          <w:szCs w:val="21"/>
          <w:lang w:eastAsia="en-GB"/>
          <w14:ligatures w14:val="none"/>
        </w:rPr>
        <w:t xml:space="preserve">: While C# did use callback-based asynchronous patterns in the past, the modern approach is more task-based with the introduction of the </w:t>
      </w:r>
      <w:r w:rsidRPr="00E77724">
        <w:rPr>
          <w:rFonts w:ascii="Ubuntu Mono" w:eastAsia="Times New Roman" w:hAnsi="Ubuntu Mono" w:cs="Courier New"/>
          <w:b/>
          <w:bCs/>
          <w:kern w:val="0"/>
          <w:sz w:val="18"/>
          <w:szCs w:val="18"/>
          <w:bdr w:val="single" w:sz="2" w:space="0" w:color="D9D9E3" w:frame="1"/>
          <w:lang w:eastAsia="en-GB"/>
          <w14:ligatures w14:val="none"/>
        </w:rPr>
        <w:t>async</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await</w:t>
      </w:r>
      <w:r w:rsidRPr="00E77724">
        <w:rPr>
          <w:rFonts w:ascii="Segoe UI" w:eastAsia="Times New Roman" w:hAnsi="Segoe UI" w:cs="Segoe UI"/>
          <w:kern w:val="0"/>
          <w:sz w:val="21"/>
          <w:szCs w:val="21"/>
          <w:lang w:eastAsia="en-GB"/>
          <w14:ligatures w14:val="none"/>
        </w:rPr>
        <w:t xml:space="preserve"> keywords.</w:t>
      </w:r>
    </w:p>
    <w:p w14:paraId="4267428C"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19F86C38"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72C933CE" w14:textId="77777777" w:rsidR="00E77724" w:rsidRPr="00E77724" w:rsidRDefault="00E77724" w:rsidP="00E77724">
      <w:pPr>
        <w:shd w:val="clear" w:color="auto" w:fill="FFFFFF"/>
        <w:spacing w:after="0" w:line="240" w:lineRule="auto"/>
        <w:ind w:left="720" w:right="75"/>
        <w:textAlignment w:val="baseline"/>
        <w:rPr>
          <w:rFonts w:ascii="Arial" w:eastAsia="Times New Roman" w:hAnsi="Arial" w:cs="Arial"/>
          <w:color w:val="65656A"/>
          <w:kern w:val="0"/>
          <w:sz w:val="21"/>
          <w:szCs w:val="21"/>
          <w:lang w:eastAsia="en-GB"/>
          <w14:ligatures w14:val="none"/>
        </w:rPr>
      </w:pPr>
    </w:p>
    <w:p w14:paraId="36FDF509" w14:textId="6A5C522B" w:rsidR="00E77724" w:rsidRPr="00E974C1" w:rsidRDefault="00E77724" w:rsidP="00E92793">
      <w:pPr>
        <w:pStyle w:val="Heading1"/>
        <w:rPr>
          <w:rFonts w:ascii="Arial" w:hAnsi="Arial"/>
          <w:color w:val="65656A"/>
        </w:rPr>
      </w:pPr>
      <w:r w:rsidRPr="00E974C1">
        <w:t>How would you determine if a class has a particular attribute?</w:t>
      </w:r>
    </w:p>
    <w:p w14:paraId="47AE3861" w14:textId="72479538" w:rsidR="00E77724" w:rsidRPr="00E974C1" w:rsidRDefault="00E77724" w:rsidP="00470BA8">
      <w:pPr>
        <w:pStyle w:val="wbbIncorrect"/>
        <w:rPr>
          <w:rFonts w:ascii="Arial" w:hAnsi="Arial"/>
        </w:rPr>
      </w:pPr>
      <w:r w:rsidRPr="00E974C1">
        <w:t>A</w:t>
      </w:r>
    </w:p>
    <w:p w14:paraId="01B5C07A" w14:textId="77777777" w:rsidR="00E77724" w:rsidRPr="00E974C1" w:rsidRDefault="00E77724" w:rsidP="00470BA8">
      <w:pPr>
        <w:pStyle w:val="wbbcode"/>
        <w:rPr>
          <w:bdr w:val="none" w:sz="0" w:space="0" w:color="auto" w:frame="1"/>
        </w:rPr>
      </w:pPr>
      <w:r w:rsidRPr="00E974C1">
        <w:rPr>
          <w:bdr w:val="none" w:sz="0" w:space="0" w:color="auto" w:frame="1"/>
        </w:rPr>
        <w:t>var type = typeof(SomeType);</w:t>
      </w:r>
    </w:p>
    <w:p w14:paraId="34A5B6A1" w14:textId="77777777" w:rsidR="00E77724" w:rsidRPr="00E974C1" w:rsidRDefault="00E77724" w:rsidP="00470BA8">
      <w:pPr>
        <w:pStyle w:val="wbbcode"/>
        <w:rPr>
          <w:bdr w:val="none" w:sz="0" w:space="0" w:color="auto" w:frame="1"/>
        </w:rPr>
      </w:pPr>
      <w:r w:rsidRPr="00E974C1">
        <w:rPr>
          <w:bdr w:val="none" w:sz="0" w:space="0" w:color="auto" w:frame="1"/>
        </w:rPr>
        <w:t>var attribute = type.GetCustomAttribute&lt;SomeAttribute&gt;();</w:t>
      </w:r>
    </w:p>
    <w:p w14:paraId="545BFBB5" w14:textId="3F3484A6" w:rsidR="00E77724" w:rsidRPr="00E974C1" w:rsidRDefault="00E77724" w:rsidP="00470BA8">
      <w:pPr>
        <w:pStyle w:val="wbbIncorrect"/>
        <w:rPr>
          <w:rFonts w:ascii="Arial" w:hAnsi="Arial"/>
        </w:rPr>
      </w:pPr>
      <w:r w:rsidRPr="00E974C1">
        <w:t>B</w:t>
      </w:r>
    </w:p>
    <w:p w14:paraId="67D42897" w14:textId="77777777" w:rsidR="00E77724" w:rsidRPr="00E974C1" w:rsidRDefault="00E77724" w:rsidP="00470BA8">
      <w:pPr>
        <w:pStyle w:val="wbbcode"/>
        <w:rPr>
          <w:bdr w:val="none" w:sz="0" w:space="0" w:color="auto" w:frame="1"/>
        </w:rPr>
      </w:pPr>
      <w:r w:rsidRPr="00E974C1">
        <w:rPr>
          <w:bdr w:val="none" w:sz="0" w:space="0" w:color="auto" w:frame="1"/>
        </w:rPr>
        <w:t>var typeof(MyPresentationModel).Should().BeDecoratedWith&lt;SomeAttribute&gt;();</w:t>
      </w:r>
    </w:p>
    <w:p w14:paraId="512620E4" w14:textId="5CD19F28" w:rsidR="00E77724" w:rsidRPr="00E974C1" w:rsidRDefault="00E77724" w:rsidP="00470BA8">
      <w:pPr>
        <w:pStyle w:val="wbbIncorrect"/>
        <w:rPr>
          <w:rFonts w:ascii="Arial" w:hAnsi="Arial"/>
        </w:rPr>
      </w:pPr>
      <w:r w:rsidRPr="00E974C1">
        <w:t>C</w:t>
      </w:r>
    </w:p>
    <w:p w14:paraId="3EC8A438" w14:textId="77777777" w:rsidR="00E77724" w:rsidRPr="00E974C1" w:rsidRDefault="00E77724" w:rsidP="00470BA8">
      <w:pPr>
        <w:pStyle w:val="wbbcode"/>
        <w:rPr>
          <w:bdr w:val="none" w:sz="0" w:space="0" w:color="auto" w:frame="1"/>
        </w:rPr>
      </w:pPr>
      <w:r w:rsidRPr="00E974C1">
        <w:rPr>
          <w:bdr w:val="none" w:sz="0" w:space="0" w:color="auto" w:frame="1"/>
        </w:rPr>
        <w:t>Attribute.GetCustomAttribute, typeof(SubControllerActionToViewDataAttribute)</w:t>
      </w:r>
    </w:p>
    <w:p w14:paraId="3250C692" w14:textId="70D3ACFA" w:rsidR="00E77724" w:rsidRPr="00E974C1" w:rsidRDefault="00E77724" w:rsidP="00470BA8">
      <w:pPr>
        <w:pStyle w:val="wbbCorrect"/>
        <w:rPr>
          <w:rFonts w:ascii="Arial" w:hAnsi="Arial"/>
        </w:rPr>
      </w:pPr>
      <w:r w:rsidRPr="00E974C1">
        <w:t>D</w:t>
      </w:r>
    </w:p>
    <w:p w14:paraId="5FDE9ACA" w14:textId="77777777" w:rsidR="00E77724" w:rsidRPr="00E974C1" w:rsidRDefault="00E77724" w:rsidP="00470BA8">
      <w:pPr>
        <w:pStyle w:val="wbbcode"/>
        <w:rPr>
          <w:bdr w:val="none" w:sz="0" w:space="0" w:color="auto" w:frame="1"/>
        </w:rPr>
      </w:pPr>
      <w:r w:rsidRPr="00E974C1">
        <w:rPr>
          <w:bdr w:val="none" w:sz="0" w:space="0" w:color="auto" w:frame="1"/>
        </w:rPr>
        <w:t>Attribute.GetCustomAttribute(typeof(ExampleController), typeof(SubControllerActionToViewDataAttribute))</w:t>
      </w:r>
    </w:p>
    <w:p w14:paraId="5D2E77ED" w14:textId="77777777" w:rsidR="00E974C1" w:rsidRDefault="00E974C1" w:rsidP="00E974C1">
      <w:pPr>
        <w:shd w:val="clear" w:color="auto" w:fill="FFFFFF"/>
        <w:spacing w:after="0" w:line="240" w:lineRule="auto"/>
        <w:ind w:right="75"/>
        <w:textAlignment w:val="baseline"/>
      </w:pPr>
    </w:p>
    <w:p w14:paraId="1722B1B5"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lastRenderedPageBreak/>
        <w:t>ChatGPT</w:t>
      </w:r>
    </w:p>
    <w:p w14:paraId="29082421"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The correct choices are B and D.</w:t>
      </w:r>
    </w:p>
    <w:p w14:paraId="385EC262" w14:textId="77777777" w:rsidR="00E77724" w:rsidRPr="00E77724" w:rsidRDefault="00E77724" w:rsidP="00E77724">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B:</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var typeof(MyPresentationModel).Should().BeDecoratedWith&lt;SomeAttribute&gt;();</w:t>
      </w:r>
      <w:r w:rsidRPr="00E77724">
        <w:rPr>
          <w:rFonts w:ascii="Segoe UI" w:eastAsia="Times New Roman" w:hAnsi="Segoe UI" w:cs="Segoe UI"/>
          <w:kern w:val="0"/>
          <w:sz w:val="21"/>
          <w:szCs w:val="21"/>
          <w:lang w:eastAsia="en-GB"/>
          <w14:ligatures w14:val="none"/>
        </w:rPr>
        <w:t xml:space="preserve"> This choice uses </w:t>
      </w:r>
      <w:proofErr w:type="spellStart"/>
      <w:r w:rsidRPr="00E77724">
        <w:rPr>
          <w:rFonts w:ascii="Segoe UI" w:eastAsia="Times New Roman" w:hAnsi="Segoe UI" w:cs="Segoe UI"/>
          <w:kern w:val="0"/>
          <w:sz w:val="21"/>
          <w:szCs w:val="21"/>
          <w:lang w:eastAsia="en-GB"/>
          <w14:ligatures w14:val="none"/>
        </w:rPr>
        <w:t>FluentAssertions</w:t>
      </w:r>
      <w:proofErr w:type="spellEnd"/>
      <w:r w:rsidRPr="00E77724">
        <w:rPr>
          <w:rFonts w:ascii="Segoe UI" w:eastAsia="Times New Roman" w:hAnsi="Segoe UI" w:cs="Segoe UI"/>
          <w:kern w:val="0"/>
          <w:sz w:val="21"/>
          <w:szCs w:val="21"/>
          <w:lang w:eastAsia="en-GB"/>
          <w14:ligatures w14:val="none"/>
        </w:rPr>
        <w:t xml:space="preserve"> (probably from a testing framework like </w:t>
      </w:r>
      <w:proofErr w:type="spellStart"/>
      <w:r w:rsidRPr="00E77724">
        <w:rPr>
          <w:rFonts w:ascii="Segoe UI" w:eastAsia="Times New Roman" w:hAnsi="Segoe UI" w:cs="Segoe UI"/>
          <w:kern w:val="0"/>
          <w:sz w:val="21"/>
          <w:szCs w:val="21"/>
          <w:lang w:eastAsia="en-GB"/>
          <w14:ligatures w14:val="none"/>
        </w:rPr>
        <w:t>NUnit</w:t>
      </w:r>
      <w:proofErr w:type="spellEnd"/>
      <w:r w:rsidRPr="00E77724">
        <w:rPr>
          <w:rFonts w:ascii="Segoe UI" w:eastAsia="Times New Roman" w:hAnsi="Segoe UI" w:cs="Segoe UI"/>
          <w:kern w:val="0"/>
          <w:sz w:val="21"/>
          <w:szCs w:val="21"/>
          <w:lang w:eastAsia="en-GB"/>
          <w14:ligatures w14:val="none"/>
        </w:rPr>
        <w:t xml:space="preserve"> or </w:t>
      </w:r>
      <w:proofErr w:type="spellStart"/>
      <w:r w:rsidRPr="00E77724">
        <w:rPr>
          <w:rFonts w:ascii="Segoe UI" w:eastAsia="Times New Roman" w:hAnsi="Segoe UI" w:cs="Segoe UI"/>
          <w:kern w:val="0"/>
          <w:sz w:val="21"/>
          <w:szCs w:val="21"/>
          <w:lang w:eastAsia="en-GB"/>
          <w14:ligatures w14:val="none"/>
        </w:rPr>
        <w:t>xUnit</w:t>
      </w:r>
      <w:proofErr w:type="spellEnd"/>
      <w:r w:rsidRPr="00E77724">
        <w:rPr>
          <w:rFonts w:ascii="Segoe UI" w:eastAsia="Times New Roman" w:hAnsi="Segoe UI" w:cs="Segoe UI"/>
          <w:kern w:val="0"/>
          <w:sz w:val="21"/>
          <w:szCs w:val="21"/>
          <w:lang w:eastAsia="en-GB"/>
          <w14:ligatures w14:val="none"/>
        </w:rPr>
        <w:t>) to assert that a class (</w:t>
      </w:r>
      <w:proofErr w:type="spellStart"/>
      <w:r w:rsidRPr="00E77724">
        <w:rPr>
          <w:rFonts w:ascii="Ubuntu Mono" w:eastAsia="Times New Roman" w:hAnsi="Ubuntu Mono" w:cs="Courier New"/>
          <w:b/>
          <w:bCs/>
          <w:kern w:val="0"/>
          <w:sz w:val="21"/>
          <w:szCs w:val="21"/>
          <w:bdr w:val="single" w:sz="2" w:space="0" w:color="D9D9E3" w:frame="1"/>
          <w:lang w:eastAsia="en-GB"/>
          <w14:ligatures w14:val="none"/>
        </w:rPr>
        <w:t>MyPresentationModel</w:t>
      </w:r>
      <w:proofErr w:type="spellEnd"/>
      <w:r w:rsidRPr="00E77724">
        <w:rPr>
          <w:rFonts w:ascii="Segoe UI" w:eastAsia="Times New Roman" w:hAnsi="Segoe UI" w:cs="Segoe UI"/>
          <w:kern w:val="0"/>
          <w:sz w:val="21"/>
          <w:szCs w:val="21"/>
          <w:lang w:eastAsia="en-GB"/>
          <w14:ligatures w14:val="none"/>
        </w:rPr>
        <w:t>) is decorated with a specific attribute (</w:t>
      </w:r>
      <w:r w:rsidRPr="00E77724">
        <w:rPr>
          <w:rFonts w:ascii="Ubuntu Mono" w:eastAsia="Times New Roman" w:hAnsi="Ubuntu Mono" w:cs="Courier New"/>
          <w:b/>
          <w:bCs/>
          <w:kern w:val="0"/>
          <w:sz w:val="21"/>
          <w:szCs w:val="21"/>
          <w:bdr w:val="single" w:sz="2" w:space="0" w:color="D9D9E3" w:frame="1"/>
          <w:lang w:eastAsia="en-GB"/>
          <w14:ligatures w14:val="none"/>
        </w:rPr>
        <w:t>SomeAttribute</w:t>
      </w:r>
      <w:r w:rsidRPr="00E77724">
        <w:rPr>
          <w:rFonts w:ascii="Segoe UI" w:eastAsia="Times New Roman" w:hAnsi="Segoe UI" w:cs="Segoe UI"/>
          <w:kern w:val="0"/>
          <w:sz w:val="21"/>
          <w:szCs w:val="21"/>
          <w:lang w:eastAsia="en-GB"/>
          <w14:ligatures w14:val="none"/>
        </w:rPr>
        <w:t>).</w:t>
      </w:r>
    </w:p>
    <w:p w14:paraId="2653EC84" w14:textId="77777777" w:rsidR="00E77724" w:rsidRPr="00E77724" w:rsidRDefault="00E77724" w:rsidP="00E77724">
      <w:pPr>
        <w:numPr>
          <w:ilvl w:val="0"/>
          <w:numId w:val="15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D:</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Attribute.GetCustomAttribute(typeof(ExampleController), typeof(SubControllerActionToViewDataAttribute))</w:t>
      </w:r>
      <w:r w:rsidRPr="00E77724">
        <w:rPr>
          <w:rFonts w:ascii="Segoe UI" w:eastAsia="Times New Roman" w:hAnsi="Segoe UI" w:cs="Segoe UI"/>
          <w:kern w:val="0"/>
          <w:sz w:val="21"/>
          <w:szCs w:val="21"/>
          <w:lang w:eastAsia="en-GB"/>
          <w14:ligatures w14:val="none"/>
        </w:rPr>
        <w:t xml:space="preserve"> This choice uses the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w:t>
      </w:r>
      <w:r w:rsidRPr="00E77724">
        <w:rPr>
          <w:rFonts w:ascii="Segoe UI" w:eastAsia="Times New Roman" w:hAnsi="Segoe UI" w:cs="Segoe UI"/>
          <w:kern w:val="0"/>
          <w:sz w:val="21"/>
          <w:szCs w:val="21"/>
          <w:lang w:eastAsia="en-GB"/>
          <w14:ligatures w14:val="none"/>
        </w:rPr>
        <w:t xml:space="preserve"> method to retrieve a custom attribute (</w:t>
      </w:r>
      <w:r w:rsidRPr="00E77724">
        <w:rPr>
          <w:rFonts w:ascii="Ubuntu Mono" w:eastAsia="Times New Roman" w:hAnsi="Ubuntu Mono" w:cs="Courier New"/>
          <w:b/>
          <w:bCs/>
          <w:kern w:val="0"/>
          <w:sz w:val="21"/>
          <w:szCs w:val="21"/>
          <w:bdr w:val="single" w:sz="2" w:space="0" w:color="D9D9E3" w:frame="1"/>
          <w:lang w:eastAsia="en-GB"/>
          <w14:ligatures w14:val="none"/>
        </w:rPr>
        <w:t>SubControllerActionToViewDataAttribute</w:t>
      </w:r>
      <w:r w:rsidRPr="00E77724">
        <w:rPr>
          <w:rFonts w:ascii="Segoe UI" w:eastAsia="Times New Roman" w:hAnsi="Segoe UI" w:cs="Segoe UI"/>
          <w:kern w:val="0"/>
          <w:sz w:val="21"/>
          <w:szCs w:val="21"/>
          <w:lang w:eastAsia="en-GB"/>
          <w14:ligatures w14:val="none"/>
        </w:rPr>
        <w:t>) from a specific class (</w:t>
      </w:r>
      <w:r w:rsidRPr="00E77724">
        <w:rPr>
          <w:rFonts w:ascii="Ubuntu Mono" w:eastAsia="Times New Roman" w:hAnsi="Ubuntu Mono" w:cs="Courier New"/>
          <w:b/>
          <w:bCs/>
          <w:kern w:val="0"/>
          <w:sz w:val="21"/>
          <w:szCs w:val="21"/>
          <w:bdr w:val="single" w:sz="2" w:space="0" w:color="D9D9E3" w:frame="1"/>
          <w:lang w:eastAsia="en-GB"/>
          <w14:ligatures w14:val="none"/>
        </w:rPr>
        <w:t>ExampleController</w:t>
      </w:r>
      <w:r w:rsidRPr="00E77724">
        <w:rPr>
          <w:rFonts w:ascii="Segoe UI" w:eastAsia="Times New Roman" w:hAnsi="Segoe UI" w:cs="Segoe UI"/>
          <w:kern w:val="0"/>
          <w:sz w:val="21"/>
          <w:szCs w:val="21"/>
          <w:lang w:eastAsia="en-GB"/>
          <w14:ligatures w14:val="none"/>
        </w:rPr>
        <w:t>).</w:t>
      </w:r>
    </w:p>
    <w:p w14:paraId="7CA53F4B"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Choices A and C are not valid methods for determining if a class has a particular attribute.</w:t>
      </w:r>
    </w:p>
    <w:p w14:paraId="6A7A1B0D" w14:textId="77777777" w:rsidR="00E77724" w:rsidRPr="00E77724" w:rsidRDefault="00E77724" w:rsidP="00E77724">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A:</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var type = typeof(SomeType); var attribute = type.GetCustomAttribute&lt;SomeAttribute&gt;();</w:t>
      </w:r>
      <w:r w:rsidRPr="00E77724">
        <w:rPr>
          <w:rFonts w:ascii="Segoe UI" w:eastAsia="Times New Roman" w:hAnsi="Segoe UI" w:cs="Segoe UI"/>
          <w:kern w:val="0"/>
          <w:sz w:val="21"/>
          <w:szCs w:val="21"/>
          <w:lang w:eastAsia="en-GB"/>
          <w14:ligatures w14:val="none"/>
        </w:rPr>
        <w:t xml:space="preserve"> This code retrieves the attribute from the </w:t>
      </w:r>
      <w:r w:rsidRPr="00E77724">
        <w:rPr>
          <w:rFonts w:ascii="Ubuntu Mono" w:eastAsia="Times New Roman" w:hAnsi="Ubuntu Mono" w:cs="Courier New"/>
          <w:b/>
          <w:bCs/>
          <w:kern w:val="0"/>
          <w:sz w:val="21"/>
          <w:szCs w:val="21"/>
          <w:bdr w:val="single" w:sz="2" w:space="0" w:color="D9D9E3" w:frame="1"/>
          <w:lang w:eastAsia="en-GB"/>
          <w14:ligatures w14:val="none"/>
        </w:rPr>
        <w:t>SomeType</w:t>
      </w:r>
      <w:r w:rsidRPr="00E77724">
        <w:rPr>
          <w:rFonts w:ascii="Segoe UI" w:eastAsia="Times New Roman" w:hAnsi="Segoe UI" w:cs="Segoe UI"/>
          <w:kern w:val="0"/>
          <w:sz w:val="21"/>
          <w:szCs w:val="21"/>
          <w:lang w:eastAsia="en-GB"/>
          <w14:ligatures w14:val="none"/>
        </w:rPr>
        <w:t xml:space="preserve"> type, but it doesn't give information about whether a class has a particular attribute or not.</w:t>
      </w:r>
    </w:p>
    <w:p w14:paraId="696CB6D5" w14:textId="77777777" w:rsidR="00E77724" w:rsidRPr="00E77724" w:rsidRDefault="00E77724" w:rsidP="00E77724">
      <w:pPr>
        <w:numPr>
          <w:ilvl w:val="0"/>
          <w:numId w:val="16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C:</w:t>
      </w:r>
      <w:r w:rsidRPr="00E77724">
        <w:rPr>
          <w:rFonts w:ascii="Segoe UI" w:eastAsia="Times New Roman" w:hAnsi="Segoe UI" w:cs="Segoe UI"/>
          <w:kern w:val="0"/>
          <w:sz w:val="21"/>
          <w:szCs w:val="21"/>
          <w:lang w:eastAsia="en-GB"/>
          <w14:ligatures w14:val="none"/>
        </w:rPr>
        <w:t xml:space="preserve"> </w:t>
      </w:r>
      <w:r w:rsidRPr="00E77724">
        <w:rPr>
          <w:rFonts w:ascii="Ubuntu Mono" w:eastAsia="Times New Roman" w:hAnsi="Ubuntu Mono" w:cs="Courier New"/>
          <w:b/>
          <w:bCs/>
          <w:kern w:val="0"/>
          <w:sz w:val="21"/>
          <w:szCs w:val="21"/>
          <w:bdr w:val="single" w:sz="2" w:space="0" w:color="D9D9E3" w:frame="1"/>
          <w:lang w:eastAsia="en-GB"/>
          <w14:ligatures w14:val="none"/>
        </w:rPr>
        <w:t>Attribute.GetCustomAttribute, typeof(SubControllerActionToViewDataAttribute)</w:t>
      </w:r>
      <w:r w:rsidRPr="00E77724">
        <w:rPr>
          <w:rFonts w:ascii="Segoe UI" w:eastAsia="Times New Roman" w:hAnsi="Segoe UI" w:cs="Segoe UI"/>
          <w:kern w:val="0"/>
          <w:sz w:val="21"/>
          <w:szCs w:val="21"/>
          <w:lang w:eastAsia="en-GB"/>
          <w14:ligatures w14:val="none"/>
        </w:rPr>
        <w:t xml:space="preserve"> This is not valid syntax. It seems to be a fragment and lacks proper usage context.</w:t>
      </w:r>
    </w:p>
    <w:p w14:paraId="0AAF05EA"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In summary, choices B and D are the methods that allow you to determine if a class has a particular attribute in C#.</w:t>
      </w:r>
    </w:p>
    <w:p w14:paraId="7F1002DB" w14:textId="77777777" w:rsidR="00E77724" w:rsidRDefault="00E77724" w:rsidP="00E974C1">
      <w:pPr>
        <w:shd w:val="clear" w:color="auto" w:fill="FFFFFF"/>
        <w:spacing w:after="0" w:line="240" w:lineRule="auto"/>
        <w:ind w:right="75"/>
        <w:textAlignment w:val="baseline"/>
      </w:pPr>
    </w:p>
    <w:p w14:paraId="6DF4E601" w14:textId="77777777" w:rsidR="00E77724" w:rsidRDefault="00E77724" w:rsidP="00E974C1">
      <w:pPr>
        <w:shd w:val="clear" w:color="auto" w:fill="FFFFFF"/>
        <w:spacing w:after="0" w:line="240" w:lineRule="auto"/>
        <w:ind w:right="75"/>
        <w:textAlignment w:val="baseline"/>
      </w:pPr>
    </w:p>
    <w:p w14:paraId="1CB8920D" w14:textId="77777777" w:rsidR="00E77724" w:rsidRDefault="00E77724" w:rsidP="00E974C1">
      <w:pPr>
        <w:shd w:val="clear" w:color="auto" w:fill="FFFFFF"/>
        <w:spacing w:after="0" w:line="240" w:lineRule="auto"/>
        <w:ind w:right="75"/>
        <w:textAlignment w:val="baseline"/>
      </w:pPr>
    </w:p>
    <w:p w14:paraId="73C7A46A" w14:textId="77777777" w:rsidR="00E77724" w:rsidRPr="00E974C1" w:rsidRDefault="00E77724" w:rsidP="00E92793">
      <w:pPr>
        <w:pStyle w:val="Heading1"/>
        <w:rPr>
          <w:rFonts w:ascii="Arial" w:hAnsi="Arial"/>
          <w:color w:val="65656A"/>
        </w:rPr>
      </w:pPr>
      <w:r w:rsidRPr="00E974C1">
        <w:t>What is the difference between the ref and out keywords?</w:t>
      </w:r>
    </w:p>
    <w:p w14:paraId="4CFB5ECF" w14:textId="1BFB31C6" w:rsidR="00E77724" w:rsidRPr="00E974C1" w:rsidRDefault="00E77724" w:rsidP="00470BA8">
      <w:pPr>
        <w:pStyle w:val="wbbIncorrect"/>
        <w:rPr>
          <w:rFonts w:ascii="Arial" w:hAnsi="Arial"/>
        </w:rPr>
      </w:pPr>
      <w:r w:rsidRPr="00E974C1">
        <w:t>Variables passed to out specify that the parameter is an output parameter, while ref specifies that a variable may be passed to a function without being initialized.</w:t>
      </w:r>
    </w:p>
    <w:p w14:paraId="6270FF0B" w14:textId="0EB144C3" w:rsidR="00E77724" w:rsidRPr="00E974C1" w:rsidRDefault="00E77724" w:rsidP="00470BA8">
      <w:pPr>
        <w:pStyle w:val="wbbIncorrect"/>
        <w:rPr>
          <w:rFonts w:ascii="Arial" w:hAnsi="Arial"/>
        </w:rPr>
      </w:pPr>
      <w:r w:rsidRPr="00E974C1">
        <w:t>Variables passed to ref can be passed to a function without being initialized, while out specifies that the value is a reference value that can be changed inside the calling method.</w:t>
      </w:r>
    </w:p>
    <w:p w14:paraId="23F52CA7" w14:textId="41A7996C" w:rsidR="00E77724" w:rsidRPr="00E974C1" w:rsidRDefault="00E77724" w:rsidP="00470BA8">
      <w:pPr>
        <w:pStyle w:val="wbbIncorrect"/>
        <w:rPr>
          <w:rFonts w:ascii="Arial" w:hAnsi="Arial"/>
        </w:rPr>
      </w:pPr>
      <w:r w:rsidRPr="00E974C1">
        <w:t>Variables passed to out can be passed to a function without being initialized, while ref specifies that the value is a reference value that can be changed inside the calling method.</w:t>
      </w:r>
    </w:p>
    <w:p w14:paraId="5B51FF9A" w14:textId="55B5A0FF" w:rsidR="00E77724" w:rsidRPr="0027644F" w:rsidRDefault="00E77724" w:rsidP="00470BA8">
      <w:pPr>
        <w:pStyle w:val="wbbCorrect"/>
        <w:rPr>
          <w:color w:val="65656A"/>
        </w:rPr>
      </w:pPr>
      <w:r w:rsidRPr="00E974C1">
        <w:t>Variables passed to ref specify that the parameter is an output parameter, while out specifies that a variable may be passed to a function without being initialized.</w:t>
      </w:r>
      <w:r w:rsidRPr="00E974C1">
        <w:rPr>
          <w:color w:val="65656A"/>
        </w:rPr>
        <w:br/>
      </w:r>
    </w:p>
    <w:p w14:paraId="7B9D2457" w14:textId="77777777" w:rsidR="00E77724" w:rsidRDefault="00E77724" w:rsidP="00E77724">
      <w:pPr>
        <w:shd w:val="clear" w:color="auto" w:fill="FFFFFF"/>
        <w:spacing w:after="0" w:line="240" w:lineRule="auto"/>
        <w:ind w:right="75"/>
        <w:textAlignment w:val="baseline"/>
      </w:pPr>
    </w:p>
    <w:p w14:paraId="08F7DFB2" w14:textId="77777777" w:rsidR="00E77724" w:rsidRPr="00E77724" w:rsidRDefault="00E77724" w:rsidP="00E77724">
      <w:pPr>
        <w:shd w:val="clear" w:color="auto" w:fill="19C37D"/>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ChatGPT</w:t>
      </w:r>
    </w:p>
    <w:p w14:paraId="284D68C3"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 xml:space="preserve">The correct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 is:</w:t>
      </w:r>
    </w:p>
    <w:p w14:paraId="3CB8C40D"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specify that the parameter is an output parameter, while out specifies that a variable may be passed to a function without being initialized.</w:t>
      </w:r>
    </w:p>
    <w:p w14:paraId="1745FDF1"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Explanation:</w:t>
      </w:r>
    </w:p>
    <w:p w14:paraId="732BCA82" w14:textId="77777777" w:rsidR="00E77724" w:rsidRPr="00E77724" w:rsidRDefault="00E77724" w:rsidP="00E77724">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Ubuntu Mono" w:eastAsia="Times New Roman" w:hAnsi="Ubuntu Mono" w:cs="Courier New"/>
          <w:b/>
          <w:bCs/>
          <w:kern w:val="0"/>
          <w:sz w:val="18"/>
          <w:szCs w:val="18"/>
          <w:bdr w:val="single" w:sz="2" w:space="0" w:color="D9D9E3" w:frame="1"/>
          <w:lang w:eastAsia="en-GB"/>
          <w14:ligatures w14:val="none"/>
        </w:rPr>
        <w:lastRenderedPageBreak/>
        <w:t>ref</w:t>
      </w:r>
      <w:r w:rsidRPr="00E77724">
        <w:rPr>
          <w:rFonts w:ascii="Segoe UI" w:eastAsia="Times New Roman" w:hAnsi="Segoe UI" w:cs="Segoe UI"/>
          <w:b/>
          <w:bCs/>
          <w:kern w:val="0"/>
          <w:sz w:val="21"/>
          <w:szCs w:val="21"/>
          <w:bdr w:val="single" w:sz="2" w:space="0" w:color="D9D9E3" w:frame="1"/>
          <w:lang w:eastAsia="en-GB"/>
          <w14:ligatures w14:val="none"/>
        </w:rPr>
        <w:t xml:space="preserve"> Keyword</w:t>
      </w:r>
      <w:r w:rsidRPr="00E77724">
        <w:rPr>
          <w:rFonts w:ascii="Segoe UI" w:eastAsia="Times New Roman" w:hAnsi="Segoe UI" w:cs="Segoe UI"/>
          <w:kern w:val="0"/>
          <w:sz w:val="21"/>
          <w:szCs w:val="21"/>
          <w:lang w:eastAsia="en-GB"/>
          <w14:ligatures w14:val="none"/>
        </w:rPr>
        <w:t xml:space="preserve">: When a variable is passed using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keyword, it means that the variable is initially assigned a value before being passed to the function. This initial value is used by the function, and the function can also modify the value, which will be reflected in the original variable after the function call.</w:t>
      </w:r>
    </w:p>
    <w:p w14:paraId="7204D3C3" w14:textId="77777777" w:rsidR="00E77724" w:rsidRPr="00E77724" w:rsidRDefault="00E77724" w:rsidP="00E77724">
      <w:pPr>
        <w:numPr>
          <w:ilvl w:val="0"/>
          <w:numId w:val="16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b/>
          <w:bCs/>
          <w:kern w:val="0"/>
          <w:sz w:val="21"/>
          <w:szCs w:val="21"/>
          <w:bdr w:val="single" w:sz="2" w:space="0" w:color="D9D9E3" w:frame="1"/>
          <w:lang w:eastAsia="en-GB"/>
          <w14:ligatures w14:val="none"/>
        </w:rPr>
        <w:t xml:space="preserve"> Keyword</w:t>
      </w:r>
      <w:r w:rsidRPr="00E77724">
        <w:rPr>
          <w:rFonts w:ascii="Segoe UI" w:eastAsia="Times New Roman" w:hAnsi="Segoe UI" w:cs="Segoe UI"/>
          <w:kern w:val="0"/>
          <w:sz w:val="21"/>
          <w:szCs w:val="21"/>
          <w:lang w:eastAsia="en-GB"/>
          <w14:ligatures w14:val="none"/>
        </w:rPr>
        <w:t xml:space="preserve">: When a variable is passed using the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 it indicates that the variable is an output parameter. This means that the function is responsible for assigning a value to the variable within the function before it returns. The initial value of the variable before the function call is not considered, and the variable doesn't need to be explicitly initialized before being passed to the function.</w:t>
      </w:r>
    </w:p>
    <w:p w14:paraId="3E3CC777" w14:textId="77777777" w:rsidR="00E77724" w:rsidRPr="00E77724" w:rsidRDefault="00E77724" w:rsidP="00E7772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kern w:val="0"/>
          <w:sz w:val="21"/>
          <w:szCs w:val="21"/>
          <w:lang w:eastAsia="en-GB"/>
          <w14:ligatures w14:val="none"/>
        </w:rPr>
        <w:t>So, among the given options:</w:t>
      </w:r>
    </w:p>
    <w:p w14:paraId="3CBD022A" w14:textId="1B917C32"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out specify that the parameter is an output parameter, while ref specifies that a variable may be passed to a function without being initialized.</w:t>
      </w:r>
      <w:r w:rsidRPr="00E77724">
        <w:rPr>
          <w:rFonts w:ascii="Segoe UI" w:eastAsia="Times New Roman" w:hAnsi="Segoe UI" w:cs="Segoe UI"/>
          <w:kern w:val="0"/>
          <w:sz w:val="21"/>
          <w:szCs w:val="21"/>
          <w:lang w:eastAsia="en-GB"/>
          <w14:ligatures w14:val="none"/>
        </w:rPr>
        <w:t xml:space="preserve">: This statement accurately describes the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 in terms of their </w:t>
      </w:r>
      <w:r w:rsidR="00470BA8" w:rsidRPr="00E77724">
        <w:rPr>
          <w:rFonts w:ascii="Segoe UI" w:eastAsia="Times New Roman" w:hAnsi="Segoe UI" w:cs="Segoe UI"/>
          <w:kern w:val="0"/>
          <w:sz w:val="21"/>
          <w:szCs w:val="21"/>
          <w:lang w:eastAsia="en-GB"/>
          <w14:ligatures w14:val="none"/>
        </w:rPr>
        <w:t>behaviour</w:t>
      </w:r>
      <w:r w:rsidRPr="00E77724">
        <w:rPr>
          <w:rFonts w:ascii="Segoe UI" w:eastAsia="Times New Roman" w:hAnsi="Segoe UI" w:cs="Segoe UI"/>
          <w:kern w:val="0"/>
          <w:sz w:val="21"/>
          <w:szCs w:val="21"/>
          <w:lang w:eastAsia="en-GB"/>
          <w14:ligatures w14:val="none"/>
        </w:rPr>
        <w:t xml:space="preserve"> and usage.</w:t>
      </w:r>
    </w:p>
    <w:p w14:paraId="3A08C83F" w14:textId="2D61EE38"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can be passed to a function without being initialized, while out specifies that the value is a reference value that can be changed inside the calling method.</w:t>
      </w:r>
      <w:r w:rsidRPr="00E77724">
        <w:rPr>
          <w:rFonts w:ascii="Segoe UI" w:eastAsia="Times New Roman" w:hAnsi="Segoe UI" w:cs="Segoe UI"/>
          <w:kern w:val="0"/>
          <w:sz w:val="21"/>
          <w:szCs w:val="21"/>
          <w:lang w:eastAsia="en-GB"/>
          <w14:ligatures w14:val="none"/>
        </w:rPr>
        <w:t xml:space="preserve">: This statement incorrectly describes the </w:t>
      </w:r>
      <w:r w:rsidR="00470BA8" w:rsidRPr="00E77724">
        <w:rPr>
          <w:rFonts w:ascii="Segoe UI" w:eastAsia="Times New Roman" w:hAnsi="Segoe UI" w:cs="Segoe UI"/>
          <w:kern w:val="0"/>
          <w:sz w:val="21"/>
          <w:szCs w:val="21"/>
          <w:lang w:eastAsia="en-GB"/>
          <w14:ligatures w14:val="none"/>
        </w:rPr>
        <w:t>behaviour</w:t>
      </w:r>
      <w:r w:rsidRPr="00E77724">
        <w:rPr>
          <w:rFonts w:ascii="Segoe UI" w:eastAsia="Times New Roman" w:hAnsi="Segoe UI" w:cs="Segoe UI"/>
          <w:kern w:val="0"/>
          <w:sz w:val="21"/>
          <w:szCs w:val="21"/>
          <w:lang w:eastAsia="en-GB"/>
          <w14:ligatures w14:val="none"/>
        </w:rPr>
        <w:t xml:space="preserve"> of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7DF6DB32" w14:textId="0E0299E8"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out can be passed to a function without being initialized, while ref specifies that the value is a reference value that can be changed inside the calling method.</w:t>
      </w:r>
      <w:r w:rsidRPr="00E77724">
        <w:rPr>
          <w:rFonts w:ascii="Segoe UI" w:eastAsia="Times New Roman" w:hAnsi="Segoe UI" w:cs="Segoe UI"/>
          <w:kern w:val="0"/>
          <w:sz w:val="21"/>
          <w:szCs w:val="21"/>
          <w:lang w:eastAsia="en-GB"/>
          <w14:ligatures w14:val="none"/>
        </w:rPr>
        <w:t xml:space="preserve">: This statement incorrectly describes the </w:t>
      </w:r>
      <w:r w:rsidR="00470BA8" w:rsidRPr="00E77724">
        <w:rPr>
          <w:rFonts w:ascii="Segoe UI" w:eastAsia="Times New Roman" w:hAnsi="Segoe UI" w:cs="Segoe UI"/>
          <w:kern w:val="0"/>
          <w:sz w:val="21"/>
          <w:szCs w:val="21"/>
          <w:lang w:eastAsia="en-GB"/>
          <w14:ligatures w14:val="none"/>
        </w:rPr>
        <w:t>behaviour</w:t>
      </w:r>
      <w:r w:rsidRPr="00E77724">
        <w:rPr>
          <w:rFonts w:ascii="Segoe UI" w:eastAsia="Times New Roman" w:hAnsi="Segoe UI" w:cs="Segoe UI"/>
          <w:kern w:val="0"/>
          <w:sz w:val="21"/>
          <w:szCs w:val="21"/>
          <w:lang w:eastAsia="en-GB"/>
          <w14:ligatures w14:val="none"/>
        </w:rPr>
        <w:t xml:space="preserve"> of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024403DB" w14:textId="77777777" w:rsidR="00E77724" w:rsidRPr="00E77724" w:rsidRDefault="00E77724" w:rsidP="00E77724">
      <w:pPr>
        <w:numPr>
          <w:ilvl w:val="0"/>
          <w:numId w:val="16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E77724">
        <w:rPr>
          <w:rFonts w:ascii="Segoe UI" w:eastAsia="Times New Roman" w:hAnsi="Segoe UI" w:cs="Segoe UI"/>
          <w:b/>
          <w:bCs/>
          <w:kern w:val="0"/>
          <w:sz w:val="21"/>
          <w:szCs w:val="21"/>
          <w:bdr w:val="single" w:sz="2" w:space="0" w:color="D9D9E3" w:frame="1"/>
          <w:lang w:eastAsia="en-GB"/>
          <w14:ligatures w14:val="none"/>
        </w:rPr>
        <w:t>Variables passed to ref specify that the parameter is an output parameter, while out specifies that a variable may be passed to a function without being initialized.</w:t>
      </w:r>
      <w:r w:rsidRPr="00E77724">
        <w:rPr>
          <w:rFonts w:ascii="Segoe UI" w:eastAsia="Times New Roman" w:hAnsi="Segoe UI" w:cs="Segoe UI"/>
          <w:kern w:val="0"/>
          <w:sz w:val="21"/>
          <w:szCs w:val="21"/>
          <w:lang w:eastAsia="en-GB"/>
          <w14:ligatures w14:val="none"/>
        </w:rPr>
        <w:t xml:space="preserve">: This statement accurately describes the difference between the </w:t>
      </w:r>
      <w:r w:rsidRPr="00E77724">
        <w:rPr>
          <w:rFonts w:ascii="Ubuntu Mono" w:eastAsia="Times New Roman" w:hAnsi="Ubuntu Mono" w:cs="Courier New"/>
          <w:b/>
          <w:bCs/>
          <w:kern w:val="0"/>
          <w:sz w:val="18"/>
          <w:szCs w:val="18"/>
          <w:bdr w:val="single" w:sz="2" w:space="0" w:color="D9D9E3" w:frame="1"/>
          <w:lang w:eastAsia="en-GB"/>
          <w14:ligatures w14:val="none"/>
        </w:rPr>
        <w:t>ref</w:t>
      </w:r>
      <w:r w:rsidRPr="00E77724">
        <w:rPr>
          <w:rFonts w:ascii="Segoe UI" w:eastAsia="Times New Roman" w:hAnsi="Segoe UI" w:cs="Segoe UI"/>
          <w:kern w:val="0"/>
          <w:sz w:val="21"/>
          <w:szCs w:val="21"/>
          <w:lang w:eastAsia="en-GB"/>
          <w14:ligatures w14:val="none"/>
        </w:rPr>
        <w:t xml:space="preserve"> and </w:t>
      </w:r>
      <w:r w:rsidRPr="00E77724">
        <w:rPr>
          <w:rFonts w:ascii="Ubuntu Mono" w:eastAsia="Times New Roman" w:hAnsi="Ubuntu Mono" w:cs="Courier New"/>
          <w:b/>
          <w:bCs/>
          <w:kern w:val="0"/>
          <w:sz w:val="18"/>
          <w:szCs w:val="18"/>
          <w:bdr w:val="single" w:sz="2" w:space="0" w:color="D9D9E3" w:frame="1"/>
          <w:lang w:eastAsia="en-GB"/>
          <w14:ligatures w14:val="none"/>
        </w:rPr>
        <w:t>out</w:t>
      </w:r>
      <w:r w:rsidRPr="00E77724">
        <w:rPr>
          <w:rFonts w:ascii="Segoe UI" w:eastAsia="Times New Roman" w:hAnsi="Segoe UI" w:cs="Segoe UI"/>
          <w:kern w:val="0"/>
          <w:sz w:val="21"/>
          <w:szCs w:val="21"/>
          <w:lang w:eastAsia="en-GB"/>
          <w14:ligatures w14:val="none"/>
        </w:rPr>
        <w:t xml:space="preserve"> keywords.</w:t>
      </w:r>
    </w:p>
    <w:p w14:paraId="3CAA9A04" w14:textId="77777777" w:rsidR="00E77724" w:rsidRDefault="00E77724" w:rsidP="00E77724">
      <w:pPr>
        <w:shd w:val="clear" w:color="auto" w:fill="FFFFFF"/>
        <w:spacing w:after="0" w:line="240" w:lineRule="auto"/>
        <w:ind w:right="75"/>
        <w:textAlignment w:val="baseline"/>
      </w:pPr>
    </w:p>
    <w:p w14:paraId="7CE7D0FE" w14:textId="77777777" w:rsidR="0027644F" w:rsidRDefault="0027644F" w:rsidP="00E77724">
      <w:pPr>
        <w:shd w:val="clear" w:color="auto" w:fill="FFFFFF"/>
        <w:spacing w:after="0" w:line="240" w:lineRule="auto"/>
        <w:ind w:right="75"/>
        <w:textAlignment w:val="baseline"/>
      </w:pPr>
    </w:p>
    <w:p w14:paraId="3F7A6D87" w14:textId="77777777" w:rsidR="0027644F" w:rsidRPr="0027644F" w:rsidRDefault="0027644F" w:rsidP="0027644F">
      <w:pPr>
        <w:spacing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What is the difference between the ref and out keywords?</w:t>
      </w:r>
    </w:p>
    <w:p w14:paraId="56C8AA5C"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6B3C6ED9"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and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keywords in C# are used to pass arguments to methods by reference, allowing the method to modify the values of the arguments. However, there is a key difference between these two keywords:</w:t>
      </w:r>
    </w:p>
    <w:p w14:paraId="08757C76" w14:textId="77777777" w:rsidR="0027644F" w:rsidRPr="0027644F" w:rsidRDefault="0027644F" w:rsidP="0027644F">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b/>
          <w:bCs/>
          <w:kern w:val="0"/>
          <w:sz w:val="21"/>
          <w:szCs w:val="21"/>
          <w:bdr w:val="single" w:sz="2" w:space="0" w:color="D9D9E3" w:frame="1"/>
          <w:lang w:eastAsia="en-GB"/>
          <w14:ligatures w14:val="none"/>
        </w:rPr>
        <w:t xml:space="preserve"> Keyword</w:t>
      </w:r>
      <w:r w:rsidRPr="0027644F">
        <w:rPr>
          <w:rFonts w:ascii="Segoe UI" w:eastAsia="Times New Roman" w:hAnsi="Segoe UI" w:cs="Segoe UI"/>
          <w:kern w:val="0"/>
          <w:sz w:val="21"/>
          <w:szCs w:val="21"/>
          <w:lang w:eastAsia="en-GB"/>
          <w14:ligatures w14:val="none"/>
        </w:rPr>
        <w:t>:</w:t>
      </w:r>
    </w:p>
    <w:p w14:paraId="1E3477A3"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When a variable is passed as a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 to a method, it means that the variable must be initialized before passing it to the method.</w:t>
      </w:r>
    </w:p>
    <w:p w14:paraId="5DDE679A"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method can both read and modify the value of 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w:t>
      </w:r>
    </w:p>
    <w:p w14:paraId="38397269"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Any changes made to the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parameter inside the method are reflected in the original variable after the method call.</w:t>
      </w:r>
    </w:p>
    <w:p w14:paraId="0EE6FC77"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variable passed as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must be assigned a value before entering the method, and the method is allowed to assume that it is already initialized.</w:t>
      </w:r>
    </w:p>
    <w:p w14:paraId="4E701E4C" w14:textId="77777777" w:rsidR="0027644F" w:rsidRPr="0027644F" w:rsidRDefault="0027644F" w:rsidP="0027644F">
      <w:pPr>
        <w:numPr>
          <w:ilvl w:val="0"/>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b/>
          <w:bCs/>
          <w:kern w:val="0"/>
          <w:sz w:val="21"/>
          <w:szCs w:val="21"/>
          <w:bdr w:val="single" w:sz="2" w:space="0" w:color="D9D9E3" w:frame="1"/>
          <w:lang w:eastAsia="en-GB"/>
          <w14:ligatures w14:val="none"/>
        </w:rPr>
        <w:t xml:space="preserve"> Keyword</w:t>
      </w:r>
      <w:r w:rsidRPr="0027644F">
        <w:rPr>
          <w:rFonts w:ascii="Segoe UI" w:eastAsia="Times New Roman" w:hAnsi="Segoe UI" w:cs="Segoe UI"/>
          <w:kern w:val="0"/>
          <w:sz w:val="21"/>
          <w:szCs w:val="21"/>
          <w:lang w:eastAsia="en-GB"/>
          <w14:ligatures w14:val="none"/>
        </w:rPr>
        <w:t>:</w:t>
      </w:r>
    </w:p>
    <w:p w14:paraId="3E4724DF"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When a variable is passed as 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to a method, it means that the variable does not need to be initialized before passing it to the method.</w:t>
      </w:r>
    </w:p>
    <w:p w14:paraId="4A5E61FE"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method must assign a value to the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before the method exits.</w:t>
      </w:r>
    </w:p>
    <w:p w14:paraId="21E22517"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 xml:space="preserve">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is typically used when a method needs to return multiple values or when the value of a parameter is determined within the method itself.</w:t>
      </w:r>
    </w:p>
    <w:p w14:paraId="7BB5B8B2" w14:textId="77777777" w:rsidR="0027644F" w:rsidRPr="0027644F" w:rsidRDefault="0027644F" w:rsidP="0027644F">
      <w:pPr>
        <w:numPr>
          <w:ilvl w:val="1"/>
          <w:numId w:val="16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Unlike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parameter does not require the variable to be initialized before passing it to the method. However, the method is obligated to assign a value to it before the method returns.</w:t>
      </w:r>
    </w:p>
    <w:p w14:paraId="057B8099"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In summary, the main difference between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and </w:t>
      </w:r>
      <w:r w:rsidRPr="0027644F">
        <w:rPr>
          <w:rFonts w:ascii="Ubuntu Mono" w:eastAsia="Times New Roman" w:hAnsi="Ubuntu Mono" w:cs="Courier New"/>
          <w:b/>
          <w:bCs/>
          <w:kern w:val="0"/>
          <w:sz w:val="18"/>
          <w:szCs w:val="18"/>
          <w:bdr w:val="single" w:sz="2" w:space="0" w:color="D9D9E3" w:frame="1"/>
          <w:lang w:eastAsia="en-GB"/>
          <w14:ligatures w14:val="none"/>
        </w:rPr>
        <w:t>out</w:t>
      </w:r>
      <w:r w:rsidRPr="0027644F">
        <w:rPr>
          <w:rFonts w:ascii="Segoe UI" w:eastAsia="Times New Roman" w:hAnsi="Segoe UI" w:cs="Segoe UI"/>
          <w:kern w:val="0"/>
          <w:sz w:val="21"/>
          <w:szCs w:val="21"/>
          <w:lang w:eastAsia="en-GB"/>
          <w14:ligatures w14:val="none"/>
        </w:rPr>
        <w:t xml:space="preserve"> lies in the requirement of variable initialization before passing it to the method. With </w:t>
      </w:r>
      <w:r w:rsidRPr="0027644F">
        <w:rPr>
          <w:rFonts w:ascii="Ubuntu Mono" w:eastAsia="Times New Roman" w:hAnsi="Ubuntu Mono" w:cs="Courier New"/>
          <w:b/>
          <w:bCs/>
          <w:kern w:val="0"/>
          <w:sz w:val="18"/>
          <w:szCs w:val="18"/>
          <w:bdr w:val="single" w:sz="2" w:space="0" w:color="D9D9E3" w:frame="1"/>
          <w:lang w:eastAsia="en-GB"/>
          <w14:ligatures w14:val="none"/>
        </w:rPr>
        <w:t>ref</w:t>
      </w:r>
      <w:r w:rsidRPr="0027644F">
        <w:rPr>
          <w:rFonts w:ascii="Segoe UI" w:eastAsia="Times New Roman" w:hAnsi="Segoe UI" w:cs="Segoe UI"/>
          <w:kern w:val="0"/>
          <w:sz w:val="21"/>
          <w:szCs w:val="21"/>
          <w:lang w:eastAsia="en-GB"/>
          <w14:ligatures w14:val="none"/>
        </w:rPr>
        <w:t xml:space="preserve">, the variable must be initialized, while </w:t>
      </w:r>
      <w:proofErr w:type="spellStart"/>
      <w:r w:rsidRPr="0027644F">
        <w:rPr>
          <w:rFonts w:ascii="Segoe UI" w:eastAsia="Times New Roman" w:hAnsi="Segoe UI" w:cs="Segoe UI"/>
          <w:kern w:val="0"/>
          <w:sz w:val="21"/>
          <w:szCs w:val="21"/>
          <w:lang w:eastAsia="en-GB"/>
          <w14:ligatures w14:val="none"/>
        </w:rPr>
        <w:t xml:space="preserve">with </w:t>
      </w:r>
      <w:r w:rsidRPr="0027644F">
        <w:rPr>
          <w:rFonts w:ascii="Ubuntu Mono" w:eastAsia="Times New Roman" w:hAnsi="Ubuntu Mono" w:cs="Courier New"/>
          <w:b/>
          <w:bCs/>
          <w:kern w:val="0"/>
          <w:sz w:val="18"/>
          <w:szCs w:val="18"/>
          <w:bdr w:val="single" w:sz="2" w:space="0" w:color="D9D9E3" w:frame="1"/>
          <w:lang w:eastAsia="en-GB"/>
          <w14:ligatures w14:val="none"/>
        </w:rPr>
        <w:t>out</w:t>
      </w:r>
      <w:proofErr w:type="spellEnd"/>
      <w:r w:rsidRPr="0027644F">
        <w:rPr>
          <w:rFonts w:ascii="Segoe UI" w:eastAsia="Times New Roman" w:hAnsi="Segoe UI" w:cs="Segoe UI"/>
          <w:kern w:val="0"/>
          <w:sz w:val="21"/>
          <w:szCs w:val="21"/>
          <w:lang w:eastAsia="en-GB"/>
          <w14:ligatures w14:val="none"/>
        </w:rPr>
        <w:t>, it does not need to be initialized, but the method must assign a value to it before returning.</w:t>
      </w:r>
    </w:p>
    <w:p w14:paraId="78369323" w14:textId="77777777" w:rsidR="0027644F" w:rsidRDefault="0027644F" w:rsidP="00E77724">
      <w:pPr>
        <w:shd w:val="clear" w:color="auto" w:fill="FFFFFF"/>
        <w:spacing w:after="0" w:line="240" w:lineRule="auto"/>
        <w:ind w:right="75"/>
        <w:textAlignment w:val="baseline"/>
      </w:pPr>
    </w:p>
    <w:p w14:paraId="41735D20" w14:textId="77777777" w:rsidR="0027644F" w:rsidRDefault="0027644F" w:rsidP="00E77724">
      <w:pPr>
        <w:shd w:val="clear" w:color="auto" w:fill="FFFFFF"/>
        <w:spacing w:after="0" w:line="240" w:lineRule="auto"/>
        <w:ind w:right="75"/>
        <w:textAlignment w:val="baseline"/>
      </w:pPr>
    </w:p>
    <w:p w14:paraId="7F48B3A9" w14:textId="77777777" w:rsidR="0027644F" w:rsidRDefault="0027644F" w:rsidP="00E77724">
      <w:pPr>
        <w:shd w:val="clear" w:color="auto" w:fill="FFFFFF"/>
        <w:spacing w:after="0" w:line="240" w:lineRule="auto"/>
        <w:ind w:right="75"/>
        <w:textAlignment w:val="baseline"/>
      </w:pPr>
    </w:p>
    <w:p w14:paraId="60A6C634" w14:textId="77777777" w:rsidR="0027644F" w:rsidRPr="00E974C1" w:rsidRDefault="0027644F" w:rsidP="00E92793">
      <w:pPr>
        <w:pStyle w:val="Heading1"/>
        <w:rPr>
          <w:rFonts w:ascii="Arial" w:hAnsi="Arial"/>
          <w:color w:val="65656A"/>
        </w:rPr>
      </w:pPr>
      <w:r w:rsidRPr="00E974C1">
        <w:t>How could you retrieve information about a class, as well as create an instance at runtime?</w:t>
      </w:r>
    </w:p>
    <w:p w14:paraId="790E9A12" w14:textId="04CCD8DB" w:rsidR="0027644F" w:rsidRPr="00E974C1" w:rsidRDefault="0027644F" w:rsidP="00470BA8">
      <w:pPr>
        <w:pStyle w:val="wbbCorrect"/>
        <w:rPr>
          <w:rFonts w:ascii="Arial" w:hAnsi="Arial"/>
        </w:rPr>
      </w:pPr>
      <w:r w:rsidRPr="00E974C1">
        <w:t>reflection</w:t>
      </w:r>
    </w:p>
    <w:p w14:paraId="403994EF" w14:textId="41A807C0" w:rsidR="0027644F" w:rsidRPr="00E974C1" w:rsidRDefault="0027644F" w:rsidP="00470BA8">
      <w:pPr>
        <w:pStyle w:val="wbbIncorrect"/>
        <w:rPr>
          <w:rFonts w:ascii="Arial" w:hAnsi="Arial"/>
        </w:rPr>
      </w:pPr>
      <w:r w:rsidRPr="00E974C1">
        <w:t>serialization</w:t>
      </w:r>
    </w:p>
    <w:p w14:paraId="7C1359FB" w14:textId="663E2172" w:rsidR="0027644F" w:rsidRPr="00E974C1" w:rsidRDefault="0027644F" w:rsidP="00470BA8">
      <w:pPr>
        <w:pStyle w:val="wbbIncorrect"/>
        <w:rPr>
          <w:rFonts w:ascii="Arial" w:hAnsi="Arial"/>
        </w:rPr>
      </w:pPr>
      <w:r w:rsidRPr="00E974C1">
        <w:t>abstraction</w:t>
      </w:r>
    </w:p>
    <w:p w14:paraId="51024F3D" w14:textId="7896044D" w:rsidR="0027644F" w:rsidRDefault="0027644F" w:rsidP="00470BA8">
      <w:pPr>
        <w:pStyle w:val="wbbIncorrect"/>
      </w:pPr>
      <w:r w:rsidRPr="00E974C1">
        <w:t>dependency injection</w:t>
      </w:r>
      <w:r w:rsidRPr="00E974C1">
        <w:br/>
      </w:r>
    </w:p>
    <w:p w14:paraId="7174E2A9"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2C286F52"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correct answer is: </w:t>
      </w:r>
      <w:r w:rsidRPr="0027644F">
        <w:rPr>
          <w:rFonts w:ascii="Segoe UI" w:eastAsia="Times New Roman" w:hAnsi="Segoe UI" w:cs="Segoe UI"/>
          <w:b/>
          <w:bCs/>
          <w:kern w:val="0"/>
          <w:sz w:val="21"/>
          <w:szCs w:val="21"/>
          <w:bdr w:val="single" w:sz="2" w:space="0" w:color="D9D9E3" w:frame="1"/>
          <w:lang w:eastAsia="en-GB"/>
          <w14:ligatures w14:val="none"/>
        </w:rPr>
        <w:t>reflection</w:t>
      </w:r>
    </w:p>
    <w:p w14:paraId="2643756E"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Explanation:</w:t>
      </w:r>
    </w:p>
    <w:p w14:paraId="04FCD23C"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Reflection is a feature in programming languages like C# that allows you to inspect and interact with the metadata and structure of types (classes, interfaces, structs, etc.) at runtime. With reflection, you can retrieve information about classes, their properties, methods, fields, attributes, and more. You can also create instances of classes dynamically at runtime using reflection.</w:t>
      </w:r>
    </w:p>
    <w:p w14:paraId="7219F008"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Here are some tasks that reflection allows you to perform:</w:t>
      </w:r>
    </w:p>
    <w:p w14:paraId="681A5180"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Get information about a class, such as its name, methods, properties, fields, and attributes.</w:t>
      </w:r>
    </w:p>
    <w:p w14:paraId="54B5793C"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Create instances of classes dynamically without knowing their type at compile time.</w:t>
      </w:r>
    </w:p>
    <w:p w14:paraId="50F8D58D"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Invoke methods and access properties, fields, and events dynamically.</w:t>
      </w:r>
    </w:p>
    <w:p w14:paraId="75256B7E"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Examine and manipulate custom attributes attached to classes, methods, or properties.</w:t>
      </w:r>
    </w:p>
    <w:p w14:paraId="3799C8D8" w14:textId="77777777" w:rsidR="0027644F" w:rsidRPr="0027644F" w:rsidRDefault="0027644F" w:rsidP="0027644F">
      <w:pPr>
        <w:numPr>
          <w:ilvl w:val="0"/>
          <w:numId w:val="16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Discover interfaces, base classes, and more about types.</w:t>
      </w:r>
    </w:p>
    <w:p w14:paraId="21BADAEA"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Serialization is a process that involves converting an object's state to a format that can be easily stored, transmitted, or reconstructed, usually for the purpose of persistence or communication. It is not primarily about retrieving information or creating instances of classes.</w:t>
      </w:r>
    </w:p>
    <w:p w14:paraId="186D11AF"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Abstraction is a programming concept that involves hiding the complex implementation details and exposing only the necessary functionality. It is not directly related to retrieving information about classes or creating instances.</w:t>
      </w:r>
    </w:p>
    <w:p w14:paraId="2B4C35C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Dependency injection is a design pattern that involves passing dependencies (usually other objects or services) to a class rather than having the class create them itself. It helps in achieving loose coupling between classes and is not focused on retrieving class information or creating instances at runtime.</w:t>
      </w:r>
    </w:p>
    <w:p w14:paraId="25B7C68C"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In the context of the given question, </w:t>
      </w:r>
      <w:r w:rsidRPr="0027644F">
        <w:rPr>
          <w:rFonts w:ascii="Segoe UI" w:eastAsia="Times New Roman" w:hAnsi="Segoe UI" w:cs="Segoe UI"/>
          <w:b/>
          <w:bCs/>
          <w:kern w:val="0"/>
          <w:sz w:val="21"/>
          <w:szCs w:val="21"/>
          <w:bdr w:val="single" w:sz="2" w:space="0" w:color="D9D9E3" w:frame="1"/>
          <w:lang w:eastAsia="en-GB"/>
          <w14:ligatures w14:val="none"/>
        </w:rPr>
        <w:t>reflection</w:t>
      </w:r>
      <w:r w:rsidRPr="0027644F">
        <w:rPr>
          <w:rFonts w:ascii="Segoe UI" w:eastAsia="Times New Roman" w:hAnsi="Segoe UI" w:cs="Segoe UI"/>
          <w:kern w:val="0"/>
          <w:sz w:val="21"/>
          <w:szCs w:val="21"/>
          <w:lang w:eastAsia="en-GB"/>
          <w14:ligatures w14:val="none"/>
        </w:rPr>
        <w:t xml:space="preserve"> is the correct answer for dynamically retrieving class information and creating instances at runtime.</w:t>
      </w:r>
    </w:p>
    <w:p w14:paraId="64CB9D02" w14:textId="77777777" w:rsidR="0027644F" w:rsidRDefault="0027644F" w:rsidP="0027644F">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B0A9B71" w14:textId="77777777" w:rsidR="0027644F" w:rsidRDefault="0027644F" w:rsidP="0027644F">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B79C877" w14:textId="77777777" w:rsidR="0027644F" w:rsidRPr="00E974C1" w:rsidRDefault="0027644F" w:rsidP="00E92793">
      <w:pPr>
        <w:pStyle w:val="Heading1"/>
        <w:rPr>
          <w:rFonts w:ascii="Arial" w:hAnsi="Arial"/>
          <w:color w:val="65656A"/>
        </w:rPr>
      </w:pPr>
      <w:r w:rsidRPr="00E974C1">
        <w:t>What is this code an example of?</w:t>
      </w:r>
    </w:p>
    <w:p w14:paraId="4A0C5A37" w14:textId="77777777" w:rsidR="0027644F" w:rsidRPr="00E974C1" w:rsidRDefault="0027644F" w:rsidP="00470BA8">
      <w:pPr>
        <w:pStyle w:val="wbbcode"/>
        <w:rPr>
          <w:bdr w:val="none" w:sz="0" w:space="0" w:color="auto" w:frame="1"/>
        </w:rPr>
      </w:pPr>
      <w:r w:rsidRPr="00E974C1">
        <w:rPr>
          <w:bdr w:val="none" w:sz="0" w:space="0" w:color="auto" w:frame="1"/>
        </w:rPr>
        <w:t xml:space="preserve">private static object </w:t>
      </w:r>
      <w:proofErr w:type="spellStart"/>
      <w:r w:rsidRPr="00E974C1">
        <w:rPr>
          <w:bdr w:val="none" w:sz="0" w:space="0" w:color="auto" w:frame="1"/>
        </w:rPr>
        <w:t>objA</w:t>
      </w:r>
      <w:proofErr w:type="spellEnd"/>
      <w:r w:rsidRPr="00E974C1">
        <w:rPr>
          <w:bdr w:val="none" w:sz="0" w:space="0" w:color="auto" w:frame="1"/>
        </w:rPr>
        <w:t>;</w:t>
      </w:r>
    </w:p>
    <w:p w14:paraId="56EDD9C7" w14:textId="77777777" w:rsidR="0027644F" w:rsidRPr="00E974C1" w:rsidRDefault="0027644F" w:rsidP="00470BA8">
      <w:pPr>
        <w:pStyle w:val="wbbcode"/>
        <w:rPr>
          <w:bdr w:val="none" w:sz="0" w:space="0" w:color="auto" w:frame="1"/>
        </w:rPr>
      </w:pPr>
      <w:r w:rsidRPr="00E974C1">
        <w:rPr>
          <w:bdr w:val="none" w:sz="0" w:space="0" w:color="auto" w:frame="1"/>
        </w:rPr>
        <w:t xml:space="preserve">private static object </w:t>
      </w:r>
      <w:proofErr w:type="spellStart"/>
      <w:r w:rsidRPr="00E974C1">
        <w:rPr>
          <w:bdr w:val="none" w:sz="0" w:space="0" w:color="auto" w:frame="1"/>
        </w:rPr>
        <w:t>objB</w:t>
      </w:r>
      <w:proofErr w:type="spellEnd"/>
      <w:r w:rsidRPr="00E974C1">
        <w:rPr>
          <w:bdr w:val="none" w:sz="0" w:space="0" w:color="auto" w:frame="1"/>
        </w:rPr>
        <w:t>;</w:t>
      </w:r>
    </w:p>
    <w:p w14:paraId="7DC89369" w14:textId="77777777" w:rsidR="0027644F" w:rsidRPr="00E974C1" w:rsidRDefault="0027644F" w:rsidP="00470BA8">
      <w:pPr>
        <w:pStyle w:val="wbbcode"/>
        <w:rPr>
          <w:bdr w:val="none" w:sz="0" w:space="0" w:color="auto" w:frame="1"/>
        </w:rPr>
      </w:pPr>
    </w:p>
    <w:p w14:paraId="12CC2779" w14:textId="77777777" w:rsidR="0027644F" w:rsidRPr="00E974C1" w:rsidRDefault="0027644F" w:rsidP="00470BA8">
      <w:pPr>
        <w:pStyle w:val="wbbcode"/>
        <w:rPr>
          <w:bdr w:val="none" w:sz="0" w:space="0" w:color="auto" w:frame="1"/>
        </w:rPr>
      </w:pPr>
      <w:r w:rsidRPr="00E974C1">
        <w:rPr>
          <w:bdr w:val="none" w:sz="0" w:space="0" w:color="auto" w:frame="1"/>
        </w:rPr>
        <w:t xml:space="preserve">private static void </w:t>
      </w:r>
      <w:proofErr w:type="spellStart"/>
      <w:r w:rsidRPr="00E974C1">
        <w:rPr>
          <w:bdr w:val="none" w:sz="0" w:space="0" w:color="auto" w:frame="1"/>
        </w:rPr>
        <w:t>performTaskA</w:t>
      </w:r>
      <w:proofErr w:type="spellEnd"/>
      <w:r w:rsidRPr="00E974C1">
        <w:rPr>
          <w:bdr w:val="none" w:sz="0" w:space="0" w:color="auto" w:frame="1"/>
        </w:rPr>
        <w:t>()</w:t>
      </w:r>
    </w:p>
    <w:p w14:paraId="3D12F80B" w14:textId="77777777" w:rsidR="0027644F" w:rsidRPr="00E974C1" w:rsidRDefault="0027644F" w:rsidP="00470BA8">
      <w:pPr>
        <w:pStyle w:val="wbbcode"/>
        <w:rPr>
          <w:bdr w:val="none" w:sz="0" w:space="0" w:color="auto" w:frame="1"/>
        </w:rPr>
      </w:pPr>
      <w:r w:rsidRPr="00E974C1">
        <w:rPr>
          <w:bdr w:val="none" w:sz="0" w:space="0" w:color="auto" w:frame="1"/>
        </w:rPr>
        <w:t>{</w:t>
      </w:r>
    </w:p>
    <w:p w14:paraId="1BC2827C" w14:textId="77777777" w:rsidR="0027644F" w:rsidRPr="00E974C1" w:rsidRDefault="0027644F" w:rsidP="00470BA8">
      <w:pPr>
        <w:pStyle w:val="wbbcode"/>
        <w:rPr>
          <w:bdr w:val="none" w:sz="0" w:space="0" w:color="auto" w:frame="1"/>
        </w:rPr>
      </w:pPr>
      <w:r w:rsidRPr="00E974C1">
        <w:rPr>
          <w:bdr w:val="none" w:sz="0" w:space="0" w:color="auto" w:frame="1"/>
        </w:rPr>
        <w:t xml:space="preserve">    lock (</w:t>
      </w:r>
      <w:proofErr w:type="spellStart"/>
      <w:r w:rsidRPr="00E974C1">
        <w:rPr>
          <w:bdr w:val="none" w:sz="0" w:space="0" w:color="auto" w:frame="1"/>
        </w:rPr>
        <w:t>obj</w:t>
      </w:r>
      <w:proofErr w:type="spellEnd"/>
      <w:r w:rsidRPr="00E974C1">
        <w:rPr>
          <w:bdr w:val="none" w:sz="0" w:space="0" w:color="auto" w:frame="1"/>
        </w:rPr>
        <w:t>)</w:t>
      </w:r>
    </w:p>
    <w:p w14:paraId="10148346" w14:textId="77777777" w:rsidR="0027644F" w:rsidRPr="00E974C1" w:rsidRDefault="0027644F" w:rsidP="00470BA8">
      <w:pPr>
        <w:pStyle w:val="wbbcode"/>
        <w:rPr>
          <w:bdr w:val="none" w:sz="0" w:space="0" w:color="auto" w:frame="1"/>
        </w:rPr>
      </w:pPr>
      <w:r w:rsidRPr="00E974C1">
        <w:rPr>
          <w:bdr w:val="none" w:sz="0" w:space="0" w:color="auto" w:frame="1"/>
        </w:rPr>
        <w:t xml:space="preserve">    {</w:t>
      </w:r>
    </w:p>
    <w:p w14:paraId="7DFCDF0E" w14:textId="77777777" w:rsidR="0027644F" w:rsidRPr="00E974C1" w:rsidRDefault="0027644F" w:rsidP="00470BA8">
      <w:pPr>
        <w:pStyle w:val="wbbcode"/>
        <w:rPr>
          <w:bdr w:val="none" w:sz="0" w:space="0" w:color="auto" w:frame="1"/>
        </w:rPr>
      </w:pPr>
      <w:r w:rsidRPr="00E974C1">
        <w:rPr>
          <w:bdr w:val="none" w:sz="0" w:space="0" w:color="auto" w:frame="1"/>
        </w:rPr>
        <w:t xml:space="preserve">        </w:t>
      </w:r>
      <w:proofErr w:type="spellStart"/>
      <w:r w:rsidRPr="00E974C1">
        <w:rPr>
          <w:bdr w:val="none" w:sz="0" w:space="0" w:color="auto" w:frame="1"/>
        </w:rPr>
        <w:t>Thread.Sleep</w:t>
      </w:r>
      <w:proofErr w:type="spellEnd"/>
      <w:r w:rsidRPr="00E974C1">
        <w:rPr>
          <w:bdr w:val="none" w:sz="0" w:space="0" w:color="auto" w:frame="1"/>
        </w:rPr>
        <w:t>(1000);</w:t>
      </w:r>
    </w:p>
    <w:p w14:paraId="690618FD" w14:textId="77777777" w:rsidR="0027644F" w:rsidRPr="00E974C1" w:rsidRDefault="0027644F" w:rsidP="00470BA8">
      <w:pPr>
        <w:pStyle w:val="wbbcode"/>
        <w:rPr>
          <w:bdr w:val="none" w:sz="0" w:space="0" w:color="auto" w:frame="1"/>
        </w:rPr>
      </w:pPr>
      <w:r w:rsidRPr="00E974C1">
        <w:rPr>
          <w:bdr w:val="none" w:sz="0" w:space="0" w:color="auto" w:frame="1"/>
        </w:rPr>
        <w:t xml:space="preserve">        lock (</w:t>
      </w:r>
      <w:proofErr w:type="spellStart"/>
      <w:r w:rsidRPr="00E974C1">
        <w:rPr>
          <w:bdr w:val="none" w:sz="0" w:space="0" w:color="auto" w:frame="1"/>
        </w:rPr>
        <w:t>objA</w:t>
      </w:r>
      <w:proofErr w:type="spellEnd"/>
      <w:r w:rsidRPr="00E974C1">
        <w:rPr>
          <w:bdr w:val="none" w:sz="0" w:space="0" w:color="auto" w:frame="1"/>
        </w:rPr>
        <w:t>) { }</w:t>
      </w:r>
    </w:p>
    <w:p w14:paraId="29F99A52" w14:textId="77777777" w:rsidR="0027644F" w:rsidRPr="00E974C1" w:rsidRDefault="0027644F" w:rsidP="00470BA8">
      <w:pPr>
        <w:pStyle w:val="wbbcode"/>
        <w:rPr>
          <w:bdr w:val="none" w:sz="0" w:space="0" w:color="auto" w:frame="1"/>
        </w:rPr>
      </w:pPr>
      <w:r w:rsidRPr="00E974C1">
        <w:rPr>
          <w:bdr w:val="none" w:sz="0" w:space="0" w:color="auto" w:frame="1"/>
        </w:rPr>
        <w:t xml:space="preserve">    }</w:t>
      </w:r>
    </w:p>
    <w:p w14:paraId="67A211A8" w14:textId="77777777" w:rsidR="0027644F" w:rsidRPr="00E974C1" w:rsidRDefault="0027644F" w:rsidP="00470BA8">
      <w:pPr>
        <w:pStyle w:val="wbbcode"/>
        <w:rPr>
          <w:bdr w:val="none" w:sz="0" w:space="0" w:color="auto" w:frame="1"/>
        </w:rPr>
      </w:pPr>
      <w:r w:rsidRPr="00E974C1">
        <w:rPr>
          <w:bdr w:val="none" w:sz="0" w:space="0" w:color="auto" w:frame="1"/>
        </w:rPr>
        <w:t>}</w:t>
      </w:r>
    </w:p>
    <w:p w14:paraId="4F8C3A04" w14:textId="77777777" w:rsidR="0027644F" w:rsidRPr="00E974C1" w:rsidRDefault="0027644F" w:rsidP="00470BA8">
      <w:pPr>
        <w:pStyle w:val="wbbcode"/>
        <w:rPr>
          <w:bdr w:val="none" w:sz="0" w:space="0" w:color="auto" w:frame="1"/>
        </w:rPr>
      </w:pPr>
    </w:p>
    <w:p w14:paraId="519A7914" w14:textId="77777777" w:rsidR="0027644F" w:rsidRPr="00E974C1" w:rsidRDefault="0027644F" w:rsidP="00470BA8">
      <w:pPr>
        <w:pStyle w:val="wbbcode"/>
        <w:rPr>
          <w:bdr w:val="none" w:sz="0" w:space="0" w:color="auto" w:frame="1"/>
        </w:rPr>
      </w:pPr>
      <w:r w:rsidRPr="00E974C1">
        <w:rPr>
          <w:bdr w:val="none" w:sz="0" w:space="0" w:color="auto" w:frame="1"/>
        </w:rPr>
        <w:t xml:space="preserve">private static void </w:t>
      </w:r>
      <w:proofErr w:type="spellStart"/>
      <w:r w:rsidRPr="00E974C1">
        <w:rPr>
          <w:bdr w:val="none" w:sz="0" w:space="0" w:color="auto" w:frame="1"/>
        </w:rPr>
        <w:t>PerformTaskB</w:t>
      </w:r>
      <w:proofErr w:type="spellEnd"/>
      <w:r w:rsidRPr="00E974C1">
        <w:rPr>
          <w:bdr w:val="none" w:sz="0" w:space="0" w:color="auto" w:frame="1"/>
        </w:rPr>
        <w:t>()</w:t>
      </w:r>
    </w:p>
    <w:p w14:paraId="2E23D500" w14:textId="77777777" w:rsidR="0027644F" w:rsidRPr="00E974C1" w:rsidRDefault="0027644F" w:rsidP="00470BA8">
      <w:pPr>
        <w:pStyle w:val="wbbcode"/>
        <w:rPr>
          <w:bdr w:val="none" w:sz="0" w:space="0" w:color="auto" w:frame="1"/>
        </w:rPr>
      </w:pPr>
      <w:r w:rsidRPr="00E974C1">
        <w:rPr>
          <w:bdr w:val="none" w:sz="0" w:space="0" w:color="auto" w:frame="1"/>
        </w:rPr>
        <w:t>{</w:t>
      </w:r>
    </w:p>
    <w:p w14:paraId="2FAF2795" w14:textId="77777777" w:rsidR="0027644F" w:rsidRPr="00E974C1" w:rsidRDefault="0027644F" w:rsidP="00470BA8">
      <w:pPr>
        <w:pStyle w:val="wbbcode"/>
        <w:rPr>
          <w:bdr w:val="none" w:sz="0" w:space="0" w:color="auto" w:frame="1"/>
        </w:rPr>
      </w:pPr>
      <w:r w:rsidRPr="00E974C1">
        <w:rPr>
          <w:bdr w:val="none" w:sz="0" w:space="0" w:color="auto" w:frame="1"/>
        </w:rPr>
        <w:t xml:space="preserve">    lock (</w:t>
      </w:r>
      <w:proofErr w:type="spellStart"/>
      <w:r w:rsidRPr="00E974C1">
        <w:rPr>
          <w:bdr w:val="none" w:sz="0" w:space="0" w:color="auto" w:frame="1"/>
        </w:rPr>
        <w:t>objA</w:t>
      </w:r>
      <w:proofErr w:type="spellEnd"/>
      <w:r w:rsidRPr="00E974C1">
        <w:rPr>
          <w:bdr w:val="none" w:sz="0" w:space="0" w:color="auto" w:frame="1"/>
        </w:rPr>
        <w:t>)</w:t>
      </w:r>
    </w:p>
    <w:p w14:paraId="6D8E5D03" w14:textId="77777777" w:rsidR="0027644F" w:rsidRPr="00E974C1" w:rsidRDefault="0027644F" w:rsidP="00470BA8">
      <w:pPr>
        <w:pStyle w:val="wbbcode"/>
        <w:rPr>
          <w:bdr w:val="none" w:sz="0" w:space="0" w:color="auto" w:frame="1"/>
        </w:rPr>
      </w:pPr>
      <w:r w:rsidRPr="00E974C1">
        <w:rPr>
          <w:bdr w:val="none" w:sz="0" w:space="0" w:color="auto" w:frame="1"/>
        </w:rPr>
        <w:t xml:space="preserve">    {</w:t>
      </w:r>
    </w:p>
    <w:p w14:paraId="09932CC9" w14:textId="77777777" w:rsidR="0027644F" w:rsidRPr="00E974C1" w:rsidRDefault="0027644F" w:rsidP="00470BA8">
      <w:pPr>
        <w:pStyle w:val="wbbcode"/>
        <w:rPr>
          <w:bdr w:val="none" w:sz="0" w:space="0" w:color="auto" w:frame="1"/>
        </w:rPr>
      </w:pPr>
      <w:r w:rsidRPr="00E974C1">
        <w:rPr>
          <w:bdr w:val="none" w:sz="0" w:space="0" w:color="auto" w:frame="1"/>
        </w:rPr>
        <w:t xml:space="preserve">        lock (</w:t>
      </w:r>
      <w:proofErr w:type="spellStart"/>
      <w:r w:rsidRPr="00E974C1">
        <w:rPr>
          <w:bdr w:val="none" w:sz="0" w:space="0" w:color="auto" w:frame="1"/>
        </w:rPr>
        <w:t>objB</w:t>
      </w:r>
      <w:proofErr w:type="spellEnd"/>
      <w:r w:rsidRPr="00E974C1">
        <w:rPr>
          <w:bdr w:val="none" w:sz="0" w:space="0" w:color="auto" w:frame="1"/>
        </w:rPr>
        <w:t>) { }</w:t>
      </w:r>
    </w:p>
    <w:p w14:paraId="6E29D5B0" w14:textId="77777777" w:rsidR="0027644F" w:rsidRPr="00E974C1" w:rsidRDefault="0027644F" w:rsidP="00470BA8">
      <w:pPr>
        <w:pStyle w:val="wbbcode"/>
        <w:rPr>
          <w:bdr w:val="none" w:sz="0" w:space="0" w:color="auto" w:frame="1"/>
        </w:rPr>
      </w:pPr>
      <w:r w:rsidRPr="00E974C1">
        <w:rPr>
          <w:bdr w:val="none" w:sz="0" w:space="0" w:color="auto" w:frame="1"/>
        </w:rPr>
        <w:t xml:space="preserve">    }</w:t>
      </w:r>
    </w:p>
    <w:p w14:paraId="55F7A364" w14:textId="77777777" w:rsidR="0027644F" w:rsidRPr="00E974C1" w:rsidRDefault="0027644F" w:rsidP="00470BA8">
      <w:pPr>
        <w:pStyle w:val="wbbcode"/>
        <w:rPr>
          <w:bdr w:val="none" w:sz="0" w:space="0" w:color="auto" w:frame="1"/>
        </w:rPr>
      </w:pPr>
      <w:r w:rsidRPr="00E974C1">
        <w:rPr>
          <w:bdr w:val="none" w:sz="0" w:space="0" w:color="auto" w:frame="1"/>
        </w:rPr>
        <w:t>}</w:t>
      </w:r>
    </w:p>
    <w:p w14:paraId="1844273F" w14:textId="28E33979" w:rsidR="0027644F" w:rsidRPr="00E974C1" w:rsidRDefault="0027644F" w:rsidP="00470BA8">
      <w:pPr>
        <w:pStyle w:val="wbbIncorrect"/>
        <w:rPr>
          <w:rFonts w:ascii="Arial" w:hAnsi="Arial"/>
        </w:rPr>
      </w:pPr>
      <w:r w:rsidRPr="00E974C1">
        <w:t>a private class that uses multithreading</w:t>
      </w:r>
    </w:p>
    <w:p w14:paraId="09A24F4B" w14:textId="3020A376" w:rsidR="0027644F" w:rsidRPr="00E974C1" w:rsidRDefault="0027644F" w:rsidP="00470BA8">
      <w:pPr>
        <w:pStyle w:val="wbbIncorrect"/>
        <w:rPr>
          <w:rFonts w:ascii="Arial" w:hAnsi="Arial"/>
        </w:rPr>
      </w:pPr>
      <w:r w:rsidRPr="00E974C1">
        <w:t>multithread coding</w:t>
      </w:r>
    </w:p>
    <w:p w14:paraId="32C89496" w14:textId="6F2BAACC" w:rsidR="0027644F" w:rsidRPr="00E974C1" w:rsidRDefault="0027644F" w:rsidP="00470BA8">
      <w:pPr>
        <w:pStyle w:val="wbbIncorrect"/>
        <w:rPr>
          <w:rFonts w:ascii="Arial" w:hAnsi="Arial"/>
        </w:rPr>
      </w:pPr>
      <w:r w:rsidRPr="00E974C1">
        <w:t>thread mismanagement</w:t>
      </w:r>
    </w:p>
    <w:p w14:paraId="6A9D9C15" w14:textId="79445881" w:rsidR="0027644F" w:rsidRDefault="0027644F" w:rsidP="00470BA8">
      <w:pPr>
        <w:pStyle w:val="wbbCorrect"/>
      </w:pPr>
      <w:r w:rsidRPr="00E974C1">
        <w:t>a potential deadlock</w:t>
      </w:r>
      <w:r w:rsidRPr="00E974C1">
        <w:br/>
      </w:r>
    </w:p>
    <w:p w14:paraId="0ED4E444"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F950A66" w14:textId="77777777" w:rsidR="0027644F" w:rsidRPr="0027644F" w:rsidRDefault="0027644F" w:rsidP="0027644F">
      <w:pPr>
        <w:shd w:val="clear" w:color="auto" w:fill="19C37D"/>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ChatGPT</w:t>
      </w:r>
    </w:p>
    <w:p w14:paraId="23BCD1B5"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This code is an example of: </w:t>
      </w:r>
      <w:r w:rsidRPr="0027644F">
        <w:rPr>
          <w:rFonts w:ascii="Segoe UI" w:eastAsia="Times New Roman" w:hAnsi="Segoe UI" w:cs="Segoe UI"/>
          <w:b/>
          <w:bCs/>
          <w:kern w:val="0"/>
          <w:sz w:val="21"/>
          <w:szCs w:val="21"/>
          <w:bdr w:val="single" w:sz="2" w:space="0" w:color="D9D9E3" w:frame="1"/>
          <w:lang w:eastAsia="en-GB"/>
          <w14:ligatures w14:val="none"/>
        </w:rPr>
        <w:t>a potential deadlock</w:t>
      </w:r>
    </w:p>
    <w:p w14:paraId="1DC5E0C0"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Explanation:</w:t>
      </w:r>
    </w:p>
    <w:p w14:paraId="4B4BF0FA"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A deadlock occurs when two or more threads are each waiting for a resource that the other thread holds, resulting in a situation where none of the threads can proceed. The code you provided exhibits a potential deadlock scenario due to the use of nested locks.</w:t>
      </w:r>
    </w:p>
    <w:p w14:paraId="3B688EBF"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Here's what's happening in the code:</w:t>
      </w:r>
    </w:p>
    <w:p w14:paraId="35390CC1" w14:textId="77777777" w:rsidR="0027644F" w:rsidRPr="0027644F" w:rsidRDefault="0027644F" w:rsidP="0027644F">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locks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and then sleeps for 1000 milliseconds (1 second). During this time, other threads are blocked from entering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because of the lock on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w:t>
      </w:r>
    </w:p>
    <w:p w14:paraId="68AB1A02" w14:textId="77777777" w:rsidR="0027644F" w:rsidRPr="0027644F" w:rsidRDefault="0027644F" w:rsidP="0027644F">
      <w:pPr>
        <w:numPr>
          <w:ilvl w:val="0"/>
          <w:numId w:val="16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Meanwhile,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locks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w:t>
      </w:r>
    </w:p>
    <w:p w14:paraId="0711AD0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lastRenderedPageBreak/>
        <w:t xml:space="preserve">Now, if a thread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while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is already locked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and if another thread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while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is already locked on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a deadlock can occur:</w:t>
      </w:r>
    </w:p>
    <w:p w14:paraId="4C27810B"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first thread locks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and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w:t>
      </w:r>
    </w:p>
    <w:p w14:paraId="228E4FE0"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second thread locks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xml:space="preserve"> and enters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w:t>
      </w:r>
    </w:p>
    <w:p w14:paraId="489B05CA"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first thread, inside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 attempts to lock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xml:space="preserve">. However,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objA</w:t>
      </w:r>
      <w:proofErr w:type="spellEnd"/>
      <w:r w:rsidRPr="0027644F">
        <w:rPr>
          <w:rFonts w:ascii="Segoe UI" w:eastAsia="Times New Roman" w:hAnsi="Segoe UI" w:cs="Segoe UI"/>
          <w:kern w:val="0"/>
          <w:sz w:val="21"/>
          <w:szCs w:val="21"/>
          <w:lang w:eastAsia="en-GB"/>
          <w14:ligatures w14:val="none"/>
        </w:rPr>
        <w:t xml:space="preserve"> is locked by the second thread in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w:t>
      </w:r>
    </w:p>
    <w:p w14:paraId="7E39DFCF" w14:textId="77777777" w:rsidR="0027644F" w:rsidRPr="0027644F" w:rsidRDefault="0027644F" w:rsidP="0027644F">
      <w:pPr>
        <w:numPr>
          <w:ilvl w:val="0"/>
          <w:numId w:val="16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 xml:space="preserve">The second thread, inside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PerformTaskB</w:t>
      </w:r>
      <w:proofErr w:type="spellEnd"/>
      <w:r w:rsidRPr="0027644F">
        <w:rPr>
          <w:rFonts w:ascii="Segoe UI" w:eastAsia="Times New Roman" w:hAnsi="Segoe UI" w:cs="Segoe UI"/>
          <w:kern w:val="0"/>
          <w:sz w:val="21"/>
          <w:szCs w:val="21"/>
          <w:lang w:eastAsia="en-GB"/>
          <w14:ligatures w14:val="none"/>
        </w:rPr>
        <w:t xml:space="preserve"> method, attempts to lock </w:t>
      </w:r>
      <w:r w:rsidRPr="0027644F">
        <w:rPr>
          <w:rFonts w:ascii="Ubuntu Mono" w:eastAsia="Times New Roman" w:hAnsi="Ubuntu Mono" w:cs="Courier New"/>
          <w:b/>
          <w:bCs/>
          <w:kern w:val="0"/>
          <w:sz w:val="18"/>
          <w:szCs w:val="18"/>
          <w:bdr w:val="single" w:sz="2" w:space="0" w:color="D9D9E3" w:frame="1"/>
          <w:lang w:eastAsia="en-GB"/>
          <w14:ligatures w14:val="none"/>
        </w:rPr>
        <w:t>obj</w:t>
      </w:r>
      <w:r w:rsidRPr="0027644F">
        <w:rPr>
          <w:rFonts w:ascii="Segoe UI" w:eastAsia="Times New Roman" w:hAnsi="Segoe UI" w:cs="Segoe UI"/>
          <w:kern w:val="0"/>
          <w:sz w:val="21"/>
          <w:szCs w:val="21"/>
          <w:lang w:eastAsia="en-GB"/>
          <w14:ligatures w14:val="none"/>
        </w:rPr>
        <w:t xml:space="preserve">. However,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obj</w:t>
      </w:r>
      <w:proofErr w:type="spellEnd"/>
      <w:r w:rsidRPr="0027644F">
        <w:rPr>
          <w:rFonts w:ascii="Segoe UI" w:eastAsia="Times New Roman" w:hAnsi="Segoe UI" w:cs="Segoe UI"/>
          <w:kern w:val="0"/>
          <w:sz w:val="21"/>
          <w:szCs w:val="21"/>
          <w:lang w:eastAsia="en-GB"/>
          <w14:ligatures w14:val="none"/>
        </w:rPr>
        <w:t xml:space="preserve"> is locked by the first thread in the </w:t>
      </w:r>
      <w:proofErr w:type="spellStart"/>
      <w:r w:rsidRPr="0027644F">
        <w:rPr>
          <w:rFonts w:ascii="Ubuntu Mono" w:eastAsia="Times New Roman" w:hAnsi="Ubuntu Mono" w:cs="Courier New"/>
          <w:b/>
          <w:bCs/>
          <w:kern w:val="0"/>
          <w:sz w:val="18"/>
          <w:szCs w:val="18"/>
          <w:bdr w:val="single" w:sz="2" w:space="0" w:color="D9D9E3" w:frame="1"/>
          <w:lang w:eastAsia="en-GB"/>
          <w14:ligatures w14:val="none"/>
        </w:rPr>
        <w:t>performTaskA</w:t>
      </w:r>
      <w:proofErr w:type="spellEnd"/>
      <w:r w:rsidRPr="0027644F">
        <w:rPr>
          <w:rFonts w:ascii="Segoe UI" w:eastAsia="Times New Roman" w:hAnsi="Segoe UI" w:cs="Segoe UI"/>
          <w:kern w:val="0"/>
          <w:sz w:val="21"/>
          <w:szCs w:val="21"/>
          <w:lang w:eastAsia="en-GB"/>
          <w14:ligatures w14:val="none"/>
        </w:rPr>
        <w:t xml:space="preserve"> method.</w:t>
      </w:r>
    </w:p>
    <w:p w14:paraId="0D4C08B4"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Both threads are now waiting for resources that the other thread holds, leading to a situation where neither thread can proceed. This is a classic example of a potential deadlock.</w:t>
      </w:r>
    </w:p>
    <w:p w14:paraId="38F6A8A6" w14:textId="77777777" w:rsidR="0027644F" w:rsidRPr="0027644F" w:rsidRDefault="0027644F" w:rsidP="0027644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27644F">
        <w:rPr>
          <w:rFonts w:ascii="Segoe UI" w:eastAsia="Times New Roman" w:hAnsi="Segoe UI" w:cs="Segoe UI"/>
          <w:kern w:val="0"/>
          <w:sz w:val="21"/>
          <w:szCs w:val="21"/>
          <w:lang w:eastAsia="en-GB"/>
          <w14:ligatures w14:val="none"/>
        </w:rPr>
        <w:t>To avoid deadlocks, it's important to carefully manage the order in which locks are acquired and released to prevent circular dependencies and ensure that resources are released in the correct order.</w:t>
      </w:r>
    </w:p>
    <w:p w14:paraId="69C8C0A3"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E1D848F"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ACC0EE8" w14:textId="77777777" w:rsidR="0027644F" w:rsidRDefault="0027644F" w:rsidP="0027644F">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BF30F1A" w14:textId="77777777" w:rsidR="002A0EC8" w:rsidRPr="00E974C1" w:rsidRDefault="002A0EC8" w:rsidP="00E92793">
      <w:pPr>
        <w:pStyle w:val="Heading1"/>
        <w:rPr>
          <w:rFonts w:ascii="Arial" w:hAnsi="Arial"/>
          <w:color w:val="65656A"/>
        </w:rPr>
      </w:pPr>
      <w:r w:rsidRPr="00E974C1">
        <w:t>What is the difference between an anonymous type and a regular data type?</w:t>
      </w:r>
    </w:p>
    <w:p w14:paraId="0696FEAA" w14:textId="7BB2FF58" w:rsidR="002A0EC8" w:rsidRPr="00E974C1" w:rsidRDefault="002A0EC8" w:rsidP="00470BA8">
      <w:pPr>
        <w:pStyle w:val="wbbCorrect"/>
        <w:rPr>
          <w:rFonts w:ascii="Arial" w:hAnsi="Arial"/>
        </w:rPr>
      </w:pPr>
      <w:r w:rsidRPr="00E974C1">
        <w:t>Anonymous types don’t have type names</w:t>
      </w:r>
    </w:p>
    <w:p w14:paraId="69B4654B" w14:textId="1CFAC72F" w:rsidR="002A0EC8" w:rsidRPr="00E974C1" w:rsidRDefault="002A0EC8" w:rsidP="00470BA8">
      <w:pPr>
        <w:pStyle w:val="wbbIncorrect"/>
        <w:rPr>
          <w:rFonts w:ascii="Arial" w:hAnsi="Arial"/>
        </w:rPr>
      </w:pPr>
      <w:r w:rsidRPr="00E974C1">
        <w:t>Anonymous types can only be static</w:t>
      </w:r>
    </w:p>
    <w:p w14:paraId="489EEE86" w14:textId="5BB8256C" w:rsidR="002A0EC8" w:rsidRPr="00E974C1" w:rsidRDefault="002A0EC8" w:rsidP="00470BA8">
      <w:pPr>
        <w:pStyle w:val="wbbIncorrect"/>
        <w:rPr>
          <w:rFonts w:ascii="Arial" w:hAnsi="Arial"/>
        </w:rPr>
      </w:pPr>
      <w:r w:rsidRPr="00E974C1">
        <w:t>Anonymous types can be used only in struts</w:t>
      </w:r>
    </w:p>
    <w:p w14:paraId="4DFD4AD7" w14:textId="428087C9" w:rsidR="0027644F" w:rsidRDefault="002A0EC8" w:rsidP="00470BA8">
      <w:pPr>
        <w:pStyle w:val="wbbIncorrect"/>
      </w:pPr>
      <w:r w:rsidRPr="00E974C1">
        <w:t>Anonymous types don’t work with LINQ.</w:t>
      </w:r>
      <w:r w:rsidRPr="00E974C1">
        <w:br/>
      </w:r>
    </w:p>
    <w:p w14:paraId="687580D2" w14:textId="77777777" w:rsidR="002A0EC8" w:rsidRPr="002A0EC8" w:rsidRDefault="002A0EC8" w:rsidP="002A0EC8">
      <w:pPr>
        <w:shd w:val="clear" w:color="auto" w:fill="19C37D"/>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ChatGPT</w:t>
      </w:r>
    </w:p>
    <w:p w14:paraId="7EDBED66"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 xml:space="preserve">The correct answer is: </w:t>
      </w:r>
      <w:r w:rsidRPr="002A0EC8">
        <w:rPr>
          <w:rFonts w:ascii="Segoe UI" w:eastAsia="Times New Roman" w:hAnsi="Segoe UI" w:cs="Segoe UI"/>
          <w:b/>
          <w:bCs/>
          <w:kern w:val="0"/>
          <w:sz w:val="21"/>
          <w:szCs w:val="21"/>
          <w:bdr w:val="single" w:sz="2" w:space="0" w:color="D9D9E3" w:frame="1"/>
          <w:lang w:eastAsia="en-GB"/>
          <w14:ligatures w14:val="none"/>
        </w:rPr>
        <w:t>Anonymous types don’t have type names</w:t>
      </w:r>
    </w:p>
    <w:p w14:paraId="562F5E96"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Explanation:</w:t>
      </w:r>
    </w:p>
    <w:p w14:paraId="724C7622"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Anonymous types are a feature in languages like C# that allow you to create objects with properties without explicitly defining a class. The primary difference between an anonymous type and a regular data type (defined class) is that anonymous types don't have explicit type names. Instead, they are generated by the compiler based on the properties you define.</w:t>
      </w:r>
    </w:p>
    <w:p w14:paraId="7A5CE7CA"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Here are the key characteristics of anonymous types:</w:t>
      </w:r>
    </w:p>
    <w:p w14:paraId="593530E2"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No Explicit Type Name</w:t>
      </w:r>
      <w:r w:rsidRPr="002A0EC8">
        <w:rPr>
          <w:rFonts w:ascii="Segoe UI" w:eastAsia="Times New Roman" w:hAnsi="Segoe UI" w:cs="Segoe UI"/>
          <w:kern w:val="0"/>
          <w:sz w:val="21"/>
          <w:szCs w:val="21"/>
          <w:lang w:eastAsia="en-GB"/>
          <w14:ligatures w14:val="none"/>
        </w:rPr>
        <w:t xml:space="preserve">: Anonymous types are created using the </w:t>
      </w:r>
      <w:r w:rsidRPr="002A0EC8">
        <w:rPr>
          <w:rFonts w:ascii="Ubuntu Mono" w:eastAsia="Times New Roman" w:hAnsi="Ubuntu Mono" w:cs="Courier New"/>
          <w:b/>
          <w:bCs/>
          <w:kern w:val="0"/>
          <w:sz w:val="18"/>
          <w:szCs w:val="18"/>
          <w:bdr w:val="single" w:sz="2" w:space="0" w:color="D9D9E3" w:frame="1"/>
          <w:lang w:eastAsia="en-GB"/>
          <w14:ligatures w14:val="none"/>
        </w:rPr>
        <w:t>new</w:t>
      </w:r>
      <w:r w:rsidRPr="002A0EC8">
        <w:rPr>
          <w:rFonts w:ascii="Segoe UI" w:eastAsia="Times New Roman" w:hAnsi="Segoe UI" w:cs="Segoe UI"/>
          <w:kern w:val="0"/>
          <w:sz w:val="21"/>
          <w:szCs w:val="21"/>
          <w:lang w:eastAsia="en-GB"/>
          <w14:ligatures w14:val="none"/>
        </w:rPr>
        <w:t xml:space="preserve"> keyword and object initializer syntax, but without specifying a class name.</w:t>
      </w:r>
    </w:p>
    <w:p w14:paraId="68A13BB8"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Properties</w:t>
      </w:r>
      <w:r w:rsidRPr="002A0EC8">
        <w:rPr>
          <w:rFonts w:ascii="Segoe UI" w:eastAsia="Times New Roman" w:hAnsi="Segoe UI" w:cs="Segoe UI"/>
          <w:kern w:val="0"/>
          <w:sz w:val="21"/>
          <w:szCs w:val="21"/>
          <w:lang w:eastAsia="en-GB"/>
          <w14:ligatures w14:val="none"/>
        </w:rPr>
        <w:t>: You can define properties directly within the creation expression. The properties are inferred by the compiler based on the names and values you provide.</w:t>
      </w:r>
    </w:p>
    <w:p w14:paraId="0C7CF816"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Read-Only</w:t>
      </w:r>
      <w:r w:rsidRPr="002A0EC8">
        <w:rPr>
          <w:rFonts w:ascii="Segoe UI" w:eastAsia="Times New Roman" w:hAnsi="Segoe UI" w:cs="Segoe UI"/>
          <w:kern w:val="0"/>
          <w:sz w:val="21"/>
          <w:szCs w:val="21"/>
          <w:lang w:eastAsia="en-GB"/>
          <w14:ligatures w14:val="none"/>
        </w:rPr>
        <w:t>: The properties of an anonymous type are read-only. You can initialize their values when creating the instance, but you cannot change them afterward.</w:t>
      </w:r>
    </w:p>
    <w:p w14:paraId="3146093C"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Limited Usage Scope</w:t>
      </w:r>
      <w:r w:rsidRPr="002A0EC8">
        <w:rPr>
          <w:rFonts w:ascii="Segoe UI" w:eastAsia="Times New Roman" w:hAnsi="Segoe UI" w:cs="Segoe UI"/>
          <w:kern w:val="0"/>
          <w:sz w:val="21"/>
          <w:szCs w:val="21"/>
          <w:lang w:eastAsia="en-GB"/>
          <w14:ligatures w14:val="none"/>
        </w:rPr>
        <w:t xml:space="preserve">: Anonymous types are usually used within the scope of the method or code block where they are defined. They are suitable for scenarios where you </w:t>
      </w:r>
      <w:r w:rsidRPr="002A0EC8">
        <w:rPr>
          <w:rFonts w:ascii="Segoe UI" w:eastAsia="Times New Roman" w:hAnsi="Segoe UI" w:cs="Segoe UI"/>
          <w:kern w:val="0"/>
          <w:sz w:val="21"/>
          <w:szCs w:val="21"/>
          <w:lang w:eastAsia="en-GB"/>
          <w14:ligatures w14:val="none"/>
        </w:rPr>
        <w:lastRenderedPageBreak/>
        <w:t>need to create a simple, one-time-use data structure without the overhead of defining a separate class.</w:t>
      </w:r>
    </w:p>
    <w:p w14:paraId="66DD00D6" w14:textId="77777777" w:rsidR="002A0EC8" w:rsidRPr="002A0EC8" w:rsidRDefault="002A0EC8" w:rsidP="002A0EC8">
      <w:pPr>
        <w:numPr>
          <w:ilvl w:val="0"/>
          <w:numId w:val="16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Used with LINQ</w:t>
      </w:r>
      <w:r w:rsidRPr="002A0EC8">
        <w:rPr>
          <w:rFonts w:ascii="Segoe UI" w:eastAsia="Times New Roman" w:hAnsi="Segoe UI" w:cs="Segoe UI"/>
          <w:kern w:val="0"/>
          <w:sz w:val="21"/>
          <w:szCs w:val="21"/>
          <w:lang w:eastAsia="en-GB"/>
          <w14:ligatures w14:val="none"/>
        </w:rPr>
        <w:t>: Contrary to the statement "Anonymous types don’t work with LINQ," anonymous types are actually often used in LINQ queries to create temporary data structures for specific purposes.</w:t>
      </w:r>
    </w:p>
    <w:p w14:paraId="4775FADE"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Regular data types (defined classes) are explicitly named classes that you define in your code. They are used when you need to create reusable data structures with well-defined properties and methods.</w:t>
      </w:r>
    </w:p>
    <w:p w14:paraId="1425EA6C" w14:textId="77777777" w:rsidR="002A0EC8" w:rsidRPr="002A0EC8" w:rsidRDefault="002A0EC8" w:rsidP="002A0EC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kern w:val="0"/>
          <w:sz w:val="21"/>
          <w:szCs w:val="21"/>
          <w:lang w:eastAsia="en-GB"/>
          <w14:ligatures w14:val="none"/>
        </w:rPr>
        <w:t>The other options:</w:t>
      </w:r>
    </w:p>
    <w:p w14:paraId="0D9EE790"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can only be static</w:t>
      </w:r>
      <w:r w:rsidRPr="002A0EC8">
        <w:rPr>
          <w:rFonts w:ascii="Segoe UI" w:eastAsia="Times New Roman" w:hAnsi="Segoe UI" w:cs="Segoe UI"/>
          <w:kern w:val="0"/>
          <w:sz w:val="21"/>
          <w:szCs w:val="21"/>
          <w:lang w:eastAsia="en-GB"/>
          <w14:ligatures w14:val="none"/>
        </w:rPr>
        <w:t>: This is not true. Anonymous types do not have the concept of static or instance members like regular classes.</w:t>
      </w:r>
    </w:p>
    <w:p w14:paraId="242626E0"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can be used only in structs</w:t>
      </w:r>
      <w:r w:rsidRPr="002A0EC8">
        <w:rPr>
          <w:rFonts w:ascii="Segoe UI" w:eastAsia="Times New Roman" w:hAnsi="Segoe UI" w:cs="Segoe UI"/>
          <w:kern w:val="0"/>
          <w:sz w:val="21"/>
          <w:szCs w:val="21"/>
          <w:lang w:eastAsia="en-GB"/>
          <w14:ligatures w14:val="none"/>
        </w:rPr>
        <w:t>: This is not true. Anonymous types can be used within methods or code blocks, similar to how you use regular classes.</w:t>
      </w:r>
    </w:p>
    <w:p w14:paraId="66AE359E" w14:textId="77777777" w:rsidR="002A0EC8" w:rsidRPr="002A0EC8" w:rsidRDefault="002A0EC8" w:rsidP="002A0EC8">
      <w:pPr>
        <w:numPr>
          <w:ilvl w:val="0"/>
          <w:numId w:val="16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2A0EC8">
        <w:rPr>
          <w:rFonts w:ascii="Segoe UI" w:eastAsia="Times New Roman" w:hAnsi="Segoe UI" w:cs="Segoe UI"/>
          <w:b/>
          <w:bCs/>
          <w:kern w:val="0"/>
          <w:sz w:val="21"/>
          <w:szCs w:val="21"/>
          <w:bdr w:val="single" w:sz="2" w:space="0" w:color="D9D9E3" w:frame="1"/>
          <w:lang w:eastAsia="en-GB"/>
          <w14:ligatures w14:val="none"/>
        </w:rPr>
        <w:t>Anonymous types don’t work with LINQ</w:t>
      </w:r>
      <w:r w:rsidRPr="002A0EC8">
        <w:rPr>
          <w:rFonts w:ascii="Segoe UI" w:eastAsia="Times New Roman" w:hAnsi="Segoe UI" w:cs="Segoe UI"/>
          <w:kern w:val="0"/>
          <w:sz w:val="21"/>
          <w:szCs w:val="21"/>
          <w:lang w:eastAsia="en-GB"/>
          <w14:ligatures w14:val="none"/>
        </w:rPr>
        <w:t>: This is not true. Anonymous types are commonly used with LINQ to create intermediate data structures for query results.</w:t>
      </w:r>
    </w:p>
    <w:p w14:paraId="3699BBEF" w14:textId="77777777" w:rsidR="002A0EC8" w:rsidRDefault="002A0EC8"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F507392" w14:textId="77777777" w:rsidR="00791902" w:rsidRDefault="00791902"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53D34A2" w14:textId="77777777" w:rsidR="00791902" w:rsidRDefault="00791902" w:rsidP="002A0EC8">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85433AB" w14:textId="77777777" w:rsidR="00791902" w:rsidRPr="00E974C1" w:rsidRDefault="00791902" w:rsidP="00E92793">
      <w:pPr>
        <w:pStyle w:val="Heading1"/>
        <w:rPr>
          <w:rFonts w:ascii="Arial" w:hAnsi="Arial"/>
          <w:color w:val="65656A"/>
        </w:rPr>
      </w:pPr>
      <w:r w:rsidRPr="00E974C1">
        <w:t>When would you use a Dictionary rather that an Array type in your application?</w:t>
      </w:r>
    </w:p>
    <w:p w14:paraId="314F187D" w14:textId="4BF79489" w:rsidR="00791902" w:rsidRPr="00E974C1" w:rsidRDefault="00791902" w:rsidP="00470BA8">
      <w:pPr>
        <w:pStyle w:val="wbbIncorrect"/>
        <w:rPr>
          <w:rFonts w:ascii="Arial" w:hAnsi="Arial"/>
        </w:rPr>
      </w:pPr>
      <w:r w:rsidRPr="00E974C1">
        <w:t>when you need a jagged collection structure</w:t>
      </w:r>
    </w:p>
    <w:p w14:paraId="426B466E" w14:textId="740A28E7" w:rsidR="00791902" w:rsidRPr="00E974C1" w:rsidRDefault="00791902" w:rsidP="00470BA8">
      <w:pPr>
        <w:pStyle w:val="wbbIncorrect"/>
        <w:rPr>
          <w:rFonts w:ascii="Arial" w:hAnsi="Arial"/>
        </w:rPr>
      </w:pPr>
      <w:r w:rsidRPr="00E974C1">
        <w:t>when you need to store values of the same type</w:t>
      </w:r>
    </w:p>
    <w:p w14:paraId="2879CDB1" w14:textId="44D01DA7" w:rsidR="00791902" w:rsidRPr="00E974C1" w:rsidRDefault="00791902" w:rsidP="00470BA8">
      <w:pPr>
        <w:pStyle w:val="wbbCorrect"/>
        <w:rPr>
          <w:rFonts w:ascii="Arial" w:hAnsi="Arial"/>
        </w:rPr>
      </w:pPr>
      <w:r w:rsidRPr="00E974C1">
        <w:t>when you need to store key-value pairs rather than single values</w:t>
      </w:r>
    </w:p>
    <w:p w14:paraId="077616C5" w14:textId="7F0E73B2" w:rsidR="00791902" w:rsidRDefault="00791902" w:rsidP="00470BA8">
      <w:pPr>
        <w:pStyle w:val="wbbIncorrect"/>
      </w:pPr>
      <w:r w:rsidRPr="00E974C1">
        <w:t>when you need an ordered, searchable list</w:t>
      </w:r>
      <w:r w:rsidRPr="00E974C1">
        <w:br/>
      </w:r>
    </w:p>
    <w:p w14:paraId="32612B27"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4E55E86"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5E68137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You would use a Dictionary rather than an Array type in your application when you need to store key-value pairs rather than single values.</w:t>
      </w:r>
    </w:p>
    <w:p w14:paraId="59BFC5C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2D140FD5"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A Dictionary is a data structure in C# that allows you to store and retrieve values using keys. Each value in a Dictionary is associated with a unique key that you use to access that value. Dictionaries are often used when you have a collection of data where each piece of data has a specific identifier (key), and you want to efficiently retrieve values based on those identifiers.</w:t>
      </w:r>
    </w:p>
    <w:p w14:paraId="75B0275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On the other hand, an Array is a data structure that stores a collection of elements of the same type in a sequential order. Arrays are suitable when you need to store a list of values and access them using an index.</w:t>
      </w:r>
    </w:p>
    <w:p w14:paraId="01E2CB1E"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the context of the options given:</w:t>
      </w:r>
    </w:p>
    <w:p w14:paraId="7496F784"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lastRenderedPageBreak/>
        <w:t>when you need a jagged collection structure</w:t>
      </w:r>
      <w:r w:rsidRPr="00791902">
        <w:rPr>
          <w:rFonts w:ascii="Segoe UI" w:eastAsia="Times New Roman" w:hAnsi="Segoe UI" w:cs="Segoe UI"/>
          <w:kern w:val="0"/>
          <w:sz w:val="21"/>
          <w:szCs w:val="21"/>
          <w:lang w:eastAsia="en-GB"/>
          <w14:ligatures w14:val="none"/>
        </w:rPr>
        <w:t>: This is not a direct comparison between Dictionaries and Arrays. A jagged collection structure refers to arrays of arrays, often used for irregular or multidimensional data.</w:t>
      </w:r>
    </w:p>
    <w:p w14:paraId="5EA276F1"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to store values of the same type</w:t>
      </w:r>
      <w:r w:rsidRPr="00791902">
        <w:rPr>
          <w:rFonts w:ascii="Segoe UI" w:eastAsia="Times New Roman" w:hAnsi="Segoe UI" w:cs="Segoe UI"/>
          <w:kern w:val="0"/>
          <w:sz w:val="21"/>
          <w:szCs w:val="21"/>
          <w:lang w:eastAsia="en-GB"/>
          <w14:ligatures w14:val="none"/>
        </w:rPr>
        <w:t>: This is a characteristic of Arrays. Dictionaries are used when you need to associate values with specific keys, regardless of the value types.</w:t>
      </w:r>
    </w:p>
    <w:p w14:paraId="19B9F35D"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to store key-value pairs rather than single values</w:t>
      </w:r>
      <w:r w:rsidRPr="00791902">
        <w:rPr>
          <w:rFonts w:ascii="Segoe UI" w:eastAsia="Times New Roman" w:hAnsi="Segoe UI" w:cs="Segoe UI"/>
          <w:kern w:val="0"/>
          <w:sz w:val="21"/>
          <w:szCs w:val="21"/>
          <w:lang w:eastAsia="en-GB"/>
          <w14:ligatures w14:val="none"/>
        </w:rPr>
        <w:t>: This is the correct reason to use a Dictionary. Dictionaries provide a way to efficiently store, retrieve, and manage key-value pairs.</w:t>
      </w:r>
    </w:p>
    <w:p w14:paraId="0DB9FB46" w14:textId="77777777" w:rsidR="00791902" w:rsidRPr="00791902" w:rsidRDefault="00791902" w:rsidP="00791902">
      <w:pPr>
        <w:numPr>
          <w:ilvl w:val="0"/>
          <w:numId w:val="16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need an ordered, searchable list</w:t>
      </w:r>
      <w:r w:rsidRPr="00791902">
        <w:rPr>
          <w:rFonts w:ascii="Segoe UI" w:eastAsia="Times New Roman" w:hAnsi="Segoe UI" w:cs="Segoe UI"/>
          <w:kern w:val="0"/>
          <w:sz w:val="21"/>
          <w:szCs w:val="21"/>
          <w:lang w:eastAsia="en-GB"/>
          <w14:ligatures w14:val="none"/>
        </w:rPr>
        <w:t>: This is not a characteristic of Dictionaries. Dictionaries are not inherently ordered (though in C# 6.0 and later, insertion order is preserved) and are used for quick access based on keys rather than searching.</w:t>
      </w:r>
    </w:p>
    <w:p w14:paraId="32E960A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summary, you would use a Dictionary when you need to associate key-value pairs, whereas you would use an Array when you want to store a list of values of the same type.</w:t>
      </w:r>
    </w:p>
    <w:p w14:paraId="19D8F74E"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843CE0" w14:textId="77777777" w:rsidR="00791902" w:rsidRPr="00E974C1" w:rsidRDefault="00791902" w:rsidP="00E92793">
      <w:pPr>
        <w:pStyle w:val="Heading1"/>
        <w:rPr>
          <w:rFonts w:ascii="Arial" w:hAnsi="Arial"/>
          <w:color w:val="65656A"/>
        </w:rPr>
      </w:pPr>
      <w:r w:rsidRPr="00E974C1">
        <w:t xml:space="preserve">What is the difference between </w:t>
      </w:r>
      <w:proofErr w:type="spellStart"/>
      <w:r w:rsidRPr="00E974C1">
        <w:t>a.Equals</w:t>
      </w:r>
      <w:proofErr w:type="spellEnd"/>
      <w:r w:rsidRPr="00E974C1">
        <w:t>(b) and a == b?</w:t>
      </w:r>
    </w:p>
    <w:p w14:paraId="6C201EEF" w14:textId="5BB0C8D7" w:rsidR="00791902" w:rsidRPr="00E974C1" w:rsidRDefault="00791902" w:rsidP="00470BA8">
      <w:pPr>
        <w:pStyle w:val="wbbIncorrect"/>
        <w:rPr>
          <w:rFonts w:ascii="Arial" w:hAnsi="Arial"/>
        </w:rPr>
      </w:pPr>
      <w:r w:rsidRPr="00E974C1">
        <w:t>The .Equals method compares reference identities while the == compares contents.</w:t>
      </w:r>
    </w:p>
    <w:p w14:paraId="274FB48F" w14:textId="2815C1BD" w:rsidR="00791902" w:rsidRPr="00E974C1" w:rsidRDefault="00791902" w:rsidP="00470BA8">
      <w:pPr>
        <w:pStyle w:val="wbbIncorrect"/>
        <w:rPr>
          <w:rFonts w:ascii="Arial" w:hAnsi="Arial"/>
        </w:rPr>
      </w:pPr>
      <w:r w:rsidRPr="00E974C1">
        <w:t>The .Equals method compares primitive values while == compares all values.</w:t>
      </w:r>
    </w:p>
    <w:p w14:paraId="37CE8906" w14:textId="65B63D22" w:rsidR="00791902" w:rsidRPr="00E974C1" w:rsidRDefault="00791902" w:rsidP="00470BA8">
      <w:pPr>
        <w:pStyle w:val="wbbCorrect"/>
        <w:rPr>
          <w:rFonts w:ascii="Arial" w:hAnsi="Arial"/>
        </w:rPr>
      </w:pPr>
      <w:r w:rsidRPr="00E974C1">
        <w:t>The .Equals method compares contents while == compares references reference identity.</w:t>
      </w:r>
    </w:p>
    <w:p w14:paraId="189F54D0" w14:textId="0CD59175" w:rsidR="00791902" w:rsidRPr="00AF1FEC" w:rsidRDefault="00791902" w:rsidP="00470BA8">
      <w:pPr>
        <w:pStyle w:val="wbbIncorrect"/>
        <w:rPr>
          <w:rFonts w:ascii="Verdana" w:hAnsi="Verdana"/>
        </w:rPr>
      </w:pPr>
      <w:r w:rsidRPr="00AF1FEC">
        <w:t>The .Equals method compares reference type while == compares primitive value types.</w:t>
      </w:r>
      <w:r w:rsidRPr="00AF1FEC">
        <w:br/>
      </w:r>
    </w:p>
    <w:p w14:paraId="207739D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6557DC"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7FE8778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correct answer is: </w:t>
      </w:r>
      <w:r w:rsidRPr="00791902">
        <w:rPr>
          <w:rFonts w:ascii="Segoe UI" w:eastAsia="Times New Roman" w:hAnsi="Segoe UI" w:cs="Segoe UI"/>
          <w:b/>
          <w:bCs/>
          <w:kern w:val="0"/>
          <w:sz w:val="21"/>
          <w:szCs w:val="21"/>
          <w:bdr w:val="single" w:sz="2" w:space="0" w:color="D9D9E3" w:frame="1"/>
          <w:lang w:eastAsia="en-GB"/>
          <w14:ligatures w14:val="none"/>
        </w:rPr>
        <w:t>The .Equals method compares contents while == compares reference identity.</w:t>
      </w:r>
    </w:p>
    <w:p w14:paraId="143F33E4"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57B67962"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In C#, </w:t>
      </w:r>
      <w:proofErr w:type="spellStart"/>
      <w:r w:rsidRPr="00791902">
        <w:rPr>
          <w:rFonts w:ascii="Ubuntu Mono" w:eastAsia="Times New Roman" w:hAnsi="Ubuntu Mono" w:cs="Courier New"/>
          <w:b/>
          <w:bCs/>
          <w:kern w:val="0"/>
          <w:sz w:val="18"/>
          <w:szCs w:val="18"/>
          <w:bdr w:val="single" w:sz="2" w:space="0" w:color="D9D9E3" w:frame="1"/>
          <w:lang w:eastAsia="en-GB"/>
          <w14:ligatures w14:val="none"/>
        </w:rPr>
        <w:t>a.Equals</w:t>
      </w:r>
      <w:proofErr w:type="spellEnd"/>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and </w:t>
      </w:r>
      <w:r w:rsidRPr="00791902">
        <w:rPr>
          <w:rFonts w:ascii="Ubuntu Mono" w:eastAsia="Times New Roman" w:hAnsi="Ubuntu Mono" w:cs="Courier New"/>
          <w:b/>
          <w:bCs/>
          <w:kern w:val="0"/>
          <w:sz w:val="18"/>
          <w:szCs w:val="18"/>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 xml:space="preserve"> are two different ways of comparing objects or values, and they have distinct </w:t>
      </w:r>
      <w:proofErr w:type="spellStart"/>
      <w:r w:rsidRPr="00791902">
        <w:rPr>
          <w:rFonts w:ascii="Segoe UI" w:eastAsia="Times New Roman" w:hAnsi="Segoe UI" w:cs="Segoe UI"/>
          <w:kern w:val="0"/>
          <w:sz w:val="21"/>
          <w:szCs w:val="21"/>
          <w:lang w:eastAsia="en-GB"/>
          <w14:ligatures w14:val="none"/>
        </w:rPr>
        <w:t>behaviors</w:t>
      </w:r>
      <w:proofErr w:type="spellEnd"/>
      <w:r w:rsidRPr="00791902">
        <w:rPr>
          <w:rFonts w:ascii="Segoe UI" w:eastAsia="Times New Roman" w:hAnsi="Segoe UI" w:cs="Segoe UI"/>
          <w:kern w:val="0"/>
          <w:sz w:val="21"/>
          <w:szCs w:val="21"/>
          <w:lang w:eastAsia="en-GB"/>
          <w14:ligatures w14:val="none"/>
        </w:rPr>
        <w:t>:</w:t>
      </w:r>
    </w:p>
    <w:p w14:paraId="0E5B905A" w14:textId="77777777" w:rsidR="00791902" w:rsidRPr="00791902" w:rsidRDefault="00791902" w:rsidP="00791902">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791902">
        <w:rPr>
          <w:rFonts w:ascii="Segoe UI" w:eastAsia="Times New Roman" w:hAnsi="Segoe UI" w:cs="Segoe UI"/>
          <w:b/>
          <w:bCs/>
          <w:kern w:val="0"/>
          <w:sz w:val="21"/>
          <w:szCs w:val="21"/>
          <w:bdr w:val="single" w:sz="2" w:space="0" w:color="D9D9E3" w:frame="1"/>
          <w:lang w:eastAsia="en-GB"/>
          <w14:ligatures w14:val="none"/>
        </w:rPr>
        <w:t>a.Equals</w:t>
      </w:r>
      <w:proofErr w:type="spellEnd"/>
      <w:r w:rsidRPr="00791902">
        <w:rPr>
          <w:rFonts w:ascii="Segoe UI" w:eastAsia="Times New Roman" w:hAnsi="Segoe UI" w:cs="Segoe UI"/>
          <w:b/>
          <w:bCs/>
          <w:kern w:val="0"/>
          <w:sz w:val="21"/>
          <w:szCs w:val="21"/>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w:t>
      </w:r>
    </w:p>
    <w:p w14:paraId="69BD87D0"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method is a virtual method inherited from the </w:t>
      </w:r>
      <w:proofErr w:type="spellStart"/>
      <w:r w:rsidRPr="00791902">
        <w:rPr>
          <w:rFonts w:ascii="Ubuntu Mono" w:eastAsia="Times New Roman" w:hAnsi="Ubuntu Mono" w:cs="Courier New"/>
          <w:b/>
          <w:bCs/>
          <w:kern w:val="0"/>
          <w:sz w:val="18"/>
          <w:szCs w:val="18"/>
          <w:bdr w:val="single" w:sz="2" w:space="0" w:color="D9D9E3" w:frame="1"/>
          <w:lang w:eastAsia="en-GB"/>
          <w14:ligatures w14:val="none"/>
        </w:rPr>
        <w:t>System.Object</w:t>
      </w:r>
      <w:proofErr w:type="spellEnd"/>
      <w:r w:rsidRPr="00791902">
        <w:rPr>
          <w:rFonts w:ascii="Segoe UI" w:eastAsia="Times New Roman" w:hAnsi="Segoe UI" w:cs="Segoe UI"/>
          <w:kern w:val="0"/>
          <w:sz w:val="21"/>
          <w:szCs w:val="21"/>
          <w:lang w:eastAsia="en-GB"/>
          <w14:ligatures w14:val="none"/>
        </w:rPr>
        <w:t xml:space="preserve"> class and can be overridden by derived classes to provide custom comparison logic.</w:t>
      </w:r>
    </w:p>
    <w:p w14:paraId="27101C78" w14:textId="61AE6728"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call </w:t>
      </w:r>
      <w:proofErr w:type="spellStart"/>
      <w:r w:rsidRPr="00791902">
        <w:rPr>
          <w:rFonts w:ascii="Ubuntu Mono" w:eastAsia="Times New Roman" w:hAnsi="Ubuntu Mono" w:cs="Courier New"/>
          <w:b/>
          <w:bCs/>
          <w:kern w:val="0"/>
          <w:sz w:val="18"/>
          <w:szCs w:val="18"/>
          <w:bdr w:val="single" w:sz="2" w:space="0" w:color="D9D9E3" w:frame="1"/>
          <w:lang w:eastAsia="en-GB"/>
          <w14:ligatures w14:val="none"/>
        </w:rPr>
        <w:t>a.Equals</w:t>
      </w:r>
      <w:proofErr w:type="spellEnd"/>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you're invoking the method on the object </w:t>
      </w:r>
      <w:r w:rsidRPr="00791902">
        <w:rPr>
          <w:rFonts w:ascii="Ubuntu Mono" w:eastAsia="Times New Roman" w:hAnsi="Ubuntu Mono" w:cs="Courier New"/>
          <w:b/>
          <w:bCs/>
          <w:kern w:val="0"/>
          <w:sz w:val="18"/>
          <w:szCs w:val="18"/>
          <w:bdr w:val="single" w:sz="2" w:space="0" w:color="D9D9E3" w:frame="1"/>
          <w:lang w:eastAsia="en-GB"/>
          <w14:ligatures w14:val="none"/>
        </w:rPr>
        <w:t>a</w:t>
      </w:r>
      <w:r w:rsidRPr="00791902">
        <w:rPr>
          <w:rFonts w:ascii="Segoe UI" w:eastAsia="Times New Roman" w:hAnsi="Segoe UI" w:cs="Segoe UI"/>
          <w:kern w:val="0"/>
          <w:sz w:val="21"/>
          <w:szCs w:val="21"/>
          <w:lang w:eastAsia="en-GB"/>
          <w14:ligatures w14:val="none"/>
        </w:rPr>
        <w:t xml:space="preserve"> to compare its content or value with the content or value of object </w:t>
      </w:r>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The default </w:t>
      </w:r>
      <w:r w:rsidR="00470BA8" w:rsidRPr="00791902">
        <w:rPr>
          <w:rFonts w:ascii="Segoe UI" w:eastAsia="Times New Roman" w:hAnsi="Segoe UI" w:cs="Segoe UI"/>
          <w:kern w:val="0"/>
          <w:sz w:val="21"/>
          <w:szCs w:val="21"/>
          <w:lang w:eastAsia="en-GB"/>
          <w14:ligatures w14:val="none"/>
        </w:rPr>
        <w:t>behaviour</w:t>
      </w:r>
      <w:r w:rsidRPr="00791902">
        <w:rPr>
          <w:rFonts w:ascii="Segoe UI" w:eastAsia="Times New Roman" w:hAnsi="Segoe UI" w:cs="Segoe UI"/>
          <w:kern w:val="0"/>
          <w:sz w:val="21"/>
          <w:szCs w:val="21"/>
          <w:lang w:eastAsia="en-GB"/>
          <w14:ligatures w14:val="none"/>
        </w:rPr>
        <w:t xml:space="preserve"> of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compares the content, not the reference identity.</w:t>
      </w:r>
    </w:p>
    <w:p w14:paraId="3020DC45" w14:textId="77777777" w:rsidR="00791902" w:rsidRPr="00791902" w:rsidRDefault="00791902" w:rsidP="00791902">
      <w:pPr>
        <w:numPr>
          <w:ilvl w:val="0"/>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w:t>
      </w:r>
    </w:p>
    <w:p w14:paraId="77AF1123"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operator is used for comparing the reference identity of objects by default (for reference types), and it can also be overloaded for custom comparison logic.</w:t>
      </w:r>
    </w:p>
    <w:p w14:paraId="12317643" w14:textId="77777777" w:rsidR="00791902" w:rsidRPr="00791902" w:rsidRDefault="00791902" w:rsidP="00791902">
      <w:pPr>
        <w:numPr>
          <w:ilvl w:val="1"/>
          <w:numId w:val="17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use </w:t>
      </w:r>
      <w:r w:rsidRPr="00791902">
        <w:rPr>
          <w:rFonts w:ascii="Ubuntu Mono" w:eastAsia="Times New Roman" w:hAnsi="Ubuntu Mono" w:cs="Courier New"/>
          <w:b/>
          <w:bCs/>
          <w:kern w:val="0"/>
          <w:sz w:val="18"/>
          <w:szCs w:val="18"/>
          <w:bdr w:val="single" w:sz="2" w:space="0" w:color="D9D9E3" w:frame="1"/>
          <w:lang w:eastAsia="en-GB"/>
          <w14:ligatures w14:val="none"/>
        </w:rPr>
        <w:t>a == b</w:t>
      </w:r>
      <w:r w:rsidRPr="00791902">
        <w:rPr>
          <w:rFonts w:ascii="Segoe UI" w:eastAsia="Times New Roman" w:hAnsi="Segoe UI" w:cs="Segoe UI"/>
          <w:kern w:val="0"/>
          <w:sz w:val="21"/>
          <w:szCs w:val="21"/>
          <w:lang w:eastAsia="en-GB"/>
          <w14:ligatures w14:val="none"/>
        </w:rPr>
        <w:t xml:space="preserve">, you're comparing the reference identity of object </w:t>
      </w:r>
      <w:r w:rsidRPr="00791902">
        <w:rPr>
          <w:rFonts w:ascii="Ubuntu Mono" w:eastAsia="Times New Roman" w:hAnsi="Ubuntu Mono" w:cs="Courier New"/>
          <w:b/>
          <w:bCs/>
          <w:kern w:val="0"/>
          <w:sz w:val="18"/>
          <w:szCs w:val="18"/>
          <w:bdr w:val="single" w:sz="2" w:space="0" w:color="D9D9E3" w:frame="1"/>
          <w:lang w:eastAsia="en-GB"/>
          <w14:ligatures w14:val="none"/>
        </w:rPr>
        <w:t>a</w:t>
      </w:r>
      <w:r w:rsidRPr="00791902">
        <w:rPr>
          <w:rFonts w:ascii="Segoe UI" w:eastAsia="Times New Roman" w:hAnsi="Segoe UI" w:cs="Segoe UI"/>
          <w:kern w:val="0"/>
          <w:sz w:val="21"/>
          <w:szCs w:val="21"/>
          <w:lang w:eastAsia="en-GB"/>
          <w14:ligatures w14:val="none"/>
        </w:rPr>
        <w:t xml:space="preserve"> and object </w:t>
      </w:r>
      <w:r w:rsidRPr="00791902">
        <w:rPr>
          <w:rFonts w:ascii="Ubuntu Mono" w:eastAsia="Times New Roman" w:hAnsi="Ubuntu Mono" w:cs="Courier New"/>
          <w:b/>
          <w:bCs/>
          <w:kern w:val="0"/>
          <w:sz w:val="18"/>
          <w:szCs w:val="18"/>
          <w:bdr w:val="single" w:sz="2" w:space="0" w:color="D9D9E3" w:frame="1"/>
          <w:lang w:eastAsia="en-GB"/>
          <w14:ligatures w14:val="none"/>
        </w:rPr>
        <w:t>b</w:t>
      </w:r>
      <w:r w:rsidRPr="00791902">
        <w:rPr>
          <w:rFonts w:ascii="Segoe UI" w:eastAsia="Times New Roman" w:hAnsi="Segoe UI" w:cs="Segoe UI"/>
          <w:kern w:val="0"/>
          <w:sz w:val="21"/>
          <w:szCs w:val="21"/>
          <w:lang w:eastAsia="en-GB"/>
          <w14:ligatures w14:val="none"/>
        </w:rPr>
        <w:t xml:space="preserve">. For value types (structs), the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operator can also compare their values, depending on whether the operator has been overridden.</w:t>
      </w:r>
    </w:p>
    <w:p w14:paraId="0E929646"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lastRenderedPageBreak/>
        <w:t xml:space="preserve">So, in the context of your question, the correct statement is: </w:t>
      </w:r>
      <w:r w:rsidRPr="00791902">
        <w:rPr>
          <w:rFonts w:ascii="Segoe UI" w:eastAsia="Times New Roman" w:hAnsi="Segoe UI" w:cs="Segoe UI"/>
          <w:b/>
          <w:bCs/>
          <w:kern w:val="0"/>
          <w:sz w:val="21"/>
          <w:szCs w:val="21"/>
          <w:bdr w:val="single" w:sz="2" w:space="0" w:color="D9D9E3" w:frame="1"/>
          <w:lang w:eastAsia="en-GB"/>
          <w14:ligatures w14:val="none"/>
        </w:rPr>
        <w:t>The .Equals method compares contents while == compares reference identity.</w:t>
      </w:r>
    </w:p>
    <w:p w14:paraId="289BBC2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other options:</w:t>
      </w:r>
    </w:p>
    <w:p w14:paraId="798E950F"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reference identities while the == compares contents.</w:t>
      </w:r>
      <w:r w:rsidRPr="00791902">
        <w:rPr>
          <w:rFonts w:ascii="Segoe UI" w:eastAsia="Times New Roman" w:hAnsi="Segoe UI" w:cs="Segoe UI"/>
          <w:kern w:val="0"/>
          <w:sz w:val="21"/>
          <w:szCs w:val="21"/>
          <w:lang w:eastAsia="en-GB"/>
          <w14:ligatures w14:val="none"/>
        </w:rPr>
        <w:t xml:space="preserve">: This is the opposite of the correct statement. The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method compares contents, and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compares reference identity by default.</w:t>
      </w:r>
    </w:p>
    <w:p w14:paraId="6DF95FAD"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primitive values while == compares all values.</w:t>
      </w:r>
      <w:r w:rsidRPr="00791902">
        <w:rPr>
          <w:rFonts w:ascii="Segoe UI" w:eastAsia="Times New Roman" w:hAnsi="Segoe UI" w:cs="Segoe UI"/>
          <w:kern w:val="0"/>
          <w:sz w:val="21"/>
          <w:szCs w:val="21"/>
          <w:lang w:eastAsia="en-GB"/>
          <w14:ligatures w14:val="none"/>
        </w:rPr>
        <w:t xml:space="preserve">: This is not accurate.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can be used to compare any values, not just primitive values.</w:t>
      </w:r>
    </w:p>
    <w:p w14:paraId="12D85A2D" w14:textId="77777777" w:rsidR="00791902" w:rsidRPr="00791902" w:rsidRDefault="00791902" w:rsidP="00791902">
      <w:pPr>
        <w:numPr>
          <w:ilvl w:val="0"/>
          <w:numId w:val="171"/>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The .Equals method compares reference type while == compares primitive value types.</w:t>
      </w:r>
      <w:r w:rsidRPr="00791902">
        <w:rPr>
          <w:rFonts w:ascii="Segoe UI" w:eastAsia="Times New Roman" w:hAnsi="Segoe UI" w:cs="Segoe UI"/>
          <w:kern w:val="0"/>
          <w:sz w:val="21"/>
          <w:szCs w:val="21"/>
          <w:lang w:eastAsia="en-GB"/>
          <w14:ligatures w14:val="none"/>
        </w:rPr>
        <w:t xml:space="preserve">: This is not accurate. Both </w:t>
      </w:r>
      <w:r w:rsidRPr="00791902">
        <w:rPr>
          <w:rFonts w:ascii="Ubuntu Mono" w:eastAsia="Times New Roman" w:hAnsi="Ubuntu Mono" w:cs="Courier New"/>
          <w:b/>
          <w:bCs/>
          <w:kern w:val="0"/>
          <w:sz w:val="18"/>
          <w:szCs w:val="18"/>
          <w:bdr w:val="single" w:sz="2" w:space="0" w:color="D9D9E3" w:frame="1"/>
          <w:lang w:eastAsia="en-GB"/>
          <w14:ligatures w14:val="none"/>
        </w:rPr>
        <w:t>.Equals</w:t>
      </w:r>
      <w:r w:rsidRPr="00791902">
        <w:rPr>
          <w:rFonts w:ascii="Segoe UI" w:eastAsia="Times New Roman" w:hAnsi="Segoe UI" w:cs="Segoe UI"/>
          <w:kern w:val="0"/>
          <w:sz w:val="21"/>
          <w:szCs w:val="21"/>
          <w:lang w:eastAsia="en-GB"/>
          <w14:ligatures w14:val="none"/>
        </w:rPr>
        <w:t xml:space="preserve"> and </w:t>
      </w:r>
      <w:r w:rsidRPr="00791902">
        <w:rPr>
          <w:rFonts w:ascii="Ubuntu Mono" w:eastAsia="Times New Roman" w:hAnsi="Ubuntu Mono" w:cs="Courier New"/>
          <w:b/>
          <w:bCs/>
          <w:kern w:val="0"/>
          <w:sz w:val="18"/>
          <w:szCs w:val="18"/>
          <w:bdr w:val="single" w:sz="2" w:space="0" w:color="D9D9E3" w:frame="1"/>
          <w:lang w:eastAsia="en-GB"/>
          <w14:ligatures w14:val="none"/>
        </w:rPr>
        <w:t>==</w:t>
      </w:r>
      <w:r w:rsidRPr="00791902">
        <w:rPr>
          <w:rFonts w:ascii="Segoe UI" w:eastAsia="Times New Roman" w:hAnsi="Segoe UI" w:cs="Segoe UI"/>
          <w:kern w:val="0"/>
          <w:sz w:val="21"/>
          <w:szCs w:val="21"/>
          <w:lang w:eastAsia="en-GB"/>
          <w14:ligatures w14:val="none"/>
        </w:rPr>
        <w:t xml:space="preserve"> can be used to compare values of different types, not just reference types or primitive value types.</w:t>
      </w:r>
    </w:p>
    <w:p w14:paraId="59DCF83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65C270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7CDA9D"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3D6E8C4" w14:textId="77777777" w:rsidR="00791902" w:rsidRPr="00E974C1" w:rsidRDefault="00791902" w:rsidP="00E92793">
      <w:pPr>
        <w:pStyle w:val="Heading1"/>
        <w:rPr>
          <w:rFonts w:ascii="Arial" w:hAnsi="Arial"/>
          <w:color w:val="65656A"/>
        </w:rPr>
      </w:pPr>
      <w:r w:rsidRPr="00E974C1">
        <w:t>Which choice best describes a deadlock situation?</w:t>
      </w:r>
    </w:p>
    <w:p w14:paraId="76AC86A9" w14:textId="610A7F60" w:rsidR="00791902" w:rsidRPr="00E974C1" w:rsidRDefault="00791902" w:rsidP="00470BA8">
      <w:pPr>
        <w:pStyle w:val="wbbIncorrect"/>
        <w:rPr>
          <w:rFonts w:ascii="Arial" w:hAnsi="Arial"/>
        </w:rPr>
      </w:pPr>
      <w:r w:rsidRPr="00E974C1">
        <w:t>when you try to instantiate two objects at the same time in the same class or struct</w:t>
      </w:r>
    </w:p>
    <w:p w14:paraId="53B6EAF8" w14:textId="6AC56A34" w:rsidR="00791902" w:rsidRPr="00E974C1" w:rsidRDefault="00791902" w:rsidP="00470BA8">
      <w:pPr>
        <w:pStyle w:val="wbbIncorrect"/>
        <w:rPr>
          <w:rFonts w:ascii="Arial" w:hAnsi="Arial"/>
        </w:rPr>
      </w:pPr>
      <w:r w:rsidRPr="00E974C1">
        <w:t>when you are trying to execute an action after a user event is registered</w:t>
      </w:r>
    </w:p>
    <w:p w14:paraId="2B610363" w14:textId="32882F0C" w:rsidR="00791902" w:rsidRPr="00E974C1" w:rsidRDefault="00791902" w:rsidP="00470BA8">
      <w:pPr>
        <w:pStyle w:val="wbbCorrect"/>
        <w:rPr>
          <w:rFonts w:ascii="Arial" w:hAnsi="Arial"/>
        </w:rPr>
      </w:pPr>
      <w:r w:rsidRPr="00E974C1">
        <w:t>when simultaneous instructions are waiting on each other to finish before executing</w:t>
      </w:r>
    </w:p>
    <w:p w14:paraId="0E573E53" w14:textId="2D81B767" w:rsidR="00791902" w:rsidRDefault="00791902" w:rsidP="00470BA8">
      <w:pPr>
        <w:pStyle w:val="wbbIncorrect"/>
      </w:pPr>
      <w:r w:rsidRPr="00E974C1">
        <w:t>when you try to execute a series of events simultaneously on multiple threads</w:t>
      </w:r>
      <w:r w:rsidRPr="00E974C1">
        <w:br/>
      </w:r>
    </w:p>
    <w:p w14:paraId="12E6CA49"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02086DC"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47DC97F"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68A7CE2C"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choice that best describes a deadlock situation is:</w:t>
      </w:r>
    </w:p>
    <w:p w14:paraId="089D614D"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simultaneous instructions are waiting on each other to finish before executing</w:t>
      </w:r>
    </w:p>
    <w:p w14:paraId="18AA8F5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624A5B5E"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A deadlock occurs when two or more threads or processes are each waiting for a resource or condition that the other holds, resulting in a standstill where none of them can proceed. Deadlocks often happen in multithreaded environments, where multiple threads need to access shared resources and synchronization mechanisms.</w:t>
      </w:r>
    </w:p>
    <w:p w14:paraId="599FFFA9"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In the given choices:</w:t>
      </w:r>
    </w:p>
    <w:p w14:paraId="6A1FE06A"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try to instantiate two objects at the same time in the same class or struct</w:t>
      </w:r>
      <w:r w:rsidRPr="00791902">
        <w:rPr>
          <w:rFonts w:ascii="Segoe UI" w:eastAsia="Times New Roman" w:hAnsi="Segoe UI" w:cs="Segoe UI"/>
          <w:kern w:val="0"/>
          <w:sz w:val="21"/>
          <w:szCs w:val="21"/>
          <w:lang w:eastAsia="en-GB"/>
          <w14:ligatures w14:val="none"/>
        </w:rPr>
        <w:t>: This doesn't specifically describe a deadlock situation. Instantiating objects typically doesn't lead to deadlocks.</w:t>
      </w:r>
    </w:p>
    <w:p w14:paraId="63F14388"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are trying to execute an action after a user event is registered</w:t>
      </w:r>
      <w:r w:rsidRPr="00791902">
        <w:rPr>
          <w:rFonts w:ascii="Segoe UI" w:eastAsia="Times New Roman" w:hAnsi="Segoe UI" w:cs="Segoe UI"/>
          <w:kern w:val="0"/>
          <w:sz w:val="21"/>
          <w:szCs w:val="21"/>
          <w:lang w:eastAsia="en-GB"/>
          <w14:ligatures w14:val="none"/>
        </w:rPr>
        <w:t>: This doesn't inherently describe a deadlock. It might relate to user interaction and event handling but not deadlock scenarios.</w:t>
      </w:r>
    </w:p>
    <w:p w14:paraId="39B8B05E"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simultaneous instructions are waiting on each other to finish before executing</w:t>
      </w:r>
      <w:r w:rsidRPr="00791902">
        <w:rPr>
          <w:rFonts w:ascii="Segoe UI" w:eastAsia="Times New Roman" w:hAnsi="Segoe UI" w:cs="Segoe UI"/>
          <w:kern w:val="0"/>
          <w:sz w:val="21"/>
          <w:szCs w:val="21"/>
          <w:lang w:eastAsia="en-GB"/>
          <w14:ligatures w14:val="none"/>
        </w:rPr>
        <w:t xml:space="preserve">: This is the accurate description of a deadlock situation. In a deadlock, two or </w:t>
      </w:r>
      <w:r w:rsidRPr="00791902">
        <w:rPr>
          <w:rFonts w:ascii="Segoe UI" w:eastAsia="Times New Roman" w:hAnsi="Segoe UI" w:cs="Segoe UI"/>
          <w:kern w:val="0"/>
          <w:sz w:val="21"/>
          <w:szCs w:val="21"/>
          <w:lang w:eastAsia="en-GB"/>
          <w14:ligatures w14:val="none"/>
        </w:rPr>
        <w:lastRenderedPageBreak/>
        <w:t>more threads or processes are stuck because they are waiting for each other's resources or actions to complete.</w:t>
      </w:r>
    </w:p>
    <w:p w14:paraId="7D52D891" w14:textId="77777777" w:rsidR="00791902" w:rsidRPr="00791902" w:rsidRDefault="00791902" w:rsidP="00791902">
      <w:pPr>
        <w:numPr>
          <w:ilvl w:val="0"/>
          <w:numId w:val="17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when you try to execute a series of events simultaneously on multiple threads</w:t>
      </w:r>
      <w:r w:rsidRPr="00791902">
        <w:rPr>
          <w:rFonts w:ascii="Segoe UI" w:eastAsia="Times New Roman" w:hAnsi="Segoe UI" w:cs="Segoe UI"/>
          <w:kern w:val="0"/>
          <w:sz w:val="21"/>
          <w:szCs w:val="21"/>
          <w:lang w:eastAsia="en-GB"/>
          <w14:ligatures w14:val="none"/>
        </w:rPr>
        <w:t>: This might relate to concurrency or parallel execution but doesn't specifically describe a deadlock situation.</w:t>
      </w:r>
    </w:p>
    <w:p w14:paraId="2E6EABF6"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A2B652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C6D060"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22B1570" w14:textId="77777777" w:rsidR="00791902" w:rsidRPr="00E974C1" w:rsidRDefault="00791902" w:rsidP="00E92793">
      <w:pPr>
        <w:pStyle w:val="Heading1"/>
        <w:rPr>
          <w:rFonts w:ascii="Arial" w:hAnsi="Arial"/>
          <w:color w:val="65656A"/>
        </w:rPr>
      </w:pPr>
      <w:r w:rsidRPr="00E974C1">
        <w:t>How does the async keyword work?</w:t>
      </w:r>
    </w:p>
    <w:p w14:paraId="29E248A0" w14:textId="4265CE18" w:rsidR="00791902" w:rsidRPr="00E974C1" w:rsidRDefault="00791902" w:rsidP="00470BA8">
      <w:pPr>
        <w:pStyle w:val="wbbIncorrect"/>
        <w:rPr>
          <w:rFonts w:ascii="Arial" w:hAnsi="Arial"/>
        </w:rPr>
      </w:pPr>
      <w:r w:rsidRPr="00E974C1">
        <w:t>It allows access to asynchronous methods in the C# API</w:t>
      </w:r>
    </w:p>
    <w:p w14:paraId="6908DAEB" w14:textId="56A038BF" w:rsidR="00791902" w:rsidRPr="00E974C1" w:rsidRDefault="00791902" w:rsidP="00470BA8">
      <w:pPr>
        <w:pStyle w:val="wbbIncorrect"/>
        <w:rPr>
          <w:rFonts w:ascii="Arial" w:hAnsi="Arial"/>
        </w:rPr>
      </w:pPr>
      <w:r w:rsidRPr="00E974C1">
        <w:t>It allows thread pooling and synchronous processes in static classes.</w:t>
      </w:r>
    </w:p>
    <w:p w14:paraId="13C35D70" w14:textId="5BADE2E8" w:rsidR="00791902" w:rsidRPr="00E974C1" w:rsidRDefault="00791902" w:rsidP="00470BA8">
      <w:pPr>
        <w:pStyle w:val="wbbCorrect"/>
        <w:rPr>
          <w:rFonts w:ascii="Arial" w:hAnsi="Arial"/>
        </w:rPr>
      </w:pPr>
      <w:r w:rsidRPr="00E974C1">
        <w:t>It allows the await keyword to be used in a method</w:t>
      </w:r>
    </w:p>
    <w:p w14:paraId="1A862AC5" w14:textId="38E6D139" w:rsidR="00791902" w:rsidRDefault="00791902" w:rsidP="00470BA8">
      <w:pPr>
        <w:pStyle w:val="wbbIncorrect"/>
      </w:pPr>
      <w:r w:rsidRPr="00E974C1">
        <w:t>It allows access to synchronous methods in the C# API</w:t>
      </w:r>
      <w:r w:rsidRPr="00E974C1">
        <w:br/>
      </w:r>
    </w:p>
    <w:p w14:paraId="71009FC4"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3E84119" w14:textId="77777777" w:rsidR="00791902" w:rsidRPr="00791902" w:rsidRDefault="00791902" w:rsidP="00791902">
      <w:pPr>
        <w:shd w:val="clear" w:color="auto" w:fill="19C37D"/>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ChatGPT</w:t>
      </w:r>
    </w:p>
    <w:p w14:paraId="601651F1"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The correct answer is:</w:t>
      </w:r>
    </w:p>
    <w:p w14:paraId="5352800A"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b/>
          <w:bCs/>
          <w:kern w:val="0"/>
          <w:sz w:val="21"/>
          <w:szCs w:val="21"/>
          <w:bdr w:val="single" w:sz="2" w:space="0" w:color="D9D9E3" w:frame="1"/>
          <w:lang w:eastAsia="en-GB"/>
          <w14:ligatures w14:val="none"/>
        </w:rPr>
        <w:t>It allows the await keyword to be used in a method</w:t>
      </w:r>
    </w:p>
    <w:p w14:paraId="1F06D248"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Explanation:</w:t>
      </w:r>
    </w:p>
    <w:p w14:paraId="63BDD50B"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in C# is used to define asynchronous methods. Asynchronous methods are those that can run in the background without blocking the main thread. The key feature of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is its ability to use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inside the method, which allows you to asynchronously wait for the completion of tasks.</w:t>
      </w:r>
    </w:p>
    <w:p w14:paraId="04A2EC61"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Here's how it works:</w:t>
      </w:r>
    </w:p>
    <w:p w14:paraId="7952EF7F"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mark a method with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it becomes an asynchronous method. The method can include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to pause its execution while an asynchronous operation (like a task or operation that involves I/O) is in progress.</w:t>
      </w:r>
    </w:p>
    <w:p w14:paraId="7DBAC60E"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When you use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inside an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method, it essentially tells the runtime to pause the execution of the method and allow the main thread to continue its work. The method's execution will resume once the awaited operation is completed.</w:t>
      </w:r>
    </w:p>
    <w:p w14:paraId="014D0F16"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method returns a special type called </w:t>
      </w:r>
      <w:r w:rsidRPr="00791902">
        <w:rPr>
          <w:rFonts w:ascii="Ubuntu Mono" w:eastAsia="Times New Roman" w:hAnsi="Ubuntu Mono" w:cs="Courier New"/>
          <w:b/>
          <w:bCs/>
          <w:kern w:val="0"/>
          <w:sz w:val="18"/>
          <w:szCs w:val="18"/>
          <w:bdr w:val="single" w:sz="2" w:space="0" w:color="D9D9E3" w:frame="1"/>
          <w:lang w:eastAsia="en-GB"/>
          <w14:ligatures w14:val="none"/>
        </w:rPr>
        <w:t>Task</w:t>
      </w:r>
      <w:r w:rsidRPr="00791902">
        <w:rPr>
          <w:rFonts w:ascii="Segoe UI" w:eastAsia="Times New Roman" w:hAnsi="Segoe UI" w:cs="Segoe UI"/>
          <w:kern w:val="0"/>
          <w:sz w:val="21"/>
          <w:szCs w:val="21"/>
          <w:lang w:eastAsia="en-GB"/>
          <w14:ligatures w14:val="none"/>
        </w:rPr>
        <w:t xml:space="preserve"> or </w:t>
      </w:r>
      <w:r w:rsidRPr="00791902">
        <w:rPr>
          <w:rFonts w:ascii="Ubuntu Mono" w:eastAsia="Times New Roman" w:hAnsi="Ubuntu Mono" w:cs="Courier New"/>
          <w:b/>
          <w:bCs/>
          <w:kern w:val="0"/>
          <w:sz w:val="18"/>
          <w:szCs w:val="18"/>
          <w:bdr w:val="single" w:sz="2" w:space="0" w:color="D9D9E3" w:frame="1"/>
          <w:lang w:eastAsia="en-GB"/>
          <w14:ligatures w14:val="none"/>
        </w:rPr>
        <w:t>Task&lt;T&gt;</w:t>
      </w:r>
      <w:r w:rsidRPr="00791902">
        <w:rPr>
          <w:rFonts w:ascii="Segoe UI" w:eastAsia="Times New Roman" w:hAnsi="Segoe UI" w:cs="Segoe UI"/>
          <w:kern w:val="0"/>
          <w:sz w:val="21"/>
          <w:szCs w:val="21"/>
          <w:lang w:eastAsia="en-GB"/>
          <w14:ligatures w14:val="none"/>
        </w:rPr>
        <w:t xml:space="preserve"> (depending on whether it returns a value or not) which represents the ongoing asynchronous operation. This allows the caller of the method to continue its work without blocking.</w:t>
      </w:r>
    </w:p>
    <w:p w14:paraId="0448662F" w14:textId="77777777" w:rsidR="00791902" w:rsidRPr="00791902" w:rsidRDefault="00791902" w:rsidP="00791902">
      <w:pPr>
        <w:numPr>
          <w:ilvl w:val="0"/>
          <w:numId w:val="17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method itself can be awaited when it's called, allowing you to chain asynchronous operations and manage the flow of asynchronous code more effectively.</w:t>
      </w:r>
    </w:p>
    <w:p w14:paraId="6884CC79" w14:textId="77777777" w:rsidR="00791902" w:rsidRPr="00791902" w:rsidRDefault="00791902" w:rsidP="007919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91902">
        <w:rPr>
          <w:rFonts w:ascii="Segoe UI" w:eastAsia="Times New Roman" w:hAnsi="Segoe UI" w:cs="Segoe UI"/>
          <w:kern w:val="0"/>
          <w:sz w:val="21"/>
          <w:szCs w:val="21"/>
          <w:lang w:eastAsia="en-GB"/>
          <w14:ligatures w14:val="none"/>
        </w:rPr>
        <w:t xml:space="preserve">So, while the other options mention accessing methods in the C# API or thread pooling, the primary purpose of the </w:t>
      </w:r>
      <w:r w:rsidRPr="00791902">
        <w:rPr>
          <w:rFonts w:ascii="Ubuntu Mono" w:eastAsia="Times New Roman" w:hAnsi="Ubuntu Mono" w:cs="Courier New"/>
          <w:b/>
          <w:bCs/>
          <w:kern w:val="0"/>
          <w:sz w:val="18"/>
          <w:szCs w:val="18"/>
          <w:bdr w:val="single" w:sz="2" w:space="0" w:color="D9D9E3" w:frame="1"/>
          <w:lang w:eastAsia="en-GB"/>
          <w14:ligatures w14:val="none"/>
        </w:rPr>
        <w:t>async</w:t>
      </w:r>
      <w:r w:rsidRPr="00791902">
        <w:rPr>
          <w:rFonts w:ascii="Segoe UI" w:eastAsia="Times New Roman" w:hAnsi="Segoe UI" w:cs="Segoe UI"/>
          <w:kern w:val="0"/>
          <w:sz w:val="21"/>
          <w:szCs w:val="21"/>
          <w:lang w:eastAsia="en-GB"/>
          <w14:ligatures w14:val="none"/>
        </w:rPr>
        <w:t xml:space="preserve"> keyword is to enable the use of the </w:t>
      </w:r>
      <w:r w:rsidRPr="00791902">
        <w:rPr>
          <w:rFonts w:ascii="Ubuntu Mono" w:eastAsia="Times New Roman" w:hAnsi="Ubuntu Mono" w:cs="Courier New"/>
          <w:b/>
          <w:bCs/>
          <w:kern w:val="0"/>
          <w:sz w:val="18"/>
          <w:szCs w:val="18"/>
          <w:bdr w:val="single" w:sz="2" w:space="0" w:color="D9D9E3" w:frame="1"/>
          <w:lang w:eastAsia="en-GB"/>
          <w14:ligatures w14:val="none"/>
        </w:rPr>
        <w:t>await</w:t>
      </w:r>
      <w:r w:rsidRPr="00791902">
        <w:rPr>
          <w:rFonts w:ascii="Segoe UI" w:eastAsia="Times New Roman" w:hAnsi="Segoe UI" w:cs="Segoe UI"/>
          <w:kern w:val="0"/>
          <w:sz w:val="21"/>
          <w:szCs w:val="21"/>
          <w:lang w:eastAsia="en-GB"/>
          <w14:ligatures w14:val="none"/>
        </w:rPr>
        <w:t xml:space="preserve"> keyword within methods to handle asynchronous operations.</w:t>
      </w:r>
    </w:p>
    <w:p w14:paraId="12B74A53" w14:textId="77777777" w:rsidR="00791902" w:rsidRDefault="00791902"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5278BDD"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EE9C7AF"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0084740" w14:textId="77777777" w:rsidR="00151EA9" w:rsidRDefault="00151EA9" w:rsidP="00791902">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5A10608" w14:textId="77777777" w:rsidR="00151EA9" w:rsidRPr="00E974C1" w:rsidRDefault="00151EA9" w:rsidP="00E92793">
      <w:pPr>
        <w:pStyle w:val="Heading1"/>
        <w:rPr>
          <w:rFonts w:ascii="Arial" w:hAnsi="Arial"/>
          <w:color w:val="65656A"/>
        </w:rPr>
      </w:pPr>
      <w:r w:rsidRPr="00E974C1">
        <w:lastRenderedPageBreak/>
        <w:t>What is an object in C#?</w:t>
      </w:r>
    </w:p>
    <w:p w14:paraId="4D714862" w14:textId="690D1221" w:rsidR="00151EA9" w:rsidRPr="00E974C1" w:rsidRDefault="00151EA9" w:rsidP="00470BA8">
      <w:pPr>
        <w:pStyle w:val="wbbIncorrect"/>
        <w:rPr>
          <w:rFonts w:ascii="Arial" w:hAnsi="Arial"/>
        </w:rPr>
      </w:pPr>
      <w:r w:rsidRPr="00E974C1">
        <w:t>a class or struct, including its variables and functions</w:t>
      </w:r>
    </w:p>
    <w:p w14:paraId="0DF2AB86" w14:textId="357D68C9" w:rsidR="00151EA9" w:rsidRPr="00E974C1" w:rsidRDefault="00151EA9" w:rsidP="00470BA8">
      <w:pPr>
        <w:pStyle w:val="wbbIncorrect"/>
        <w:rPr>
          <w:rFonts w:ascii="Arial" w:hAnsi="Arial"/>
        </w:rPr>
      </w:pPr>
      <w:r w:rsidRPr="00E974C1">
        <w:t>a primitive data type that can be created only at compile time</w:t>
      </w:r>
    </w:p>
    <w:p w14:paraId="31AAF7F1" w14:textId="2729B6F8" w:rsidR="00151EA9" w:rsidRPr="00E974C1" w:rsidRDefault="00151EA9" w:rsidP="00470BA8">
      <w:pPr>
        <w:pStyle w:val="wbbIncorrect"/>
        <w:rPr>
          <w:rFonts w:ascii="Arial" w:hAnsi="Arial"/>
        </w:rPr>
      </w:pPr>
      <w:r w:rsidRPr="00E974C1">
        <w:t>a value type that can be used only with an abstract class</w:t>
      </w:r>
    </w:p>
    <w:p w14:paraId="5CB2778B" w14:textId="065D1AAB" w:rsidR="00151EA9" w:rsidRDefault="00151EA9" w:rsidP="00470BA8">
      <w:pPr>
        <w:pStyle w:val="wbbCorrect"/>
      </w:pPr>
      <w:r w:rsidRPr="00E974C1">
        <w:t>an instance of a class or struct that includes fields, properties, and/or methods</w:t>
      </w:r>
      <w:r w:rsidRPr="00E974C1">
        <w:br/>
      </w:r>
    </w:p>
    <w:p w14:paraId="335A0388"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339F2B2"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7C2E0CF6" w14:textId="77777777" w:rsidR="00151EA9" w:rsidRPr="00151EA9" w:rsidRDefault="00151EA9" w:rsidP="00151EA9">
      <w:pPr>
        <w:shd w:val="clear" w:color="auto" w:fill="19C37D"/>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ChatGPT</w:t>
      </w:r>
    </w:p>
    <w:p w14:paraId="0DB44304"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The correct answer is:</w:t>
      </w:r>
    </w:p>
    <w:p w14:paraId="577B977D"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an instance of a class or struct that includes fields, properties, and/or methods</w:t>
      </w:r>
    </w:p>
    <w:p w14:paraId="3B6F889A"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Explanation:</w:t>
      </w:r>
    </w:p>
    <w:p w14:paraId="40D84EE4" w14:textId="395B145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 xml:space="preserve">In C#, an object is a runtime instance of a class or struct. It's a concrete instantiation of the blueprint defined by the class or struct. Objects encapsulate data and </w:t>
      </w:r>
      <w:r w:rsidR="00470BA8" w:rsidRPr="00151EA9">
        <w:rPr>
          <w:rFonts w:ascii="Segoe UI" w:eastAsia="Times New Roman" w:hAnsi="Segoe UI" w:cs="Segoe UI"/>
          <w:kern w:val="0"/>
          <w:sz w:val="21"/>
          <w:szCs w:val="21"/>
          <w:lang w:eastAsia="en-GB"/>
          <w14:ligatures w14:val="none"/>
        </w:rPr>
        <w:t>behaviour</w:t>
      </w:r>
      <w:r w:rsidRPr="00151EA9">
        <w:rPr>
          <w:rFonts w:ascii="Segoe UI" w:eastAsia="Times New Roman" w:hAnsi="Segoe UI" w:cs="Segoe UI"/>
          <w:kern w:val="0"/>
          <w:sz w:val="21"/>
          <w:szCs w:val="21"/>
          <w:lang w:eastAsia="en-GB"/>
          <w14:ligatures w14:val="none"/>
        </w:rPr>
        <w:t xml:space="preserve"> within themselves by holding fields (variables), properties, and methods defined in the class or struct.</w:t>
      </w:r>
    </w:p>
    <w:p w14:paraId="45575D97" w14:textId="77777777" w:rsidR="00151EA9" w:rsidRPr="00151EA9" w:rsidRDefault="00151EA9" w:rsidP="00151EA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kern w:val="0"/>
          <w:sz w:val="21"/>
          <w:szCs w:val="21"/>
          <w:lang w:eastAsia="en-GB"/>
          <w14:ligatures w14:val="none"/>
        </w:rPr>
        <w:t>Here's what the options mean:</w:t>
      </w:r>
    </w:p>
    <w:p w14:paraId="43AE3EC0" w14:textId="07D0BC3B"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class or struct, including its variables and functions</w:t>
      </w:r>
      <w:r w:rsidRPr="00151EA9">
        <w:rPr>
          <w:rFonts w:ascii="Segoe UI" w:eastAsia="Times New Roman" w:hAnsi="Segoe UI" w:cs="Segoe UI"/>
          <w:kern w:val="0"/>
          <w:sz w:val="21"/>
          <w:szCs w:val="21"/>
          <w:lang w:eastAsia="en-GB"/>
          <w14:ligatures w14:val="none"/>
        </w:rPr>
        <w:t xml:space="preserve">: This describes the blueprint or template that defines the structure and </w:t>
      </w:r>
      <w:r w:rsidR="00470BA8" w:rsidRPr="00151EA9">
        <w:rPr>
          <w:rFonts w:ascii="Segoe UI" w:eastAsia="Times New Roman" w:hAnsi="Segoe UI" w:cs="Segoe UI"/>
          <w:kern w:val="0"/>
          <w:sz w:val="21"/>
          <w:szCs w:val="21"/>
          <w:lang w:eastAsia="en-GB"/>
          <w14:ligatures w14:val="none"/>
        </w:rPr>
        <w:t>behaviour</w:t>
      </w:r>
      <w:r w:rsidRPr="00151EA9">
        <w:rPr>
          <w:rFonts w:ascii="Segoe UI" w:eastAsia="Times New Roman" w:hAnsi="Segoe UI" w:cs="Segoe UI"/>
          <w:kern w:val="0"/>
          <w:sz w:val="21"/>
          <w:szCs w:val="21"/>
          <w:lang w:eastAsia="en-GB"/>
          <w14:ligatures w14:val="none"/>
        </w:rPr>
        <w:t xml:space="preserve"> of objects. Objects are instances created from these classes or structs.</w:t>
      </w:r>
    </w:p>
    <w:p w14:paraId="0EAA1DE0"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primitive data type that can be created only at compile time</w:t>
      </w:r>
      <w:r w:rsidRPr="00151EA9">
        <w:rPr>
          <w:rFonts w:ascii="Segoe UI" w:eastAsia="Times New Roman" w:hAnsi="Segoe UI" w:cs="Segoe UI"/>
          <w:kern w:val="0"/>
          <w:sz w:val="21"/>
          <w:szCs w:val="21"/>
          <w:lang w:eastAsia="en-GB"/>
          <w14:ligatures w14:val="none"/>
        </w:rPr>
        <w:t>: This is not an accurate description of an object. Objects are instances of classes or structs, not primitive data types.</w:t>
      </w:r>
    </w:p>
    <w:p w14:paraId="2F48D0D9" w14:textId="77777777"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 value type that can be used only with an abstract class</w:t>
      </w:r>
      <w:r w:rsidRPr="00151EA9">
        <w:rPr>
          <w:rFonts w:ascii="Segoe UI" w:eastAsia="Times New Roman" w:hAnsi="Segoe UI" w:cs="Segoe UI"/>
          <w:kern w:val="0"/>
          <w:sz w:val="21"/>
          <w:szCs w:val="21"/>
          <w:lang w:eastAsia="en-GB"/>
          <w14:ligatures w14:val="none"/>
        </w:rPr>
        <w:t>: This is not an accurate description. Objects can be instances of both classes and structs, and they are not limited to being used only with abstract classes.</w:t>
      </w:r>
    </w:p>
    <w:p w14:paraId="1780F0B2" w14:textId="28E48B78" w:rsidR="00151EA9" w:rsidRPr="00151EA9" w:rsidRDefault="00151EA9" w:rsidP="00151EA9">
      <w:pPr>
        <w:numPr>
          <w:ilvl w:val="0"/>
          <w:numId w:val="174"/>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151EA9">
        <w:rPr>
          <w:rFonts w:ascii="Segoe UI" w:eastAsia="Times New Roman" w:hAnsi="Segoe UI" w:cs="Segoe UI"/>
          <w:b/>
          <w:bCs/>
          <w:kern w:val="0"/>
          <w:sz w:val="21"/>
          <w:szCs w:val="21"/>
          <w:bdr w:val="single" w:sz="2" w:space="0" w:color="D9D9E3" w:frame="1"/>
          <w:lang w:eastAsia="en-GB"/>
          <w14:ligatures w14:val="none"/>
        </w:rPr>
        <w:t>an instance of a class or struct that includes fields, properties, and/or methods</w:t>
      </w:r>
      <w:r w:rsidRPr="00151EA9">
        <w:rPr>
          <w:rFonts w:ascii="Segoe UI" w:eastAsia="Times New Roman" w:hAnsi="Segoe UI" w:cs="Segoe UI"/>
          <w:kern w:val="0"/>
          <w:sz w:val="21"/>
          <w:szCs w:val="21"/>
          <w:lang w:eastAsia="en-GB"/>
          <w14:ligatures w14:val="none"/>
        </w:rPr>
        <w:t xml:space="preserve">: This is the correct and concise definition of an object in C#. Objects are instances of classes or structs that hold data (fields and properties) and </w:t>
      </w:r>
      <w:r w:rsidR="00470BA8" w:rsidRPr="00151EA9">
        <w:rPr>
          <w:rFonts w:ascii="Segoe UI" w:eastAsia="Times New Roman" w:hAnsi="Segoe UI" w:cs="Segoe UI"/>
          <w:kern w:val="0"/>
          <w:sz w:val="21"/>
          <w:szCs w:val="21"/>
          <w:lang w:eastAsia="en-GB"/>
          <w14:ligatures w14:val="none"/>
        </w:rPr>
        <w:t>behaviour</w:t>
      </w:r>
      <w:r w:rsidRPr="00151EA9">
        <w:rPr>
          <w:rFonts w:ascii="Segoe UI" w:eastAsia="Times New Roman" w:hAnsi="Segoe UI" w:cs="Segoe UI"/>
          <w:kern w:val="0"/>
          <w:sz w:val="21"/>
          <w:szCs w:val="21"/>
          <w:lang w:eastAsia="en-GB"/>
          <w14:ligatures w14:val="none"/>
        </w:rPr>
        <w:t xml:space="preserve"> (methods).</w:t>
      </w:r>
    </w:p>
    <w:p w14:paraId="069F7E7C" w14:textId="77777777" w:rsidR="00151EA9" w:rsidRDefault="00151EA9"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6690B22" w14:textId="77777777" w:rsidR="00153247" w:rsidRDefault="00153247" w:rsidP="00151EA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325C6C3" w14:textId="77777777" w:rsidR="00153247" w:rsidRPr="00E974C1" w:rsidRDefault="00153247" w:rsidP="00E92793">
      <w:pPr>
        <w:pStyle w:val="Heading1"/>
        <w:rPr>
          <w:rFonts w:ascii="Arial" w:hAnsi="Arial"/>
          <w:color w:val="65656A"/>
        </w:rPr>
      </w:pPr>
      <w:r w:rsidRPr="00E974C1">
        <w:t xml:space="preserve">Which code snippet declares an anonymous type named </w:t>
      </w:r>
      <w:proofErr w:type="spellStart"/>
      <w:r w:rsidRPr="00E974C1">
        <w:t>userData</w:t>
      </w:r>
      <w:proofErr w:type="spellEnd"/>
      <w:r w:rsidRPr="00E974C1">
        <w:t>?</w:t>
      </w:r>
    </w:p>
    <w:p w14:paraId="1B470CF8" w14:textId="1E1AE01A" w:rsidR="00153247" w:rsidRPr="00E974C1" w:rsidRDefault="00153247" w:rsidP="00470BA8">
      <w:pPr>
        <w:pStyle w:val="wbbIncorrect"/>
        <w:rPr>
          <w:rFonts w:ascii="Arial" w:hAnsi="Arial"/>
        </w:rPr>
      </w:pPr>
      <w:r w:rsidRPr="00E974C1">
        <w:t xml:space="preserve">var&lt;&lt;!----&gt;T&gt; </w:t>
      </w:r>
      <w:proofErr w:type="spellStart"/>
      <w:r w:rsidRPr="00E974C1">
        <w:t>userData</w:t>
      </w:r>
      <w:proofErr w:type="spellEnd"/>
      <w:r w:rsidRPr="00E974C1">
        <w:t xml:space="preserve"> = new &lt;&lt;!----&gt;T&gt; { name = "John", age = 32 };</w:t>
      </w:r>
    </w:p>
    <w:p w14:paraId="0FC94FAD" w14:textId="08140A88" w:rsidR="00153247" w:rsidRPr="00E974C1" w:rsidRDefault="00153247" w:rsidP="00470BA8">
      <w:pPr>
        <w:pStyle w:val="wbbCorrect"/>
        <w:rPr>
          <w:rFonts w:ascii="Arial" w:hAnsi="Arial"/>
        </w:rPr>
      </w:pPr>
      <w:r w:rsidRPr="00E974C1">
        <w:t xml:space="preserve">var </w:t>
      </w:r>
      <w:proofErr w:type="spellStart"/>
      <w:r w:rsidRPr="00E974C1">
        <w:t>userData</w:t>
      </w:r>
      <w:proofErr w:type="spellEnd"/>
      <w:r w:rsidRPr="00E974C1">
        <w:t xml:space="preserve"> = new { name = "John", age = 32 };</w:t>
      </w:r>
    </w:p>
    <w:p w14:paraId="3902618F" w14:textId="03E4C905" w:rsidR="00153247" w:rsidRPr="00E974C1" w:rsidRDefault="00153247" w:rsidP="00470BA8">
      <w:pPr>
        <w:pStyle w:val="wbbIncorrect"/>
        <w:rPr>
          <w:rFonts w:ascii="Arial" w:hAnsi="Arial"/>
        </w:rPr>
      </w:pPr>
      <w:proofErr w:type="spellStart"/>
      <w:r w:rsidRPr="00E974C1">
        <w:t>AType</w:t>
      </w:r>
      <w:proofErr w:type="spellEnd"/>
      <w:r w:rsidRPr="00E974C1">
        <w:t xml:space="preserve"> </w:t>
      </w:r>
      <w:proofErr w:type="spellStart"/>
      <w:r w:rsidRPr="00E974C1">
        <w:t>userData</w:t>
      </w:r>
      <w:proofErr w:type="spellEnd"/>
      <w:r w:rsidRPr="00E974C1">
        <w:t xml:space="preserve"> = new </w:t>
      </w:r>
      <w:proofErr w:type="spellStart"/>
      <w:r w:rsidRPr="00E974C1">
        <w:t>AType</w:t>
      </w:r>
      <w:proofErr w:type="spellEnd"/>
      <w:r w:rsidRPr="00E974C1">
        <w:t xml:space="preserve"> { name = "John", age = 32 };</w:t>
      </w:r>
    </w:p>
    <w:p w14:paraId="238868B6" w14:textId="7B006E79" w:rsidR="00153247" w:rsidRDefault="00153247" w:rsidP="00470BA8">
      <w:pPr>
        <w:pStyle w:val="wbbIncorrect"/>
        <w:rPr>
          <w:b/>
          <w:bCs/>
        </w:rPr>
      </w:pPr>
      <w:r w:rsidRPr="00E974C1">
        <w:t xml:space="preserve">Anonymous&lt;T&gt; </w:t>
      </w:r>
      <w:proofErr w:type="spellStart"/>
      <w:r w:rsidRPr="00E974C1">
        <w:t>userData</w:t>
      </w:r>
      <w:proofErr w:type="spellEnd"/>
      <w:r w:rsidRPr="00E974C1">
        <w:t xml:space="preserve"> = new Anonymous&lt;T&gt; { name = "John", age = 32 };</w:t>
      </w:r>
      <w:r w:rsidRPr="00E974C1">
        <w:br/>
      </w:r>
    </w:p>
    <w:p w14:paraId="4230CFD7"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F118B7C"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2F20C427"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correct code snippet that declares an anonymous type named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is:</w:t>
      </w:r>
    </w:p>
    <w:p w14:paraId="04B9B819" w14:textId="22954D33"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var </w:t>
      </w:r>
      <w:proofErr w:type="spellStart"/>
      <w:r w:rsidRPr="00153247">
        <w:rPr>
          <w:rFonts w:ascii="Segoe UI" w:eastAsia="Times New Roman" w:hAnsi="Segoe UI" w:cs="Segoe UI"/>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new { name = "John", age = 32 };</w:t>
      </w:r>
      <w:r w:rsidRPr="00153247">
        <w:rPr>
          <w:rFonts w:ascii="Segoe UI" w:eastAsia="Times New Roman" w:hAnsi="Segoe UI" w:cs="Segoe UI"/>
          <w:kern w:val="0"/>
          <w:sz w:val="21"/>
          <w:szCs w:val="21"/>
          <w:lang w:eastAsia="en-GB"/>
          <w14:ligatures w14:val="none"/>
        </w:rPr>
        <w:t>Explanation:</w:t>
      </w:r>
    </w:p>
    <w:p w14:paraId="63D8417D"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lastRenderedPageBreak/>
        <w:t xml:space="preserve">In C#, anonymous types are defined using the </w:t>
      </w:r>
      <w:r w:rsidRPr="00153247">
        <w:rPr>
          <w:rFonts w:ascii="Ubuntu Mono" w:eastAsia="Times New Roman" w:hAnsi="Ubuntu Mono" w:cs="Courier New"/>
          <w:b/>
          <w:bCs/>
          <w:kern w:val="0"/>
          <w:sz w:val="18"/>
          <w:szCs w:val="18"/>
          <w:bdr w:val="single" w:sz="2" w:space="0" w:color="D9D9E3" w:frame="1"/>
          <w:lang w:eastAsia="en-GB"/>
          <w14:ligatures w14:val="none"/>
        </w:rPr>
        <w:t>new</w:t>
      </w:r>
      <w:r w:rsidRPr="00153247">
        <w:rPr>
          <w:rFonts w:ascii="Segoe UI" w:eastAsia="Times New Roman" w:hAnsi="Segoe UI" w:cs="Segoe UI"/>
          <w:kern w:val="0"/>
          <w:sz w:val="21"/>
          <w:szCs w:val="21"/>
          <w:lang w:eastAsia="en-GB"/>
          <w14:ligatures w14:val="none"/>
        </w:rPr>
        <w:t xml:space="preserve"> keyword along with the object initializer syntax. Anonymous types allow you to create temporary data structures with specific properties without explicitly defining a class.</w:t>
      </w:r>
    </w:p>
    <w:p w14:paraId="7A555144"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The syntax shown in the correct option:</w:t>
      </w:r>
    </w:p>
    <w:p w14:paraId="25F09A10"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var </w:t>
      </w:r>
      <w:proofErr w:type="spellStart"/>
      <w:r w:rsidRPr="00153247">
        <w:rPr>
          <w:rFonts w:ascii="Segoe UI" w:eastAsia="Times New Roman" w:hAnsi="Segoe UI" w:cs="Segoe UI"/>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new { name = "John", age = 32 };</w:t>
      </w:r>
    </w:p>
    <w:p w14:paraId="0942EACD" w14:textId="74BD86FD"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This code creates an anonymous type with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 xml:space="preserve">.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is used to let the compiler infer the type of the anonymous type. The compiler generates a type with read-only properties based on the properties you provide in the object initializer.</w:t>
      </w:r>
    </w:p>
    <w:p w14:paraId="075FDFA0"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1D605AD"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BCF582B" w14:textId="77777777" w:rsidR="00153247" w:rsidRPr="00153247" w:rsidRDefault="00153247" w:rsidP="00153247">
      <w:pPr>
        <w:spacing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What does this do in C#?var </w:t>
      </w:r>
      <w:proofErr w:type="spellStart"/>
      <w:r w:rsidRPr="00153247">
        <w:rPr>
          <w:rFonts w:ascii="Segoe UI" w:eastAsia="Times New Roman" w:hAnsi="Segoe UI" w:cs="Segoe UI"/>
          <w:kern w:val="0"/>
          <w:sz w:val="21"/>
          <w:szCs w:val="2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 new { name = "John", age = 32 };</w:t>
      </w:r>
    </w:p>
    <w:p w14:paraId="1C7641E4"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7FCA7A40"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C#, the code </w:t>
      </w:r>
      <w:r w:rsidRPr="00153247">
        <w:rPr>
          <w:rFonts w:ascii="Ubuntu Mono" w:eastAsia="Times New Roman" w:hAnsi="Ubuntu Mono" w:cs="Courier New"/>
          <w:b/>
          <w:bCs/>
          <w:kern w:val="0"/>
          <w:sz w:val="18"/>
          <w:szCs w:val="18"/>
          <w:bdr w:val="single" w:sz="2" w:space="0" w:color="D9D9E3" w:frame="1"/>
          <w:lang w:eastAsia="en-GB"/>
          <w14:ligatures w14:val="none"/>
        </w:rPr>
        <w:t xml:space="preserve">var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Ubuntu Mono" w:eastAsia="Times New Roman" w:hAnsi="Ubuntu Mono" w:cs="Courier New"/>
          <w:b/>
          <w:bCs/>
          <w:kern w:val="0"/>
          <w:sz w:val="18"/>
          <w:szCs w:val="18"/>
          <w:bdr w:val="single" w:sz="2" w:space="0" w:color="D9D9E3" w:frame="1"/>
          <w:lang w:eastAsia="en-GB"/>
          <w14:ligatures w14:val="none"/>
        </w:rPr>
        <w:t xml:space="preserve"> = new { name = "John", age = 32 };</w:t>
      </w:r>
      <w:r w:rsidRPr="00153247">
        <w:rPr>
          <w:rFonts w:ascii="Segoe UI" w:eastAsia="Times New Roman" w:hAnsi="Segoe UI" w:cs="Segoe UI"/>
          <w:kern w:val="0"/>
          <w:sz w:val="21"/>
          <w:szCs w:val="21"/>
          <w:lang w:eastAsia="en-GB"/>
          <w14:ligatures w14:val="none"/>
        </w:rPr>
        <w:t xml:space="preserve"> creates an </w:t>
      </w:r>
      <w:r w:rsidRPr="00153247">
        <w:rPr>
          <w:rFonts w:ascii="Segoe UI" w:eastAsia="Times New Roman" w:hAnsi="Segoe UI" w:cs="Segoe UI"/>
          <w:b/>
          <w:bCs/>
          <w:kern w:val="0"/>
          <w:sz w:val="21"/>
          <w:szCs w:val="21"/>
          <w:bdr w:val="single" w:sz="2" w:space="0" w:color="D9D9E3" w:frame="1"/>
          <w:lang w:eastAsia="en-GB"/>
          <w14:ligatures w14:val="none"/>
        </w:rPr>
        <w:t>anonymous type</w:t>
      </w:r>
      <w:r w:rsidRPr="00153247">
        <w:rPr>
          <w:rFonts w:ascii="Segoe UI" w:eastAsia="Times New Roman" w:hAnsi="Segoe UI" w:cs="Segoe UI"/>
          <w:kern w:val="0"/>
          <w:sz w:val="21"/>
          <w:szCs w:val="21"/>
          <w:lang w:eastAsia="en-GB"/>
          <w14:ligatures w14:val="none"/>
        </w:rPr>
        <w:t xml:space="preserve"> named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with two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w:t>
      </w:r>
    </w:p>
    <w:p w14:paraId="15C0F2D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Here's what each part of the code does:</w:t>
      </w:r>
    </w:p>
    <w:p w14:paraId="263028A6" w14:textId="77777777" w:rsidR="00153247" w:rsidRPr="00153247" w:rsidRDefault="00153247" w:rsidP="00153247">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3247">
        <w:rPr>
          <w:rFonts w:ascii="Ubuntu Mono" w:eastAsia="Times New Roman" w:hAnsi="Ubuntu Mono" w:cs="Courier New"/>
          <w:b/>
          <w:bCs/>
          <w:kern w:val="0"/>
          <w:sz w:val="18"/>
          <w:szCs w:val="18"/>
          <w:bdr w:val="single" w:sz="2" w:space="0" w:color="D9D9E3" w:frame="1"/>
          <w:lang w:eastAsia="en-GB"/>
          <w14:ligatures w14:val="none"/>
        </w:rPr>
        <w:t xml:space="preserve">var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This declares a variable named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using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The </w:t>
      </w:r>
      <w:r w:rsidRPr="00153247">
        <w:rPr>
          <w:rFonts w:ascii="Ubuntu Mono" w:eastAsia="Times New Roman" w:hAnsi="Ubuntu Mono" w:cs="Courier New"/>
          <w:b/>
          <w:bCs/>
          <w:kern w:val="0"/>
          <w:sz w:val="18"/>
          <w:szCs w:val="18"/>
          <w:bdr w:val="single" w:sz="2" w:space="0" w:color="D9D9E3" w:frame="1"/>
          <w:lang w:eastAsia="en-GB"/>
          <w14:ligatures w14:val="none"/>
        </w:rPr>
        <w:t>var</w:t>
      </w:r>
      <w:r w:rsidRPr="00153247">
        <w:rPr>
          <w:rFonts w:ascii="Segoe UI" w:eastAsia="Times New Roman" w:hAnsi="Segoe UI" w:cs="Segoe UI"/>
          <w:kern w:val="0"/>
          <w:sz w:val="21"/>
          <w:szCs w:val="21"/>
          <w:lang w:eastAsia="en-GB"/>
          <w14:ligatures w14:val="none"/>
        </w:rPr>
        <w:t xml:space="preserve"> keyword allows the compiler to infer the type of the variable based on the right-hand side of the assignment.</w:t>
      </w:r>
    </w:p>
    <w:p w14:paraId="20943149" w14:textId="77777777" w:rsidR="00153247" w:rsidRPr="00153247" w:rsidRDefault="00153247" w:rsidP="00153247">
      <w:pPr>
        <w:numPr>
          <w:ilvl w:val="0"/>
          <w:numId w:val="17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53247">
        <w:rPr>
          <w:rFonts w:ascii="Ubuntu Mono" w:eastAsia="Times New Roman" w:hAnsi="Ubuntu Mono" w:cs="Courier New"/>
          <w:b/>
          <w:bCs/>
          <w:kern w:val="0"/>
          <w:sz w:val="18"/>
          <w:szCs w:val="18"/>
          <w:bdr w:val="single" w:sz="2" w:space="0" w:color="D9D9E3" w:frame="1"/>
          <w:lang w:eastAsia="en-GB"/>
          <w14:ligatures w14:val="none"/>
        </w:rPr>
        <w:t>new { name = "John", age = 32 }</w:t>
      </w:r>
      <w:r w:rsidRPr="00153247">
        <w:rPr>
          <w:rFonts w:ascii="Segoe UI" w:eastAsia="Times New Roman" w:hAnsi="Segoe UI" w:cs="Segoe UI"/>
          <w:kern w:val="0"/>
          <w:sz w:val="21"/>
          <w:szCs w:val="21"/>
          <w:lang w:eastAsia="en-GB"/>
          <w14:ligatures w14:val="none"/>
        </w:rPr>
        <w:t xml:space="preserve">: This part creates an </w:t>
      </w:r>
      <w:r w:rsidRPr="00153247">
        <w:rPr>
          <w:rFonts w:ascii="Segoe UI" w:eastAsia="Times New Roman" w:hAnsi="Segoe UI" w:cs="Segoe UI"/>
          <w:b/>
          <w:bCs/>
          <w:kern w:val="0"/>
          <w:sz w:val="21"/>
          <w:szCs w:val="21"/>
          <w:bdr w:val="single" w:sz="2" w:space="0" w:color="D9D9E3" w:frame="1"/>
          <w:lang w:eastAsia="en-GB"/>
          <w14:ligatures w14:val="none"/>
        </w:rPr>
        <w:t>anonymous type</w:t>
      </w:r>
      <w:r w:rsidRPr="00153247">
        <w:rPr>
          <w:rFonts w:ascii="Segoe UI" w:eastAsia="Times New Roman" w:hAnsi="Segoe UI" w:cs="Segoe UI"/>
          <w:kern w:val="0"/>
          <w:sz w:val="21"/>
          <w:szCs w:val="21"/>
          <w:lang w:eastAsia="en-GB"/>
          <w14:ligatures w14:val="none"/>
        </w:rPr>
        <w:t xml:space="preserve"> instance. An anonymous type is a type generated by the compiler at compile time. It's a lightweight way to create objects with specific properties without explicitly defining a class. In this case, the anonymous type has two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 each assigned a specific value.</w:t>
      </w:r>
    </w:p>
    <w:p w14:paraId="70339435"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So, after this line of code executes, the variable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will hold an instance of an anonymous type with properties </w:t>
      </w:r>
      <w:r w:rsidRPr="00153247">
        <w:rPr>
          <w:rFonts w:ascii="Ubuntu Mono" w:eastAsia="Times New Roman" w:hAnsi="Ubuntu Mono" w:cs="Courier New"/>
          <w:b/>
          <w:bCs/>
          <w:kern w:val="0"/>
          <w:sz w:val="18"/>
          <w:szCs w:val="18"/>
          <w:bdr w:val="single" w:sz="2" w:space="0" w:color="D9D9E3" w:frame="1"/>
          <w:lang w:eastAsia="en-GB"/>
          <w14:ligatures w14:val="none"/>
        </w:rPr>
        <w:t>name</w:t>
      </w:r>
      <w:r w:rsidRPr="00153247">
        <w:rPr>
          <w:rFonts w:ascii="Segoe UI" w:eastAsia="Times New Roman" w:hAnsi="Segoe UI" w:cs="Segoe UI"/>
          <w:kern w:val="0"/>
          <w:sz w:val="21"/>
          <w:szCs w:val="21"/>
          <w:lang w:eastAsia="en-GB"/>
          <w14:ligatures w14:val="none"/>
        </w:rPr>
        <w:t xml:space="preserve"> and </w:t>
      </w:r>
      <w:r w:rsidRPr="00153247">
        <w:rPr>
          <w:rFonts w:ascii="Ubuntu Mono" w:eastAsia="Times New Roman" w:hAnsi="Ubuntu Mono" w:cs="Courier New"/>
          <w:b/>
          <w:bCs/>
          <w:kern w:val="0"/>
          <w:sz w:val="18"/>
          <w:szCs w:val="18"/>
          <w:bdr w:val="single" w:sz="2" w:space="0" w:color="D9D9E3" w:frame="1"/>
          <w:lang w:eastAsia="en-GB"/>
          <w14:ligatures w14:val="none"/>
        </w:rPr>
        <w:t>age</w:t>
      </w:r>
      <w:r w:rsidRPr="00153247">
        <w:rPr>
          <w:rFonts w:ascii="Segoe UI" w:eastAsia="Times New Roman" w:hAnsi="Segoe UI" w:cs="Segoe UI"/>
          <w:kern w:val="0"/>
          <w:sz w:val="21"/>
          <w:szCs w:val="21"/>
          <w:lang w:eastAsia="en-GB"/>
          <w14:ligatures w14:val="none"/>
        </w:rPr>
        <w:t>:</w:t>
      </w:r>
    </w:p>
    <w:p w14:paraId="78B9313D"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var </w:t>
      </w:r>
      <w:proofErr w:type="spellStart"/>
      <w:r w:rsidRPr="00153247">
        <w:rPr>
          <w:rFonts w:ascii="Segoe UI" w:eastAsia="Times New Roman" w:hAnsi="Segoe UI" w:cs="Segoe UI"/>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new { name = "John", age = 32 };</w:t>
      </w:r>
    </w:p>
    <w:p w14:paraId="5BBDE7E1" w14:textId="73A2D87C"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You can access the properties of the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w:t>
      </w:r>
      <w:proofErr w:type="spellEnd"/>
      <w:r w:rsidRPr="00153247">
        <w:rPr>
          <w:rFonts w:ascii="Segoe UI" w:eastAsia="Times New Roman" w:hAnsi="Segoe UI" w:cs="Segoe UI"/>
          <w:kern w:val="0"/>
          <w:sz w:val="21"/>
          <w:szCs w:val="21"/>
          <w:lang w:eastAsia="en-GB"/>
          <w14:ligatures w14:val="none"/>
        </w:rPr>
        <w:t xml:space="preserve"> object using dot notation, like </w:t>
      </w:r>
      <w:r w:rsidRPr="00153247">
        <w:rPr>
          <w:rFonts w:ascii="Ubuntu Mono" w:eastAsia="Times New Roman" w:hAnsi="Ubuntu Mono" w:cs="Courier New"/>
          <w:b/>
          <w:bCs/>
          <w:kern w:val="0"/>
          <w:sz w:val="18"/>
          <w:szCs w:val="18"/>
          <w:bdr w:val="single" w:sz="2" w:space="0" w:color="D9D9E3" w:frame="1"/>
          <w:lang w:eastAsia="en-GB"/>
          <w14:ligatures w14:val="none"/>
        </w:rPr>
        <w:t>userData.name</w:t>
      </w:r>
      <w:r w:rsidRPr="00153247">
        <w:rPr>
          <w:rFonts w:ascii="Segoe UI" w:eastAsia="Times New Roman" w:hAnsi="Segoe UI" w:cs="Segoe UI"/>
          <w:kern w:val="0"/>
          <w:sz w:val="21"/>
          <w:szCs w:val="21"/>
          <w:lang w:eastAsia="en-GB"/>
          <w14:ligatures w14:val="none"/>
        </w:rPr>
        <w:t xml:space="preserve"> and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userData.age</w:t>
      </w:r>
      <w:proofErr w:type="spellEnd"/>
      <w:r w:rsidRPr="00153247">
        <w:rPr>
          <w:rFonts w:ascii="Segoe UI" w:eastAsia="Times New Roman" w:hAnsi="Segoe UI" w:cs="Segoe UI"/>
          <w:kern w:val="0"/>
          <w:sz w:val="21"/>
          <w:szCs w:val="21"/>
          <w:lang w:eastAsia="en-GB"/>
          <w14:ligatures w14:val="none"/>
        </w:rPr>
        <w:t>. The anonymous type's properties are read-only, meaning you can't modify them after the instance is created.</w:t>
      </w:r>
    </w:p>
    <w:p w14:paraId="60B6592C"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80F7367"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03B85A6"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4BEADB8" w14:textId="77777777" w:rsidR="00470BA8" w:rsidRPr="00470BA8" w:rsidRDefault="00153247" w:rsidP="00E92793">
      <w:pPr>
        <w:pStyle w:val="Heading1"/>
        <w:rPr>
          <w:rFonts w:ascii="Arial" w:hAnsi="Arial"/>
          <w:color w:val="65656A"/>
        </w:rPr>
      </w:pPr>
      <w:r w:rsidRPr="00E974C1">
        <w:t>What will be returned when this method is executed?</w:t>
      </w:r>
      <w:r w:rsidRPr="00E974C1">
        <w:rPr>
          <w:color w:val="65656A"/>
        </w:rPr>
        <w:br/>
      </w:r>
    </w:p>
    <w:p w14:paraId="21456781" w14:textId="511C4638" w:rsidR="00153247" w:rsidRPr="00470BA8" w:rsidRDefault="00153247" w:rsidP="00470BA8">
      <w:pPr>
        <w:pStyle w:val="wbbcode"/>
      </w:pPr>
      <w:r w:rsidRPr="00470BA8">
        <w:t xml:space="preserve">public void </w:t>
      </w:r>
      <w:proofErr w:type="spellStart"/>
      <w:r w:rsidRPr="00470BA8">
        <w:t>userInput</w:t>
      </w:r>
      <w:proofErr w:type="spellEnd"/>
      <w:r w:rsidRPr="00470BA8">
        <w:t xml:space="preserve">(string </w:t>
      </w:r>
      <w:proofErr w:type="spellStart"/>
      <w:r w:rsidRPr="00470BA8">
        <w:t>charParamters</w:t>
      </w:r>
      <w:proofErr w:type="spellEnd"/>
      <w:r w:rsidRPr="00470BA8">
        <w:t>) { }</w:t>
      </w:r>
    </w:p>
    <w:p w14:paraId="7EA08BE9" w14:textId="55BB1084" w:rsidR="00153247" w:rsidRPr="00E974C1" w:rsidRDefault="00153247" w:rsidP="00470BA8">
      <w:pPr>
        <w:pStyle w:val="wbbCorrect"/>
        <w:rPr>
          <w:rFonts w:ascii="Arial" w:hAnsi="Arial"/>
        </w:rPr>
      </w:pPr>
      <w:r w:rsidRPr="00E974C1">
        <w:lastRenderedPageBreak/>
        <w:t>nothing</w:t>
      </w:r>
    </w:p>
    <w:p w14:paraId="702477DB" w14:textId="0475717F" w:rsidR="00153247" w:rsidRPr="00E974C1" w:rsidRDefault="00153247" w:rsidP="00470BA8">
      <w:pPr>
        <w:pStyle w:val="wbbIncorrect"/>
        <w:rPr>
          <w:rFonts w:ascii="Arial" w:hAnsi="Arial"/>
        </w:rPr>
      </w:pPr>
      <w:r w:rsidRPr="00E974C1">
        <w:t>a Boolean</w:t>
      </w:r>
    </w:p>
    <w:p w14:paraId="42170378" w14:textId="288FCAF0" w:rsidR="00153247" w:rsidRPr="00E974C1" w:rsidRDefault="00153247" w:rsidP="00470BA8">
      <w:pPr>
        <w:pStyle w:val="wbbIncorrect"/>
        <w:rPr>
          <w:rFonts w:ascii="Arial" w:hAnsi="Arial"/>
        </w:rPr>
      </w:pPr>
      <w:r w:rsidRPr="00E974C1">
        <w:t>a string variable</w:t>
      </w:r>
    </w:p>
    <w:p w14:paraId="3C43DCA2" w14:textId="2F691CB3" w:rsidR="00153247" w:rsidRDefault="00153247" w:rsidP="00470BA8">
      <w:pPr>
        <w:pStyle w:val="wbbIncorrect"/>
        <w:rPr>
          <w:b/>
          <w:bCs/>
        </w:rPr>
      </w:pPr>
      <w:r w:rsidRPr="00E974C1">
        <w:t>an integer</w:t>
      </w:r>
    </w:p>
    <w:p w14:paraId="271360C5"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C87F319"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3686050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provided method </w:t>
      </w:r>
      <w:r w:rsidRPr="00153247">
        <w:rPr>
          <w:rFonts w:ascii="Ubuntu Mono" w:eastAsia="Times New Roman" w:hAnsi="Ubuntu Mono" w:cs="Courier New"/>
          <w:b/>
          <w:bCs/>
          <w:kern w:val="0"/>
          <w:sz w:val="18"/>
          <w:szCs w:val="18"/>
          <w:bdr w:val="single" w:sz="2" w:space="0" w:color="D9D9E3" w:frame="1"/>
          <w:lang w:eastAsia="en-GB"/>
          <w14:ligatures w14:val="none"/>
        </w:rPr>
        <w:t xml:space="preserve">public void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userInput</w:t>
      </w:r>
      <w:proofErr w:type="spellEnd"/>
      <w:r w:rsidRPr="00153247">
        <w:rPr>
          <w:rFonts w:ascii="Ubuntu Mono" w:eastAsia="Times New Roman" w:hAnsi="Ubuntu Mono" w:cs="Courier New"/>
          <w:b/>
          <w:bCs/>
          <w:kern w:val="0"/>
          <w:sz w:val="18"/>
          <w:szCs w:val="18"/>
          <w:bdr w:val="single" w:sz="2" w:space="0" w:color="D9D9E3" w:frame="1"/>
          <w:lang w:eastAsia="en-GB"/>
          <w14:ligatures w14:val="none"/>
        </w:rPr>
        <w:t xml:space="preserve">(string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charParamters</w:t>
      </w:r>
      <w:proofErr w:type="spellEnd"/>
      <w:r w:rsidRPr="00153247">
        <w:rPr>
          <w:rFonts w:ascii="Ubuntu Mono" w:eastAsia="Times New Roman" w:hAnsi="Ubuntu Mono" w:cs="Courier New"/>
          <w:b/>
          <w:bCs/>
          <w:kern w:val="0"/>
          <w:sz w:val="18"/>
          <w:szCs w:val="18"/>
          <w:bdr w:val="single" w:sz="2" w:space="0" w:color="D9D9E3" w:frame="1"/>
          <w:lang w:eastAsia="en-GB"/>
          <w14:ligatures w14:val="none"/>
        </w:rPr>
        <w:t>) { }</w:t>
      </w:r>
      <w:r w:rsidRPr="00153247">
        <w:rPr>
          <w:rFonts w:ascii="Segoe UI" w:eastAsia="Times New Roman" w:hAnsi="Segoe UI" w:cs="Segoe UI"/>
          <w:kern w:val="0"/>
          <w:sz w:val="21"/>
          <w:szCs w:val="21"/>
          <w:lang w:eastAsia="en-GB"/>
          <w14:ligatures w14:val="none"/>
        </w:rPr>
        <w:t xml:space="preserve"> does not contain any explicit return statement. In C#, when a method has a return type of </w:t>
      </w:r>
      <w:r w:rsidRPr="00153247">
        <w:rPr>
          <w:rFonts w:ascii="Ubuntu Mono" w:eastAsia="Times New Roman" w:hAnsi="Ubuntu Mono" w:cs="Courier New"/>
          <w:b/>
          <w:bCs/>
          <w:kern w:val="0"/>
          <w:sz w:val="18"/>
          <w:szCs w:val="18"/>
          <w:bdr w:val="single" w:sz="2" w:space="0" w:color="D9D9E3" w:frame="1"/>
          <w:lang w:eastAsia="en-GB"/>
          <w14:ligatures w14:val="none"/>
        </w:rPr>
        <w:t>void</w:t>
      </w:r>
      <w:r w:rsidRPr="00153247">
        <w:rPr>
          <w:rFonts w:ascii="Segoe UI" w:eastAsia="Times New Roman" w:hAnsi="Segoe UI" w:cs="Segoe UI"/>
          <w:kern w:val="0"/>
          <w:sz w:val="21"/>
          <w:szCs w:val="21"/>
          <w:lang w:eastAsia="en-GB"/>
          <w14:ligatures w14:val="none"/>
        </w:rPr>
        <w:t xml:space="preserve"> and does not include a </w:t>
      </w:r>
      <w:r w:rsidRPr="00153247">
        <w:rPr>
          <w:rFonts w:ascii="Ubuntu Mono" w:eastAsia="Times New Roman" w:hAnsi="Ubuntu Mono" w:cs="Courier New"/>
          <w:b/>
          <w:bCs/>
          <w:kern w:val="0"/>
          <w:sz w:val="18"/>
          <w:szCs w:val="18"/>
          <w:bdr w:val="single" w:sz="2" w:space="0" w:color="D9D9E3" w:frame="1"/>
          <w:lang w:eastAsia="en-GB"/>
          <w14:ligatures w14:val="none"/>
        </w:rPr>
        <w:t>return</w:t>
      </w:r>
      <w:r w:rsidRPr="00153247">
        <w:rPr>
          <w:rFonts w:ascii="Segoe UI" w:eastAsia="Times New Roman" w:hAnsi="Segoe UI" w:cs="Segoe UI"/>
          <w:kern w:val="0"/>
          <w:sz w:val="21"/>
          <w:szCs w:val="21"/>
          <w:lang w:eastAsia="en-GB"/>
          <w14:ligatures w14:val="none"/>
        </w:rPr>
        <w:t xml:space="preserve"> statement, it means that the method does not return any value.</w:t>
      </w:r>
    </w:p>
    <w:p w14:paraId="4E7B128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So, the correct answer is:</w:t>
      </w:r>
    </w:p>
    <w:p w14:paraId="628318C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b/>
          <w:bCs/>
          <w:kern w:val="0"/>
          <w:sz w:val="21"/>
          <w:szCs w:val="21"/>
          <w:bdr w:val="single" w:sz="2" w:space="0" w:color="D9D9E3" w:frame="1"/>
          <w:lang w:eastAsia="en-GB"/>
          <w14:ligatures w14:val="none"/>
        </w:rPr>
        <w:t>nothing</w:t>
      </w:r>
    </w:p>
    <w:p w14:paraId="5E77F88C" w14:textId="77777777" w:rsidR="00153247" w:rsidRDefault="00153247" w:rsidP="00153247">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1A5D05C" w14:textId="77777777" w:rsidR="00153247" w:rsidRPr="00E974C1" w:rsidRDefault="00153247" w:rsidP="00E92793">
      <w:pPr>
        <w:pStyle w:val="Heading1"/>
        <w:rPr>
          <w:rFonts w:ascii="Arial" w:hAnsi="Arial"/>
          <w:color w:val="65656A"/>
        </w:rPr>
      </w:pPr>
      <w:r w:rsidRPr="00E974C1">
        <w:t>In what order would the employee names in this example be printed to the console?</w:t>
      </w:r>
    </w:p>
    <w:p w14:paraId="61374A90" w14:textId="77777777" w:rsidR="00153247" w:rsidRPr="00E974C1" w:rsidRDefault="00153247" w:rsidP="00470BA8">
      <w:pPr>
        <w:pStyle w:val="wbbcode"/>
        <w:rPr>
          <w:bdr w:val="none" w:sz="0" w:space="0" w:color="auto" w:frame="1"/>
        </w:rPr>
      </w:pPr>
      <w:r w:rsidRPr="00E974C1">
        <w:rPr>
          <w:bdr w:val="none" w:sz="0" w:space="0" w:color="auto" w:frame="1"/>
        </w:rPr>
        <w:t>string[] employees = { "Joe", "Bob", "Carol", "Alice", "Will" };</w:t>
      </w:r>
    </w:p>
    <w:p w14:paraId="21345ACB" w14:textId="77777777" w:rsidR="00153247" w:rsidRPr="00E974C1" w:rsidRDefault="00153247" w:rsidP="00470BA8">
      <w:pPr>
        <w:pStyle w:val="wbbcode"/>
        <w:rPr>
          <w:bdr w:val="none" w:sz="0" w:space="0" w:color="auto" w:frame="1"/>
        </w:rPr>
      </w:pPr>
    </w:p>
    <w:p w14:paraId="708BE779" w14:textId="77777777" w:rsidR="00153247" w:rsidRPr="00E974C1" w:rsidRDefault="00153247" w:rsidP="00470BA8">
      <w:pPr>
        <w:pStyle w:val="wbbcode"/>
        <w:rPr>
          <w:bdr w:val="none" w:sz="0" w:space="0" w:color="auto" w:frame="1"/>
        </w:rPr>
      </w:pPr>
      <w:proofErr w:type="spellStart"/>
      <w:r w:rsidRPr="00E974C1">
        <w:rPr>
          <w:bdr w:val="none" w:sz="0" w:space="0" w:color="auto" w:frame="1"/>
        </w:rPr>
        <w:t>IEnumerable</w:t>
      </w:r>
      <w:proofErr w:type="spellEnd"/>
      <w:r w:rsidRPr="00E974C1">
        <w:rPr>
          <w:bdr w:val="none" w:sz="0" w:space="0" w:color="auto" w:frame="1"/>
        </w:rPr>
        <w:t xml:space="preserve">&lt;string&gt; </w:t>
      </w:r>
      <w:proofErr w:type="spellStart"/>
      <w:r w:rsidRPr="00E974C1">
        <w:rPr>
          <w:bdr w:val="none" w:sz="0" w:space="0" w:color="auto" w:frame="1"/>
        </w:rPr>
        <w:t>employeeQuery</w:t>
      </w:r>
      <w:proofErr w:type="spellEnd"/>
      <w:r w:rsidRPr="00E974C1">
        <w:rPr>
          <w:bdr w:val="none" w:sz="0" w:space="0" w:color="auto" w:frame="1"/>
        </w:rPr>
        <w:t xml:space="preserve"> = from person in employees</w:t>
      </w:r>
    </w:p>
    <w:p w14:paraId="423C02F8" w14:textId="77777777" w:rsidR="00153247" w:rsidRPr="00E974C1" w:rsidRDefault="00153247" w:rsidP="00470BA8">
      <w:pPr>
        <w:pStyle w:val="wbbcode"/>
        <w:rPr>
          <w:bdr w:val="none" w:sz="0" w:space="0" w:color="auto" w:frame="1"/>
        </w:rPr>
      </w:pPr>
      <w:r w:rsidRPr="00E974C1">
        <w:rPr>
          <w:bdr w:val="none" w:sz="0" w:space="0" w:color="auto" w:frame="1"/>
        </w:rPr>
        <w:t xml:space="preserve">                                    </w:t>
      </w:r>
      <w:proofErr w:type="spellStart"/>
      <w:r w:rsidRPr="00E974C1">
        <w:rPr>
          <w:bdr w:val="none" w:sz="0" w:space="0" w:color="auto" w:frame="1"/>
        </w:rPr>
        <w:t>orderby</w:t>
      </w:r>
      <w:proofErr w:type="spellEnd"/>
      <w:r w:rsidRPr="00E974C1">
        <w:rPr>
          <w:bdr w:val="none" w:sz="0" w:space="0" w:color="auto" w:frame="1"/>
        </w:rPr>
        <w:t xml:space="preserve"> person</w:t>
      </w:r>
    </w:p>
    <w:p w14:paraId="134AC13C" w14:textId="77777777" w:rsidR="00153247" w:rsidRPr="00E974C1" w:rsidRDefault="00153247" w:rsidP="00470BA8">
      <w:pPr>
        <w:pStyle w:val="wbbcode"/>
        <w:rPr>
          <w:bdr w:val="none" w:sz="0" w:space="0" w:color="auto" w:frame="1"/>
        </w:rPr>
      </w:pPr>
      <w:r w:rsidRPr="00E974C1">
        <w:rPr>
          <w:bdr w:val="none" w:sz="0" w:space="0" w:color="auto" w:frame="1"/>
        </w:rPr>
        <w:t xml:space="preserve">                                    select person;</w:t>
      </w:r>
    </w:p>
    <w:p w14:paraId="35E3C5CF" w14:textId="77777777" w:rsidR="00153247" w:rsidRPr="00E974C1" w:rsidRDefault="00153247" w:rsidP="00470BA8">
      <w:pPr>
        <w:pStyle w:val="wbbcode"/>
        <w:rPr>
          <w:bdr w:val="none" w:sz="0" w:space="0" w:color="auto" w:frame="1"/>
        </w:rPr>
      </w:pPr>
    </w:p>
    <w:p w14:paraId="7E2853B6" w14:textId="77777777" w:rsidR="00153247" w:rsidRPr="00E974C1" w:rsidRDefault="00153247" w:rsidP="00470BA8">
      <w:pPr>
        <w:pStyle w:val="wbbcode"/>
        <w:rPr>
          <w:bdr w:val="none" w:sz="0" w:space="0" w:color="auto" w:frame="1"/>
        </w:rPr>
      </w:pPr>
      <w:r w:rsidRPr="00E974C1">
        <w:rPr>
          <w:bdr w:val="none" w:sz="0" w:space="0" w:color="auto" w:frame="1"/>
        </w:rPr>
        <w:t xml:space="preserve">foreach(string employee in </w:t>
      </w:r>
      <w:proofErr w:type="spellStart"/>
      <w:r w:rsidRPr="00E974C1">
        <w:rPr>
          <w:bdr w:val="none" w:sz="0" w:space="0" w:color="auto" w:frame="1"/>
        </w:rPr>
        <w:t>employeeQuery</w:t>
      </w:r>
      <w:proofErr w:type="spellEnd"/>
      <w:r w:rsidRPr="00E974C1">
        <w:rPr>
          <w:bdr w:val="none" w:sz="0" w:space="0" w:color="auto" w:frame="1"/>
        </w:rPr>
        <w:t>)</w:t>
      </w:r>
    </w:p>
    <w:p w14:paraId="6C207230" w14:textId="77777777" w:rsidR="00153247" w:rsidRPr="00E974C1" w:rsidRDefault="00153247" w:rsidP="00470BA8">
      <w:pPr>
        <w:pStyle w:val="wbbcode"/>
        <w:rPr>
          <w:bdr w:val="none" w:sz="0" w:space="0" w:color="auto" w:frame="1"/>
        </w:rPr>
      </w:pPr>
      <w:r w:rsidRPr="00E974C1">
        <w:rPr>
          <w:bdr w:val="none" w:sz="0" w:space="0" w:color="auto" w:frame="1"/>
        </w:rPr>
        <w:t>{</w:t>
      </w:r>
    </w:p>
    <w:p w14:paraId="33C98C0E" w14:textId="77777777" w:rsidR="00153247" w:rsidRPr="00E974C1" w:rsidRDefault="00153247" w:rsidP="00470BA8">
      <w:pPr>
        <w:pStyle w:val="wbbcode"/>
        <w:rPr>
          <w:bdr w:val="none" w:sz="0" w:space="0" w:color="auto" w:frame="1"/>
        </w:rPr>
      </w:pPr>
      <w:r w:rsidRPr="00E974C1">
        <w:rPr>
          <w:bdr w:val="none" w:sz="0" w:space="0" w:color="auto" w:frame="1"/>
        </w:rPr>
        <w:t xml:space="preserve">    </w:t>
      </w:r>
      <w:proofErr w:type="spellStart"/>
      <w:r w:rsidRPr="00E974C1">
        <w:rPr>
          <w:bdr w:val="none" w:sz="0" w:space="0" w:color="auto" w:frame="1"/>
        </w:rPr>
        <w:t>Console.WriteLine</w:t>
      </w:r>
      <w:proofErr w:type="spellEnd"/>
      <w:r w:rsidRPr="00E974C1">
        <w:rPr>
          <w:bdr w:val="none" w:sz="0" w:space="0" w:color="auto" w:frame="1"/>
        </w:rPr>
        <w:t>(employee);</w:t>
      </w:r>
    </w:p>
    <w:p w14:paraId="560ECF39" w14:textId="77777777" w:rsidR="00153247" w:rsidRDefault="00153247" w:rsidP="00470BA8">
      <w:pPr>
        <w:pStyle w:val="wbbcode"/>
        <w:rPr>
          <w:bdr w:val="none" w:sz="0" w:space="0" w:color="auto" w:frame="1"/>
        </w:rPr>
      </w:pPr>
      <w:r w:rsidRPr="00E974C1">
        <w:rPr>
          <w:bdr w:val="none" w:sz="0" w:space="0" w:color="auto" w:frame="1"/>
        </w:rPr>
        <w:t>}</w:t>
      </w:r>
    </w:p>
    <w:p w14:paraId="6A34286C" w14:textId="77777777" w:rsidR="00470BA8" w:rsidRDefault="00470BA8" w:rsidP="00470BA8">
      <w:pPr>
        <w:pStyle w:val="wbbcode"/>
        <w:rPr>
          <w:bdr w:val="none" w:sz="0" w:space="0" w:color="auto" w:frame="1"/>
        </w:rPr>
      </w:pPr>
    </w:p>
    <w:p w14:paraId="046409ED" w14:textId="77777777" w:rsidR="00470BA8" w:rsidRPr="00E974C1" w:rsidRDefault="00470BA8" w:rsidP="00470BA8">
      <w:pPr>
        <w:pStyle w:val="wbbcode"/>
        <w:rPr>
          <w:bdr w:val="none" w:sz="0" w:space="0" w:color="auto" w:frame="1"/>
        </w:rPr>
      </w:pPr>
    </w:p>
    <w:p w14:paraId="1130AB41" w14:textId="6DEBD3EE" w:rsidR="00153247" w:rsidRPr="00E974C1" w:rsidRDefault="00153247" w:rsidP="00470BA8">
      <w:pPr>
        <w:pStyle w:val="wbbCorrect"/>
        <w:rPr>
          <w:rFonts w:ascii="Arial" w:hAnsi="Arial"/>
        </w:rPr>
      </w:pPr>
      <w:r w:rsidRPr="00E974C1">
        <w:t>ascending</w:t>
      </w:r>
    </w:p>
    <w:p w14:paraId="1326A586" w14:textId="0B2E495A" w:rsidR="00153247" w:rsidRPr="00E974C1" w:rsidRDefault="00153247" w:rsidP="00470BA8">
      <w:pPr>
        <w:pStyle w:val="wbbIncorrect"/>
        <w:rPr>
          <w:rFonts w:ascii="Arial" w:hAnsi="Arial"/>
        </w:rPr>
      </w:pPr>
      <w:r w:rsidRPr="00E974C1">
        <w:t>unordered</w:t>
      </w:r>
    </w:p>
    <w:p w14:paraId="4CA8AF0A" w14:textId="09C0A6CA" w:rsidR="00153247" w:rsidRPr="00E974C1" w:rsidRDefault="00153247" w:rsidP="00470BA8">
      <w:pPr>
        <w:pStyle w:val="wbbIncorrect"/>
        <w:rPr>
          <w:rFonts w:ascii="Arial" w:hAnsi="Arial"/>
        </w:rPr>
      </w:pPr>
      <w:r w:rsidRPr="00E974C1">
        <w:t>descending</w:t>
      </w:r>
    </w:p>
    <w:p w14:paraId="47E9065C" w14:textId="3ECB437D" w:rsidR="00153247" w:rsidRDefault="00153247" w:rsidP="00470BA8">
      <w:pPr>
        <w:pStyle w:val="wbbIncorrect"/>
      </w:pPr>
      <w:r w:rsidRPr="00E974C1">
        <w:t>first in, first out</w:t>
      </w:r>
      <w:r w:rsidRPr="00E974C1">
        <w:br/>
      </w:r>
    </w:p>
    <w:p w14:paraId="52792ADD" w14:textId="77777777" w:rsidR="00153247" w:rsidRDefault="00153247"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560317C" w14:textId="77777777" w:rsidR="00153247" w:rsidRPr="00153247" w:rsidRDefault="00153247" w:rsidP="00153247">
      <w:pPr>
        <w:spacing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first in, first out </w:t>
      </w:r>
    </w:p>
    <w:p w14:paraId="7657324B" w14:textId="77777777" w:rsidR="00153247" w:rsidRPr="00153247" w:rsidRDefault="00153247" w:rsidP="00153247">
      <w:pPr>
        <w:shd w:val="clear" w:color="auto" w:fill="19C37D"/>
        <w:spacing w:after="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ChatGPT</w:t>
      </w:r>
    </w:p>
    <w:p w14:paraId="0A3155B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The employee names in the example would be printed to the console in </w:t>
      </w:r>
      <w:r w:rsidRPr="00153247">
        <w:rPr>
          <w:rFonts w:ascii="Segoe UI" w:eastAsia="Times New Roman" w:hAnsi="Segoe UI" w:cs="Segoe UI"/>
          <w:b/>
          <w:bCs/>
          <w:kern w:val="0"/>
          <w:sz w:val="21"/>
          <w:szCs w:val="21"/>
          <w:bdr w:val="single" w:sz="2" w:space="0" w:color="D9D9E3" w:frame="1"/>
          <w:lang w:eastAsia="en-GB"/>
          <w14:ligatures w14:val="none"/>
        </w:rPr>
        <w:t>ascending order</w:t>
      </w:r>
      <w:r w:rsidRPr="00153247">
        <w:rPr>
          <w:rFonts w:ascii="Segoe UI" w:eastAsia="Times New Roman" w:hAnsi="Segoe UI" w:cs="Segoe UI"/>
          <w:kern w:val="0"/>
          <w:sz w:val="21"/>
          <w:szCs w:val="21"/>
          <w:lang w:eastAsia="en-GB"/>
          <w14:ligatures w14:val="none"/>
        </w:rPr>
        <w:t>.</w:t>
      </w:r>
    </w:p>
    <w:p w14:paraId="21B13740"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Explanation:</w:t>
      </w:r>
    </w:p>
    <w:p w14:paraId="26A164D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 xml:space="preserve">In the provided code snippet, the LINQ query uses the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orderby</w:t>
      </w:r>
      <w:proofErr w:type="spellEnd"/>
      <w:r w:rsidRPr="00153247">
        <w:rPr>
          <w:rFonts w:ascii="Segoe UI" w:eastAsia="Times New Roman" w:hAnsi="Segoe UI" w:cs="Segoe UI"/>
          <w:kern w:val="0"/>
          <w:sz w:val="21"/>
          <w:szCs w:val="21"/>
          <w:lang w:eastAsia="en-GB"/>
          <w14:ligatures w14:val="none"/>
        </w:rPr>
        <w:t xml:space="preserve"> clause to sort the </w:t>
      </w:r>
      <w:r w:rsidRPr="00153247">
        <w:rPr>
          <w:rFonts w:ascii="Ubuntu Mono" w:eastAsia="Times New Roman" w:hAnsi="Ubuntu Mono" w:cs="Courier New"/>
          <w:b/>
          <w:bCs/>
          <w:kern w:val="0"/>
          <w:sz w:val="18"/>
          <w:szCs w:val="18"/>
          <w:bdr w:val="single" w:sz="2" w:space="0" w:color="D9D9E3" w:frame="1"/>
          <w:lang w:eastAsia="en-GB"/>
          <w14:ligatures w14:val="none"/>
        </w:rPr>
        <w:t>employees</w:t>
      </w:r>
      <w:r w:rsidRPr="00153247">
        <w:rPr>
          <w:rFonts w:ascii="Segoe UI" w:eastAsia="Times New Roman" w:hAnsi="Segoe UI" w:cs="Segoe UI"/>
          <w:kern w:val="0"/>
          <w:sz w:val="21"/>
          <w:szCs w:val="21"/>
          <w:lang w:eastAsia="en-GB"/>
          <w14:ligatures w14:val="none"/>
        </w:rPr>
        <w:t xml:space="preserve"> array in ascending order based on the values of the </w:t>
      </w:r>
      <w:r w:rsidRPr="00153247">
        <w:rPr>
          <w:rFonts w:ascii="Ubuntu Mono" w:eastAsia="Times New Roman" w:hAnsi="Ubuntu Mono" w:cs="Courier New"/>
          <w:b/>
          <w:bCs/>
          <w:kern w:val="0"/>
          <w:sz w:val="18"/>
          <w:szCs w:val="18"/>
          <w:bdr w:val="single" w:sz="2" w:space="0" w:color="D9D9E3" w:frame="1"/>
          <w:lang w:eastAsia="en-GB"/>
          <w14:ligatures w14:val="none"/>
        </w:rPr>
        <w:t>person</w:t>
      </w:r>
      <w:r w:rsidRPr="00153247">
        <w:rPr>
          <w:rFonts w:ascii="Segoe UI" w:eastAsia="Times New Roman" w:hAnsi="Segoe UI" w:cs="Segoe UI"/>
          <w:kern w:val="0"/>
          <w:sz w:val="21"/>
          <w:szCs w:val="21"/>
          <w:lang w:eastAsia="en-GB"/>
          <w14:ligatures w14:val="none"/>
        </w:rPr>
        <w:t xml:space="preserve"> variable. The query then selects each sorted name and iterates through the </w:t>
      </w:r>
      <w:proofErr w:type="spellStart"/>
      <w:r w:rsidRPr="00153247">
        <w:rPr>
          <w:rFonts w:ascii="Ubuntu Mono" w:eastAsia="Times New Roman" w:hAnsi="Ubuntu Mono" w:cs="Courier New"/>
          <w:b/>
          <w:bCs/>
          <w:kern w:val="0"/>
          <w:sz w:val="18"/>
          <w:szCs w:val="18"/>
          <w:bdr w:val="single" w:sz="2" w:space="0" w:color="D9D9E3" w:frame="1"/>
          <w:lang w:eastAsia="en-GB"/>
          <w14:ligatures w14:val="none"/>
        </w:rPr>
        <w:t>employeeQuery</w:t>
      </w:r>
      <w:proofErr w:type="spellEnd"/>
      <w:r w:rsidRPr="00153247">
        <w:rPr>
          <w:rFonts w:ascii="Segoe UI" w:eastAsia="Times New Roman" w:hAnsi="Segoe UI" w:cs="Segoe UI"/>
          <w:kern w:val="0"/>
          <w:sz w:val="21"/>
          <w:szCs w:val="21"/>
          <w:lang w:eastAsia="en-GB"/>
          <w14:ligatures w14:val="none"/>
        </w:rPr>
        <w:t xml:space="preserve"> to print them using the </w:t>
      </w:r>
      <w:r w:rsidRPr="00153247">
        <w:rPr>
          <w:rFonts w:ascii="Ubuntu Mono" w:eastAsia="Times New Roman" w:hAnsi="Ubuntu Mono" w:cs="Courier New"/>
          <w:b/>
          <w:bCs/>
          <w:kern w:val="0"/>
          <w:sz w:val="18"/>
          <w:szCs w:val="18"/>
          <w:bdr w:val="single" w:sz="2" w:space="0" w:color="D9D9E3" w:frame="1"/>
          <w:lang w:eastAsia="en-GB"/>
          <w14:ligatures w14:val="none"/>
        </w:rPr>
        <w:t>foreach</w:t>
      </w:r>
      <w:r w:rsidRPr="00153247">
        <w:rPr>
          <w:rFonts w:ascii="Segoe UI" w:eastAsia="Times New Roman" w:hAnsi="Segoe UI" w:cs="Segoe UI"/>
          <w:kern w:val="0"/>
          <w:sz w:val="21"/>
          <w:szCs w:val="21"/>
          <w:lang w:eastAsia="en-GB"/>
          <w14:ligatures w14:val="none"/>
        </w:rPr>
        <w:t xml:space="preserve"> loop.</w:t>
      </w:r>
    </w:p>
    <w:p w14:paraId="18A5AC9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Here's the code snippet for reference:</w:t>
      </w:r>
    </w:p>
    <w:p w14:paraId="083FC4BE"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string[] employees = { "Joe", "Bob", "Carol", "Alice", "Will" };</w:t>
      </w:r>
    </w:p>
    <w:p w14:paraId="5E95C95A"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proofErr w:type="spellStart"/>
      <w:r w:rsidRPr="00153247">
        <w:rPr>
          <w:rFonts w:ascii="Segoe UI" w:eastAsia="Times New Roman" w:hAnsi="Segoe UI" w:cs="Segoe UI"/>
          <w:kern w:val="0"/>
          <w:sz w:val="18"/>
          <w:szCs w:val="18"/>
          <w:bdr w:val="single" w:sz="2" w:space="0" w:color="D9D9E3" w:frame="1"/>
          <w:lang w:eastAsia="en-GB"/>
          <w14:ligatures w14:val="none"/>
        </w:rPr>
        <w:t>IEnumerable</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&lt;string&gt; </w:t>
      </w:r>
      <w:proofErr w:type="spellStart"/>
      <w:r w:rsidRPr="00153247">
        <w:rPr>
          <w:rFonts w:ascii="Segoe UI" w:eastAsia="Times New Roman" w:hAnsi="Segoe UI" w:cs="Segoe UI"/>
          <w:kern w:val="0"/>
          <w:sz w:val="18"/>
          <w:szCs w:val="18"/>
          <w:bdr w:val="single" w:sz="2" w:space="0" w:color="D9D9E3" w:frame="1"/>
          <w:lang w:eastAsia="en-GB"/>
          <w14:ligatures w14:val="none"/>
        </w:rPr>
        <w:t>employeeQuery</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 from person in employees</w:t>
      </w:r>
    </w:p>
    <w:p w14:paraId="335A7323"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w:t>
      </w:r>
      <w:proofErr w:type="spellStart"/>
      <w:r w:rsidRPr="00153247">
        <w:rPr>
          <w:rFonts w:ascii="Segoe UI" w:eastAsia="Times New Roman" w:hAnsi="Segoe UI" w:cs="Segoe UI"/>
          <w:kern w:val="0"/>
          <w:sz w:val="18"/>
          <w:szCs w:val="18"/>
          <w:bdr w:val="single" w:sz="2" w:space="0" w:color="D9D9E3" w:frame="1"/>
          <w:lang w:eastAsia="en-GB"/>
          <w14:ligatures w14:val="none"/>
        </w:rPr>
        <w:t>orderby</w:t>
      </w:r>
      <w:proofErr w:type="spellEnd"/>
      <w:r w:rsidRPr="00153247">
        <w:rPr>
          <w:rFonts w:ascii="Segoe UI" w:eastAsia="Times New Roman" w:hAnsi="Segoe UI" w:cs="Segoe UI"/>
          <w:kern w:val="0"/>
          <w:sz w:val="18"/>
          <w:szCs w:val="18"/>
          <w:bdr w:val="single" w:sz="2" w:space="0" w:color="D9D9E3" w:frame="1"/>
          <w:lang w:eastAsia="en-GB"/>
          <w14:ligatures w14:val="none"/>
        </w:rPr>
        <w:t xml:space="preserve"> person</w:t>
      </w:r>
    </w:p>
    <w:p w14:paraId="2FFFDFB4" w14:textId="5B09AFE6"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lastRenderedPageBreak/>
        <w:t xml:space="preserve">          </w:t>
      </w:r>
      <w:r>
        <w:rPr>
          <w:rFonts w:ascii="Segoe UI" w:eastAsia="Times New Roman" w:hAnsi="Segoe UI" w:cs="Segoe UI"/>
          <w:kern w:val="0"/>
          <w:sz w:val="18"/>
          <w:szCs w:val="18"/>
          <w:bdr w:val="single" w:sz="2" w:space="0" w:color="D9D9E3" w:frame="1"/>
          <w:lang w:eastAsia="en-GB"/>
          <w14:ligatures w14:val="none"/>
        </w:rPr>
        <w:t xml:space="preserve"> </w:t>
      </w:r>
      <w:r w:rsidRPr="00153247">
        <w:rPr>
          <w:rFonts w:ascii="Segoe UI" w:eastAsia="Times New Roman" w:hAnsi="Segoe UI" w:cs="Segoe UI"/>
          <w:kern w:val="0"/>
          <w:sz w:val="18"/>
          <w:szCs w:val="18"/>
          <w:bdr w:val="single" w:sz="2" w:space="0" w:color="D9D9E3" w:frame="1"/>
          <w:lang w:eastAsia="en-GB"/>
          <w14:ligatures w14:val="none"/>
        </w:rPr>
        <w:t xml:space="preserve">                         select person;</w:t>
      </w:r>
    </w:p>
    <w:p w14:paraId="5B45BD25"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foreach(string employee in </w:t>
      </w:r>
      <w:proofErr w:type="spellStart"/>
      <w:r w:rsidRPr="00153247">
        <w:rPr>
          <w:rFonts w:ascii="Segoe UI" w:eastAsia="Times New Roman" w:hAnsi="Segoe UI" w:cs="Segoe UI"/>
          <w:kern w:val="0"/>
          <w:sz w:val="18"/>
          <w:szCs w:val="18"/>
          <w:bdr w:val="single" w:sz="2" w:space="0" w:color="D9D9E3" w:frame="1"/>
          <w:lang w:eastAsia="en-GB"/>
          <w14:ligatures w14:val="none"/>
        </w:rPr>
        <w:t>employeeQuery</w:t>
      </w:r>
      <w:proofErr w:type="spellEnd"/>
      <w:r w:rsidRPr="00153247">
        <w:rPr>
          <w:rFonts w:ascii="Segoe UI" w:eastAsia="Times New Roman" w:hAnsi="Segoe UI" w:cs="Segoe UI"/>
          <w:kern w:val="0"/>
          <w:sz w:val="18"/>
          <w:szCs w:val="18"/>
          <w:bdr w:val="single" w:sz="2" w:space="0" w:color="D9D9E3" w:frame="1"/>
          <w:lang w:eastAsia="en-GB"/>
          <w14:ligatures w14:val="none"/>
        </w:rPr>
        <w:t>)</w:t>
      </w:r>
    </w:p>
    <w:p w14:paraId="1D7629C8"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w:t>
      </w:r>
    </w:p>
    <w:p w14:paraId="592DA25D"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 xml:space="preserve">    </w:t>
      </w:r>
      <w:proofErr w:type="spellStart"/>
      <w:r w:rsidRPr="00153247">
        <w:rPr>
          <w:rFonts w:ascii="Segoe UI" w:eastAsia="Times New Roman" w:hAnsi="Segoe UI" w:cs="Segoe UI"/>
          <w:kern w:val="0"/>
          <w:sz w:val="18"/>
          <w:szCs w:val="18"/>
          <w:bdr w:val="single" w:sz="2" w:space="0" w:color="D9D9E3" w:frame="1"/>
          <w:lang w:eastAsia="en-GB"/>
          <w14:ligatures w14:val="none"/>
        </w:rPr>
        <w:t>Console.WriteLine</w:t>
      </w:r>
      <w:proofErr w:type="spellEnd"/>
      <w:r w:rsidRPr="00153247">
        <w:rPr>
          <w:rFonts w:ascii="Segoe UI" w:eastAsia="Times New Roman" w:hAnsi="Segoe UI" w:cs="Segoe UI"/>
          <w:kern w:val="0"/>
          <w:sz w:val="18"/>
          <w:szCs w:val="18"/>
          <w:bdr w:val="single" w:sz="2" w:space="0" w:color="D9D9E3" w:frame="1"/>
          <w:lang w:eastAsia="en-GB"/>
          <w14:ligatures w14:val="none"/>
        </w:rPr>
        <w:t>(employee);</w:t>
      </w:r>
    </w:p>
    <w:p w14:paraId="361C65F7"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153247">
        <w:rPr>
          <w:rFonts w:ascii="Segoe UI" w:eastAsia="Times New Roman" w:hAnsi="Segoe UI" w:cs="Segoe UI"/>
          <w:kern w:val="0"/>
          <w:sz w:val="18"/>
          <w:szCs w:val="18"/>
          <w:bdr w:val="single" w:sz="2" w:space="0" w:color="D9D9E3" w:frame="1"/>
          <w:lang w:eastAsia="en-GB"/>
          <w14:ligatures w14:val="none"/>
        </w:rPr>
        <w:t>}</w:t>
      </w:r>
    </w:p>
    <w:p w14:paraId="500933AF" w14:textId="1DADF854"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As a result, the employee names will be printed in ascending alphabetical order:</w:t>
      </w:r>
    </w:p>
    <w:p w14:paraId="5E816EAB"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Alice</w:t>
      </w:r>
    </w:p>
    <w:p w14:paraId="267F81F2"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Bob</w:t>
      </w:r>
    </w:p>
    <w:p w14:paraId="04A8E301"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Carol</w:t>
      </w:r>
    </w:p>
    <w:p w14:paraId="5E1958C8"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Joe</w:t>
      </w:r>
    </w:p>
    <w:p w14:paraId="06A1FD4C" w14:textId="77777777" w:rsid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lang w:eastAsia="en-GB"/>
          <w14:ligatures w14:val="none"/>
        </w:rPr>
      </w:pPr>
      <w:r w:rsidRPr="00153247">
        <w:rPr>
          <w:rFonts w:ascii="Segoe UI" w:eastAsia="Times New Roman" w:hAnsi="Segoe UI" w:cs="Segoe UI"/>
          <w:kern w:val="0"/>
          <w:sz w:val="18"/>
          <w:szCs w:val="18"/>
          <w:lang w:eastAsia="en-GB"/>
          <w14:ligatures w14:val="none"/>
        </w:rPr>
        <w:t>Will</w:t>
      </w:r>
    </w:p>
    <w:p w14:paraId="1F189EC1" w14:textId="14F49918"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kern w:val="0"/>
          <w:sz w:val="21"/>
          <w:szCs w:val="21"/>
          <w:lang w:eastAsia="en-GB"/>
          <w14:ligatures w14:val="none"/>
        </w:rPr>
        <w:t>So, the correct answer is:</w:t>
      </w:r>
    </w:p>
    <w:p w14:paraId="0E8F1494" w14:textId="77777777" w:rsidR="00153247" w:rsidRPr="00153247" w:rsidRDefault="00153247" w:rsidP="00153247">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53247">
        <w:rPr>
          <w:rFonts w:ascii="Segoe UI" w:eastAsia="Times New Roman" w:hAnsi="Segoe UI" w:cs="Segoe UI"/>
          <w:b/>
          <w:bCs/>
          <w:kern w:val="0"/>
          <w:sz w:val="21"/>
          <w:szCs w:val="21"/>
          <w:bdr w:val="single" w:sz="2" w:space="0" w:color="D9D9E3" w:frame="1"/>
          <w:lang w:eastAsia="en-GB"/>
          <w14:ligatures w14:val="none"/>
        </w:rPr>
        <w:t>ascending</w:t>
      </w:r>
    </w:p>
    <w:p w14:paraId="5A707B82" w14:textId="77777777" w:rsidR="00153247" w:rsidRDefault="00153247"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244ABF6" w14:textId="77777777" w:rsidR="00DA2B1A" w:rsidRDefault="00DA2B1A"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EBF06D2" w14:textId="77777777" w:rsidR="00DA2B1A" w:rsidRDefault="00DA2B1A" w:rsidP="00153247">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70AEB48" w14:textId="77777777" w:rsidR="00DA2B1A" w:rsidRPr="00E974C1" w:rsidRDefault="00DA2B1A" w:rsidP="00E92793">
      <w:pPr>
        <w:pStyle w:val="Heading1"/>
        <w:rPr>
          <w:rFonts w:ascii="Arial" w:hAnsi="Arial"/>
          <w:color w:val="65656A"/>
        </w:rPr>
      </w:pPr>
      <w:r w:rsidRPr="00E974C1">
        <w:t>Lambda expressions are often used in tandem with which of the following?</w:t>
      </w:r>
    </w:p>
    <w:p w14:paraId="48F0ECD1" w14:textId="4FAB9A12" w:rsidR="00DA2B1A" w:rsidRPr="00E974C1" w:rsidRDefault="00DA2B1A" w:rsidP="00470BA8">
      <w:pPr>
        <w:pStyle w:val="wbbIncorrect"/>
        <w:rPr>
          <w:rFonts w:ascii="Arial" w:hAnsi="Arial"/>
        </w:rPr>
      </w:pPr>
      <w:r w:rsidRPr="00E974C1">
        <w:t>Namespaces</w:t>
      </w:r>
    </w:p>
    <w:p w14:paraId="5DB9E896" w14:textId="054277B7" w:rsidR="00DA2B1A" w:rsidRPr="00E974C1" w:rsidRDefault="00DA2B1A" w:rsidP="00470BA8">
      <w:pPr>
        <w:pStyle w:val="wbbCorrect"/>
        <w:rPr>
          <w:rFonts w:ascii="Arial" w:hAnsi="Arial"/>
        </w:rPr>
      </w:pPr>
      <w:r w:rsidRPr="00E974C1">
        <w:t>LINQ</w:t>
      </w:r>
    </w:p>
    <w:p w14:paraId="401CBA74" w14:textId="61F74C6B" w:rsidR="00DA2B1A" w:rsidRPr="00E974C1" w:rsidRDefault="00DA2B1A" w:rsidP="00470BA8">
      <w:pPr>
        <w:pStyle w:val="wbbIncorrect"/>
        <w:rPr>
          <w:rFonts w:ascii="Arial" w:hAnsi="Arial"/>
        </w:rPr>
      </w:pPr>
      <w:r w:rsidRPr="00E974C1">
        <w:t>Type Aliasing</w:t>
      </w:r>
    </w:p>
    <w:p w14:paraId="76E33F93" w14:textId="673B93C3" w:rsidR="00DA2B1A" w:rsidRDefault="00DA2B1A" w:rsidP="00470BA8">
      <w:pPr>
        <w:pStyle w:val="wbbIncorrect"/>
      </w:pPr>
      <w:r w:rsidRPr="00E974C1">
        <w:t>Assemblies</w:t>
      </w:r>
      <w:r w:rsidRPr="00E974C1">
        <w:br/>
      </w:r>
    </w:p>
    <w:p w14:paraId="6EDB23CA"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1190230"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34EF0D" w14:textId="77777777" w:rsidR="00DA2B1A" w:rsidRPr="00DA2B1A" w:rsidRDefault="00DA2B1A" w:rsidP="00DA2B1A">
      <w:pPr>
        <w:spacing w:after="1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Assemblies </w:t>
      </w:r>
    </w:p>
    <w:p w14:paraId="2DC3AF00" w14:textId="77777777" w:rsidR="00DA2B1A" w:rsidRPr="00DA2B1A" w:rsidRDefault="00DA2B1A" w:rsidP="00DA2B1A">
      <w:pPr>
        <w:shd w:val="clear" w:color="auto" w:fill="19C37D"/>
        <w:spacing w:after="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ChatGPT</w:t>
      </w:r>
    </w:p>
    <w:p w14:paraId="471D4E6B"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Lambda expressions are often used in tandem with </w:t>
      </w:r>
      <w:r w:rsidRPr="00DA2B1A">
        <w:rPr>
          <w:rFonts w:ascii="Segoe UI" w:eastAsia="Times New Roman" w:hAnsi="Segoe UI" w:cs="Segoe UI"/>
          <w:b/>
          <w:bCs/>
          <w:kern w:val="0"/>
          <w:sz w:val="21"/>
          <w:szCs w:val="21"/>
          <w:bdr w:val="single" w:sz="2" w:space="0" w:color="D9D9E3" w:frame="1"/>
          <w:lang w:eastAsia="en-GB"/>
          <w14:ligatures w14:val="none"/>
        </w:rPr>
        <w:t>LINQ (Language Integrated Query)</w:t>
      </w:r>
      <w:r w:rsidRPr="00DA2B1A">
        <w:rPr>
          <w:rFonts w:ascii="Segoe UI" w:eastAsia="Times New Roman" w:hAnsi="Segoe UI" w:cs="Segoe UI"/>
          <w:kern w:val="0"/>
          <w:sz w:val="21"/>
          <w:szCs w:val="21"/>
          <w:lang w:eastAsia="en-GB"/>
          <w14:ligatures w14:val="none"/>
        </w:rPr>
        <w:t>.</w:t>
      </w:r>
    </w:p>
    <w:p w14:paraId="4A563A49"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Explanation:</w:t>
      </w:r>
    </w:p>
    <w:p w14:paraId="6906CD12"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Lambda expressions are a feature in C# that provide a concise way to write anonymous methods. They are particularly useful when working with LINQ, which is a powerful feature for querying collections and other data sources in a more readable and expressive manner.</w:t>
      </w:r>
    </w:p>
    <w:p w14:paraId="44F6217A"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lastRenderedPageBreak/>
        <w:t>LINQ queries often involve specifying filtering, sorting, grouping, and projecting operations on collections of data. Lambda expressions are commonly used as predicates, projections, or ordering functions within LINQ queries to define the desired operations. They allow you to specify complex operations directly within the LINQ query syntax.</w:t>
      </w:r>
    </w:p>
    <w:p w14:paraId="316F1B6A"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For example, a LINQ query that filters a collection based on a certain condition might use a lambda expression as the filtering predicate:</w:t>
      </w:r>
    </w:p>
    <w:p w14:paraId="0912C73A" w14:textId="77777777" w:rsid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DA2B1A">
        <w:rPr>
          <w:rFonts w:ascii="Segoe UI" w:eastAsia="Times New Roman" w:hAnsi="Segoe UI" w:cs="Segoe UI"/>
          <w:kern w:val="0"/>
          <w:sz w:val="18"/>
          <w:szCs w:val="18"/>
          <w:bdr w:val="single" w:sz="2" w:space="0" w:color="D9D9E3" w:frame="1"/>
          <w:lang w:eastAsia="en-GB"/>
          <w14:ligatures w14:val="none"/>
        </w:rPr>
        <w:t xml:space="preserve">var </w:t>
      </w:r>
      <w:proofErr w:type="spellStart"/>
      <w:r w:rsidRPr="00DA2B1A">
        <w:rPr>
          <w:rFonts w:ascii="Segoe UI" w:eastAsia="Times New Roman" w:hAnsi="Segoe UI" w:cs="Segoe UI"/>
          <w:kern w:val="0"/>
          <w:sz w:val="18"/>
          <w:szCs w:val="18"/>
          <w:bdr w:val="single" w:sz="2" w:space="0" w:color="D9D9E3" w:frame="1"/>
          <w:lang w:eastAsia="en-GB"/>
          <w14:ligatures w14:val="none"/>
        </w:rPr>
        <w:t>filteredNames</w:t>
      </w:r>
      <w:proofErr w:type="spellEnd"/>
      <w:r w:rsidRPr="00DA2B1A">
        <w:rPr>
          <w:rFonts w:ascii="Segoe UI" w:eastAsia="Times New Roman" w:hAnsi="Segoe UI" w:cs="Segoe UI"/>
          <w:kern w:val="0"/>
          <w:sz w:val="18"/>
          <w:szCs w:val="18"/>
          <w:bdr w:val="single" w:sz="2" w:space="0" w:color="D9D9E3" w:frame="1"/>
          <w:lang w:eastAsia="en-GB"/>
          <w14:ligatures w14:val="none"/>
        </w:rPr>
        <w:t xml:space="preserve"> = </w:t>
      </w:r>
      <w:proofErr w:type="spellStart"/>
      <w:r w:rsidRPr="00DA2B1A">
        <w:rPr>
          <w:rFonts w:ascii="Segoe UI" w:eastAsia="Times New Roman" w:hAnsi="Segoe UI" w:cs="Segoe UI"/>
          <w:kern w:val="0"/>
          <w:sz w:val="18"/>
          <w:szCs w:val="18"/>
          <w:bdr w:val="single" w:sz="2" w:space="0" w:color="D9D9E3" w:frame="1"/>
          <w:lang w:eastAsia="en-GB"/>
          <w14:ligatures w14:val="none"/>
        </w:rPr>
        <w:t>names.Where</w:t>
      </w:r>
      <w:proofErr w:type="spellEnd"/>
      <w:r w:rsidRPr="00DA2B1A">
        <w:rPr>
          <w:rFonts w:ascii="Segoe UI" w:eastAsia="Times New Roman" w:hAnsi="Segoe UI" w:cs="Segoe UI"/>
          <w:kern w:val="0"/>
          <w:sz w:val="18"/>
          <w:szCs w:val="18"/>
          <w:bdr w:val="single" w:sz="2" w:space="0" w:color="D9D9E3" w:frame="1"/>
          <w:lang w:eastAsia="en-GB"/>
          <w14:ligatures w14:val="none"/>
        </w:rPr>
        <w:t xml:space="preserve">(name =&gt; </w:t>
      </w:r>
      <w:proofErr w:type="spellStart"/>
      <w:r w:rsidRPr="00DA2B1A">
        <w:rPr>
          <w:rFonts w:ascii="Segoe UI" w:eastAsia="Times New Roman" w:hAnsi="Segoe UI" w:cs="Segoe UI"/>
          <w:kern w:val="0"/>
          <w:sz w:val="18"/>
          <w:szCs w:val="18"/>
          <w:bdr w:val="single" w:sz="2" w:space="0" w:color="D9D9E3" w:frame="1"/>
          <w:lang w:eastAsia="en-GB"/>
          <w14:ligatures w14:val="none"/>
        </w:rPr>
        <w:t>name.Length</w:t>
      </w:r>
      <w:proofErr w:type="spellEnd"/>
      <w:r w:rsidRPr="00DA2B1A">
        <w:rPr>
          <w:rFonts w:ascii="Segoe UI" w:eastAsia="Times New Roman" w:hAnsi="Segoe UI" w:cs="Segoe UI"/>
          <w:kern w:val="0"/>
          <w:sz w:val="18"/>
          <w:szCs w:val="18"/>
          <w:bdr w:val="single" w:sz="2" w:space="0" w:color="D9D9E3" w:frame="1"/>
          <w:lang w:eastAsia="en-GB"/>
          <w14:ligatures w14:val="none"/>
        </w:rPr>
        <w:t xml:space="preserve"> &gt; 5);</w:t>
      </w:r>
    </w:p>
    <w:p w14:paraId="13943544" w14:textId="16139A4A"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In this code, the lambda expression </w:t>
      </w:r>
      <w:r w:rsidRPr="00DA2B1A">
        <w:rPr>
          <w:rFonts w:ascii="Ubuntu Mono" w:eastAsia="Times New Roman" w:hAnsi="Ubuntu Mono" w:cs="Courier New"/>
          <w:b/>
          <w:bCs/>
          <w:kern w:val="0"/>
          <w:sz w:val="18"/>
          <w:szCs w:val="18"/>
          <w:bdr w:val="single" w:sz="2" w:space="0" w:color="D9D9E3" w:frame="1"/>
          <w:lang w:eastAsia="en-GB"/>
          <w14:ligatures w14:val="none"/>
        </w:rPr>
        <w:t xml:space="preserve">name =&gt; </w:t>
      </w:r>
      <w:proofErr w:type="spellStart"/>
      <w:r w:rsidRPr="00DA2B1A">
        <w:rPr>
          <w:rFonts w:ascii="Ubuntu Mono" w:eastAsia="Times New Roman" w:hAnsi="Ubuntu Mono" w:cs="Courier New"/>
          <w:b/>
          <w:bCs/>
          <w:kern w:val="0"/>
          <w:sz w:val="18"/>
          <w:szCs w:val="18"/>
          <w:bdr w:val="single" w:sz="2" w:space="0" w:color="D9D9E3" w:frame="1"/>
          <w:lang w:eastAsia="en-GB"/>
          <w14:ligatures w14:val="none"/>
        </w:rPr>
        <w:t>name.Length</w:t>
      </w:r>
      <w:proofErr w:type="spellEnd"/>
      <w:r w:rsidRPr="00DA2B1A">
        <w:rPr>
          <w:rFonts w:ascii="Ubuntu Mono" w:eastAsia="Times New Roman" w:hAnsi="Ubuntu Mono" w:cs="Courier New"/>
          <w:b/>
          <w:bCs/>
          <w:kern w:val="0"/>
          <w:sz w:val="18"/>
          <w:szCs w:val="18"/>
          <w:bdr w:val="single" w:sz="2" w:space="0" w:color="D9D9E3" w:frame="1"/>
          <w:lang w:eastAsia="en-GB"/>
          <w14:ligatures w14:val="none"/>
        </w:rPr>
        <w:t xml:space="preserve"> &gt; 5</w:t>
      </w:r>
      <w:r w:rsidRPr="00DA2B1A">
        <w:rPr>
          <w:rFonts w:ascii="Segoe UI" w:eastAsia="Times New Roman" w:hAnsi="Segoe UI" w:cs="Segoe UI"/>
          <w:kern w:val="0"/>
          <w:sz w:val="21"/>
          <w:szCs w:val="21"/>
          <w:lang w:eastAsia="en-GB"/>
          <w14:ligatures w14:val="none"/>
        </w:rPr>
        <w:t xml:space="preserve"> serves as the filtering criteria within the LINQ </w:t>
      </w:r>
      <w:r w:rsidRPr="00DA2B1A">
        <w:rPr>
          <w:rFonts w:ascii="Ubuntu Mono" w:eastAsia="Times New Roman" w:hAnsi="Ubuntu Mono" w:cs="Courier New"/>
          <w:b/>
          <w:bCs/>
          <w:kern w:val="0"/>
          <w:sz w:val="18"/>
          <w:szCs w:val="18"/>
          <w:bdr w:val="single" w:sz="2" w:space="0" w:color="D9D9E3" w:frame="1"/>
          <w:lang w:eastAsia="en-GB"/>
          <w14:ligatures w14:val="none"/>
        </w:rPr>
        <w:t>Where</w:t>
      </w:r>
      <w:r w:rsidRPr="00DA2B1A">
        <w:rPr>
          <w:rFonts w:ascii="Segoe UI" w:eastAsia="Times New Roman" w:hAnsi="Segoe UI" w:cs="Segoe UI"/>
          <w:kern w:val="0"/>
          <w:sz w:val="21"/>
          <w:szCs w:val="21"/>
          <w:lang w:eastAsia="en-GB"/>
          <w14:ligatures w14:val="none"/>
        </w:rPr>
        <w:t xml:space="preserve"> method.</w:t>
      </w:r>
    </w:p>
    <w:p w14:paraId="37CC2DB9" w14:textId="77777777" w:rsidR="00DA2B1A" w:rsidRPr="00DA2B1A" w:rsidRDefault="00DA2B1A" w:rsidP="00DA2B1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DA2B1A">
        <w:rPr>
          <w:rFonts w:ascii="Segoe UI" w:eastAsia="Times New Roman" w:hAnsi="Segoe UI" w:cs="Segoe UI"/>
          <w:kern w:val="0"/>
          <w:sz w:val="21"/>
          <w:szCs w:val="21"/>
          <w:lang w:eastAsia="en-GB"/>
          <w14:ligatures w14:val="none"/>
        </w:rPr>
        <w:t xml:space="preserve">So, among the given options, </w:t>
      </w:r>
      <w:r w:rsidRPr="00DA2B1A">
        <w:rPr>
          <w:rFonts w:ascii="Segoe UI" w:eastAsia="Times New Roman" w:hAnsi="Segoe UI" w:cs="Segoe UI"/>
          <w:b/>
          <w:bCs/>
          <w:kern w:val="0"/>
          <w:sz w:val="21"/>
          <w:szCs w:val="21"/>
          <w:bdr w:val="single" w:sz="2" w:space="0" w:color="D9D9E3" w:frame="1"/>
          <w:lang w:eastAsia="en-GB"/>
          <w14:ligatures w14:val="none"/>
        </w:rPr>
        <w:t>Lambda expressions are often used in tandem with LINQ</w:t>
      </w:r>
      <w:r w:rsidRPr="00DA2B1A">
        <w:rPr>
          <w:rFonts w:ascii="Segoe UI" w:eastAsia="Times New Roman" w:hAnsi="Segoe UI" w:cs="Segoe UI"/>
          <w:kern w:val="0"/>
          <w:sz w:val="21"/>
          <w:szCs w:val="21"/>
          <w:lang w:eastAsia="en-GB"/>
          <w14:ligatures w14:val="none"/>
        </w:rPr>
        <w:t>. While lambda expressions can also be used in other contexts like defining delegates or event handlers, their integration with LINQ is one of the most common and powerful use cases.</w:t>
      </w:r>
    </w:p>
    <w:p w14:paraId="582A33FD" w14:textId="77777777" w:rsidR="00DA2B1A" w:rsidRDefault="00DA2B1A"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B46685" w14:textId="77777777" w:rsidR="007A2A3E" w:rsidRDefault="007A2A3E" w:rsidP="00DA2B1A">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F6F0E1D" w14:textId="77777777" w:rsidR="007A2A3E" w:rsidRPr="00E974C1" w:rsidRDefault="007A2A3E" w:rsidP="00E92793">
      <w:pPr>
        <w:pStyle w:val="Heading1"/>
        <w:rPr>
          <w:rFonts w:ascii="Arial" w:hAnsi="Arial"/>
          <w:color w:val="65656A"/>
        </w:rPr>
      </w:pPr>
      <w:r w:rsidRPr="00E974C1">
        <w:t>What is the correct formatting for single line and multiline comments?</w:t>
      </w:r>
    </w:p>
    <w:p w14:paraId="627D5E40" w14:textId="54F2E973" w:rsidR="007A2A3E" w:rsidRPr="00E974C1" w:rsidRDefault="007A2A3E" w:rsidP="00470BA8">
      <w:pPr>
        <w:pStyle w:val="wbbIncorrect"/>
        <w:rPr>
          <w:rFonts w:ascii="Arial" w:hAnsi="Arial"/>
        </w:rPr>
      </w:pPr>
      <w:r w:rsidRPr="00E974C1">
        <w:t>// - Single Line</w:t>
      </w:r>
      <w:r w:rsidRPr="00E974C1">
        <w:br/>
        <w:t>/ - Multiline</w:t>
      </w:r>
    </w:p>
    <w:p w14:paraId="7E95B6DB" w14:textId="05F2B680" w:rsidR="007A2A3E" w:rsidRPr="00E974C1" w:rsidRDefault="007A2A3E" w:rsidP="00470BA8">
      <w:pPr>
        <w:pStyle w:val="wbbIncorrect"/>
        <w:rPr>
          <w:rFonts w:ascii="Arial" w:hAnsi="Arial"/>
        </w:rPr>
      </w:pPr>
      <w:r w:rsidRPr="00E974C1">
        <w:t>// Multiline</w:t>
      </w:r>
      <w:r w:rsidRPr="00E974C1">
        <w:br/>
        <w:t>/_ Single Line _/</w:t>
      </w:r>
    </w:p>
    <w:p w14:paraId="5094E831" w14:textId="4B4FF82F" w:rsidR="007A2A3E" w:rsidRPr="00E974C1" w:rsidRDefault="007A2A3E" w:rsidP="00470BA8">
      <w:pPr>
        <w:pStyle w:val="wbbIncorrect"/>
        <w:rPr>
          <w:rFonts w:ascii="Arial" w:hAnsi="Arial"/>
        </w:rPr>
      </w:pPr>
      <w:r w:rsidRPr="00E974C1">
        <w:t>//* Multiline</w:t>
      </w:r>
      <w:r w:rsidRPr="00E974C1">
        <w:br/>
        <w:t>/ Single Line</w:t>
      </w:r>
    </w:p>
    <w:p w14:paraId="6E2AEA65" w14:textId="2AC5F666" w:rsidR="007A2A3E" w:rsidRPr="007A2A3E" w:rsidRDefault="007A2A3E" w:rsidP="00470BA8">
      <w:pPr>
        <w:pStyle w:val="wbbCorrect"/>
      </w:pPr>
      <w:r w:rsidRPr="00E974C1">
        <w:t>// Single Line</w:t>
      </w:r>
      <w:r w:rsidRPr="00E974C1">
        <w:br/>
        <w:t>/</w:t>
      </w:r>
      <w:r>
        <w:t>*</w:t>
      </w:r>
      <w:r w:rsidRPr="00E974C1">
        <w:t xml:space="preserve"> Multiline </w:t>
      </w:r>
      <w:r>
        <w:t>*</w:t>
      </w:r>
      <w:r w:rsidRPr="00E974C1">
        <w:t>/</w:t>
      </w:r>
      <w:r w:rsidRPr="00E974C1">
        <w:br/>
      </w:r>
    </w:p>
    <w:p w14:paraId="159071DD" w14:textId="77777777" w:rsidR="007A2A3E" w:rsidRDefault="007A2A3E" w:rsidP="007A2A3E">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1EE126A" w14:textId="77777777" w:rsidR="007A2A3E" w:rsidRPr="00E974C1" w:rsidRDefault="007A2A3E" w:rsidP="00E92793">
      <w:pPr>
        <w:pStyle w:val="Heading1"/>
        <w:rPr>
          <w:rFonts w:ascii="Arial" w:hAnsi="Arial"/>
          <w:color w:val="65656A"/>
        </w:rPr>
      </w:pPr>
      <w:r w:rsidRPr="00E974C1">
        <w:t>How do you make a method in an abstract class overridable?</w:t>
      </w:r>
    </w:p>
    <w:p w14:paraId="3545527C" w14:textId="49FDC3BD" w:rsidR="007A2A3E" w:rsidRPr="00E974C1" w:rsidRDefault="007A2A3E" w:rsidP="00470BA8">
      <w:pPr>
        <w:pStyle w:val="wbbIncorrect"/>
        <w:rPr>
          <w:rFonts w:ascii="Arial" w:hAnsi="Arial"/>
        </w:rPr>
      </w:pPr>
      <w:r w:rsidRPr="00E974C1">
        <w:t>Make it public</w:t>
      </w:r>
    </w:p>
    <w:p w14:paraId="3F7A410E" w14:textId="274B0320" w:rsidR="007A2A3E" w:rsidRPr="00E974C1" w:rsidRDefault="007A2A3E" w:rsidP="00470BA8">
      <w:pPr>
        <w:pStyle w:val="wbbIncorrect"/>
        <w:rPr>
          <w:rFonts w:ascii="Arial" w:hAnsi="Arial"/>
        </w:rPr>
      </w:pPr>
      <w:r w:rsidRPr="00E974C1">
        <w:t>Make it static</w:t>
      </w:r>
    </w:p>
    <w:p w14:paraId="501E800A" w14:textId="03C3B7D3" w:rsidR="007A2A3E" w:rsidRPr="00E974C1" w:rsidRDefault="007A2A3E" w:rsidP="00470BA8">
      <w:pPr>
        <w:pStyle w:val="wbbIncorrect"/>
        <w:rPr>
          <w:rFonts w:ascii="Arial" w:hAnsi="Arial"/>
        </w:rPr>
      </w:pPr>
      <w:r w:rsidRPr="00E974C1">
        <w:t>Make it private</w:t>
      </w:r>
    </w:p>
    <w:p w14:paraId="2A513D81" w14:textId="066FBAED" w:rsidR="007A2A3E" w:rsidRDefault="007A2A3E" w:rsidP="00470BA8">
      <w:pPr>
        <w:pStyle w:val="wbbCorrect"/>
      </w:pPr>
      <w:r w:rsidRPr="00E974C1">
        <w:t>Make it virtual</w:t>
      </w:r>
      <w:r w:rsidRPr="00E974C1">
        <w:br/>
      </w:r>
    </w:p>
    <w:p w14:paraId="0FE2659D"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E57C7DC"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183F9B0" w14:textId="77777777" w:rsidR="007A2A3E" w:rsidRPr="007A2A3E" w:rsidRDefault="007A2A3E" w:rsidP="007A2A3E">
      <w:pPr>
        <w:spacing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Make it virtual </w:t>
      </w:r>
    </w:p>
    <w:p w14:paraId="1F0EAFE7" w14:textId="77777777" w:rsidR="007A2A3E" w:rsidRPr="007A2A3E" w:rsidRDefault="007A2A3E" w:rsidP="007A2A3E">
      <w:pPr>
        <w:shd w:val="clear" w:color="auto" w:fill="19C37D"/>
        <w:spacing w:after="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ChatGPT</w:t>
      </w:r>
    </w:p>
    <w:p w14:paraId="117EF80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To make a method in an abstract class overridable in C#, you need to make it </w:t>
      </w:r>
      <w:r w:rsidRPr="007A2A3E">
        <w:rPr>
          <w:rFonts w:ascii="Segoe UI" w:eastAsia="Times New Roman" w:hAnsi="Segoe UI" w:cs="Segoe UI"/>
          <w:b/>
          <w:bCs/>
          <w:kern w:val="0"/>
          <w:sz w:val="21"/>
          <w:szCs w:val="21"/>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w:t>
      </w:r>
    </w:p>
    <w:p w14:paraId="4EFDE67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Explanation:</w:t>
      </w:r>
    </w:p>
    <w:p w14:paraId="7D7FD08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An abstract class is a class that cannot be instantiated on its own and is meant to be subclassed by other classes. Abstract classes can include abstract methods, which are methods without an </w:t>
      </w:r>
      <w:r w:rsidRPr="007A2A3E">
        <w:rPr>
          <w:rFonts w:ascii="Segoe UI" w:eastAsia="Times New Roman" w:hAnsi="Segoe UI" w:cs="Segoe UI"/>
          <w:kern w:val="0"/>
          <w:sz w:val="21"/>
          <w:szCs w:val="21"/>
          <w:lang w:eastAsia="en-GB"/>
          <w14:ligatures w14:val="none"/>
        </w:rPr>
        <w:lastRenderedPageBreak/>
        <w:t>implementation in the abstract class itself. Subclasses of an abstract class are required to provide concrete implementations for these abstract methods.</w:t>
      </w:r>
    </w:p>
    <w:p w14:paraId="2B6FAEB3"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To make a method in an abstract class overridable (meaning that it can be overridden in subclasses), you need to mark it as </w:t>
      </w:r>
      <w:r w:rsidRPr="007A2A3E">
        <w:rPr>
          <w:rFonts w:ascii="Segoe UI" w:eastAsia="Times New Roman" w:hAnsi="Segoe UI" w:cs="Segoe UI"/>
          <w:b/>
          <w:bCs/>
          <w:kern w:val="0"/>
          <w:sz w:val="21"/>
          <w:szCs w:val="21"/>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The </w:t>
      </w:r>
      <w:r w:rsidRPr="007A2A3E">
        <w:rPr>
          <w:rFonts w:ascii="Ubuntu Mono" w:eastAsia="Times New Roman" w:hAnsi="Ubuntu Mono" w:cs="Courier New"/>
          <w:b/>
          <w:bCs/>
          <w:kern w:val="0"/>
          <w:sz w:val="18"/>
          <w:szCs w:val="18"/>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keyword indicates that a method is a candidate for being overridden in derived classes. Here's how you do it:</w:t>
      </w:r>
    </w:p>
    <w:p w14:paraId="3B29DFD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public abstract class </w:t>
      </w:r>
      <w:proofErr w:type="spellStart"/>
      <w:r w:rsidRPr="007A2A3E">
        <w:rPr>
          <w:rFonts w:ascii="Segoe UI" w:eastAsia="Times New Roman" w:hAnsi="Segoe UI" w:cs="Segoe UI"/>
          <w:kern w:val="0"/>
          <w:sz w:val="18"/>
          <w:szCs w:val="18"/>
          <w:bdr w:val="single" w:sz="2" w:space="0" w:color="D9D9E3" w:frame="1"/>
          <w:lang w:eastAsia="en-GB"/>
          <w14:ligatures w14:val="none"/>
        </w:rPr>
        <w:t>MyBaseClass</w:t>
      </w:r>
      <w:proofErr w:type="spellEnd"/>
    </w:p>
    <w:p w14:paraId="507CDAB9"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p>
    <w:p w14:paraId="60DFDE12"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public virtual void </w:t>
      </w:r>
      <w:proofErr w:type="spellStart"/>
      <w:r w:rsidRPr="007A2A3E">
        <w:rPr>
          <w:rFonts w:ascii="Segoe UI" w:eastAsia="Times New Roman" w:hAnsi="Segoe UI" w:cs="Segoe UI"/>
          <w:kern w:val="0"/>
          <w:sz w:val="18"/>
          <w:szCs w:val="18"/>
          <w:bdr w:val="single" w:sz="2" w:space="0" w:color="D9D9E3" w:frame="1"/>
          <w:lang w:eastAsia="en-GB"/>
          <w14:ligatures w14:val="none"/>
        </w:rPr>
        <w:t>MyMethod</w:t>
      </w:r>
      <w:proofErr w:type="spellEnd"/>
      <w:r w:rsidRPr="007A2A3E">
        <w:rPr>
          <w:rFonts w:ascii="Segoe UI" w:eastAsia="Times New Roman" w:hAnsi="Segoe UI" w:cs="Segoe UI"/>
          <w:kern w:val="0"/>
          <w:sz w:val="18"/>
          <w:szCs w:val="18"/>
          <w:bdr w:val="single" w:sz="2" w:space="0" w:color="D9D9E3" w:frame="1"/>
          <w:lang w:eastAsia="en-GB"/>
          <w14:ligatures w14:val="none"/>
        </w:rPr>
        <w:t>()</w:t>
      </w:r>
    </w:p>
    <w:p w14:paraId="075743D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39D246C7"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 Default implementation or empty method</w:t>
      </w:r>
    </w:p>
    <w:p w14:paraId="52F2188F"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730BE281" w14:textId="2CA4FEBE"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r w:rsidRPr="007A2A3E">
        <w:rPr>
          <w:rFonts w:ascii="Segoe UI" w:eastAsia="Times New Roman" w:hAnsi="Segoe UI" w:cs="Segoe UI"/>
          <w:kern w:val="0"/>
          <w:sz w:val="21"/>
          <w:szCs w:val="21"/>
          <w:lang w:eastAsia="en-GB"/>
          <w14:ligatures w14:val="none"/>
        </w:rPr>
        <w:t xml:space="preserve">In the above example, the </w:t>
      </w:r>
      <w:proofErr w:type="spellStart"/>
      <w:r w:rsidRPr="007A2A3E">
        <w:rPr>
          <w:rFonts w:ascii="Ubuntu Mono" w:eastAsia="Times New Roman" w:hAnsi="Ubuntu Mono" w:cs="Courier New"/>
          <w:b/>
          <w:bCs/>
          <w:kern w:val="0"/>
          <w:sz w:val="18"/>
          <w:szCs w:val="18"/>
          <w:bdr w:val="single" w:sz="2" w:space="0" w:color="D9D9E3" w:frame="1"/>
          <w:lang w:eastAsia="en-GB"/>
          <w14:ligatures w14:val="none"/>
        </w:rPr>
        <w:t>MyMethod</w:t>
      </w:r>
      <w:proofErr w:type="spellEnd"/>
      <w:r w:rsidRPr="007A2A3E">
        <w:rPr>
          <w:rFonts w:ascii="Segoe UI" w:eastAsia="Times New Roman" w:hAnsi="Segoe UI" w:cs="Segoe UI"/>
          <w:kern w:val="0"/>
          <w:sz w:val="21"/>
          <w:szCs w:val="21"/>
          <w:lang w:eastAsia="en-GB"/>
          <w14:ligatures w14:val="none"/>
        </w:rPr>
        <w:t xml:space="preserve"> is marked as </w:t>
      </w:r>
      <w:r w:rsidRPr="007A2A3E">
        <w:rPr>
          <w:rFonts w:ascii="Ubuntu Mono" w:eastAsia="Times New Roman" w:hAnsi="Ubuntu Mono" w:cs="Courier New"/>
          <w:b/>
          <w:bCs/>
          <w:kern w:val="0"/>
          <w:sz w:val="18"/>
          <w:szCs w:val="18"/>
          <w:bdr w:val="single" w:sz="2" w:space="0" w:color="D9D9E3" w:frame="1"/>
          <w:lang w:eastAsia="en-GB"/>
          <w14:ligatures w14:val="none"/>
        </w:rPr>
        <w:t>virtual</w:t>
      </w:r>
      <w:r w:rsidRPr="007A2A3E">
        <w:rPr>
          <w:rFonts w:ascii="Segoe UI" w:eastAsia="Times New Roman" w:hAnsi="Segoe UI" w:cs="Segoe UI"/>
          <w:kern w:val="0"/>
          <w:sz w:val="21"/>
          <w:szCs w:val="21"/>
          <w:lang w:eastAsia="en-GB"/>
          <w14:ligatures w14:val="none"/>
        </w:rPr>
        <w:t xml:space="preserve">, which means that subclasses can provide their own implementations by using the </w:t>
      </w:r>
      <w:r w:rsidRPr="007A2A3E">
        <w:rPr>
          <w:rFonts w:ascii="Ubuntu Mono" w:eastAsia="Times New Roman" w:hAnsi="Ubuntu Mono" w:cs="Courier New"/>
          <w:b/>
          <w:bCs/>
          <w:kern w:val="0"/>
          <w:sz w:val="18"/>
          <w:szCs w:val="18"/>
          <w:bdr w:val="single" w:sz="2" w:space="0" w:color="D9D9E3" w:frame="1"/>
          <w:lang w:eastAsia="en-GB"/>
          <w14:ligatures w14:val="none"/>
        </w:rPr>
        <w:t>override</w:t>
      </w:r>
      <w:r w:rsidRPr="007A2A3E">
        <w:rPr>
          <w:rFonts w:ascii="Segoe UI" w:eastAsia="Times New Roman" w:hAnsi="Segoe UI" w:cs="Segoe UI"/>
          <w:kern w:val="0"/>
          <w:sz w:val="21"/>
          <w:szCs w:val="21"/>
          <w:lang w:eastAsia="en-GB"/>
          <w14:ligatures w14:val="none"/>
        </w:rPr>
        <w:t xml:space="preserve"> keyword:</w:t>
      </w:r>
    </w:p>
    <w:p w14:paraId="626794E9"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public class </w:t>
      </w:r>
      <w:proofErr w:type="spellStart"/>
      <w:r w:rsidRPr="007A2A3E">
        <w:rPr>
          <w:rFonts w:ascii="Segoe UI" w:eastAsia="Times New Roman" w:hAnsi="Segoe UI" w:cs="Segoe UI"/>
          <w:kern w:val="0"/>
          <w:sz w:val="18"/>
          <w:szCs w:val="18"/>
          <w:bdr w:val="single" w:sz="2" w:space="0" w:color="D9D9E3" w:frame="1"/>
          <w:lang w:eastAsia="en-GB"/>
          <w14:ligatures w14:val="none"/>
        </w:rPr>
        <w:t>MyDerivedClass</w:t>
      </w:r>
      <w:proofErr w:type="spellEnd"/>
      <w:r w:rsidRPr="007A2A3E">
        <w:rPr>
          <w:rFonts w:ascii="Segoe UI" w:eastAsia="Times New Roman" w:hAnsi="Segoe UI" w:cs="Segoe UI"/>
          <w:kern w:val="0"/>
          <w:sz w:val="18"/>
          <w:szCs w:val="18"/>
          <w:bdr w:val="single" w:sz="2" w:space="0" w:color="D9D9E3" w:frame="1"/>
          <w:lang w:eastAsia="en-GB"/>
          <w14:ligatures w14:val="none"/>
        </w:rPr>
        <w:t xml:space="preserve"> : </w:t>
      </w:r>
      <w:proofErr w:type="spellStart"/>
      <w:r w:rsidRPr="007A2A3E">
        <w:rPr>
          <w:rFonts w:ascii="Segoe UI" w:eastAsia="Times New Roman" w:hAnsi="Segoe UI" w:cs="Segoe UI"/>
          <w:kern w:val="0"/>
          <w:sz w:val="18"/>
          <w:szCs w:val="18"/>
          <w:bdr w:val="single" w:sz="2" w:space="0" w:color="D9D9E3" w:frame="1"/>
          <w:lang w:eastAsia="en-GB"/>
          <w14:ligatures w14:val="none"/>
        </w:rPr>
        <w:t>MyBaseClass</w:t>
      </w:r>
      <w:proofErr w:type="spellEnd"/>
    </w:p>
    <w:p w14:paraId="3AC890F3"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p>
    <w:p w14:paraId="3B6DA01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public override void </w:t>
      </w:r>
      <w:proofErr w:type="spellStart"/>
      <w:r w:rsidRPr="007A2A3E">
        <w:rPr>
          <w:rFonts w:ascii="Segoe UI" w:eastAsia="Times New Roman" w:hAnsi="Segoe UI" w:cs="Segoe UI"/>
          <w:kern w:val="0"/>
          <w:sz w:val="18"/>
          <w:szCs w:val="18"/>
          <w:bdr w:val="single" w:sz="2" w:space="0" w:color="D9D9E3" w:frame="1"/>
          <w:lang w:eastAsia="en-GB"/>
          <w14:ligatures w14:val="none"/>
        </w:rPr>
        <w:t>MyMethod</w:t>
      </w:r>
      <w:proofErr w:type="spellEnd"/>
      <w:r w:rsidRPr="007A2A3E">
        <w:rPr>
          <w:rFonts w:ascii="Segoe UI" w:eastAsia="Times New Roman" w:hAnsi="Segoe UI" w:cs="Segoe UI"/>
          <w:kern w:val="0"/>
          <w:sz w:val="18"/>
          <w:szCs w:val="18"/>
          <w:bdr w:val="single" w:sz="2" w:space="0" w:color="D9D9E3" w:frame="1"/>
          <w:lang w:eastAsia="en-GB"/>
          <w14:ligatures w14:val="none"/>
        </w:rPr>
        <w:t>()</w:t>
      </w:r>
    </w:p>
    <w:p w14:paraId="77A3FFE0"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699C2CEF"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 Custom implementation for the derived class</w:t>
      </w:r>
    </w:p>
    <w:p w14:paraId="2774B0B5"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 xml:space="preserve">    }</w:t>
      </w:r>
    </w:p>
    <w:p w14:paraId="7424FC82" w14:textId="42ABC81A"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w:t>
      </w:r>
      <w:r w:rsidRPr="007A2A3E">
        <w:rPr>
          <w:rFonts w:ascii="Segoe UI" w:eastAsia="Times New Roman" w:hAnsi="Segoe UI" w:cs="Segoe UI"/>
          <w:kern w:val="0"/>
          <w:sz w:val="21"/>
          <w:szCs w:val="21"/>
          <w:lang w:eastAsia="en-GB"/>
          <w14:ligatures w14:val="none"/>
        </w:rPr>
        <w:t xml:space="preserve">So, to make a method in an abstract class overridable, you should </w:t>
      </w:r>
      <w:r w:rsidRPr="007A2A3E">
        <w:rPr>
          <w:rFonts w:ascii="Segoe UI" w:eastAsia="Times New Roman" w:hAnsi="Segoe UI" w:cs="Segoe UI"/>
          <w:b/>
          <w:bCs/>
          <w:kern w:val="0"/>
          <w:sz w:val="21"/>
          <w:szCs w:val="21"/>
          <w:bdr w:val="single" w:sz="2" w:space="0" w:color="D9D9E3" w:frame="1"/>
          <w:lang w:eastAsia="en-GB"/>
          <w14:ligatures w14:val="none"/>
        </w:rPr>
        <w:t>make it virtual</w:t>
      </w:r>
      <w:r w:rsidRPr="007A2A3E">
        <w:rPr>
          <w:rFonts w:ascii="Segoe UI" w:eastAsia="Times New Roman" w:hAnsi="Segoe UI" w:cs="Segoe UI"/>
          <w:kern w:val="0"/>
          <w:sz w:val="21"/>
          <w:szCs w:val="21"/>
          <w:lang w:eastAsia="en-GB"/>
          <w14:ligatures w14:val="none"/>
        </w:rPr>
        <w:t>. The other options (</w:t>
      </w:r>
      <w:r w:rsidRPr="007A2A3E">
        <w:rPr>
          <w:rFonts w:ascii="Ubuntu Mono" w:eastAsia="Times New Roman" w:hAnsi="Ubuntu Mono" w:cs="Courier New"/>
          <w:b/>
          <w:bCs/>
          <w:kern w:val="0"/>
          <w:sz w:val="18"/>
          <w:szCs w:val="18"/>
          <w:bdr w:val="single" w:sz="2" w:space="0" w:color="D9D9E3" w:frame="1"/>
          <w:lang w:eastAsia="en-GB"/>
          <w14:ligatures w14:val="none"/>
        </w:rPr>
        <w:t>public</w:t>
      </w:r>
      <w:r w:rsidRPr="007A2A3E">
        <w:rPr>
          <w:rFonts w:ascii="Segoe UI" w:eastAsia="Times New Roman" w:hAnsi="Segoe UI" w:cs="Segoe UI"/>
          <w:kern w:val="0"/>
          <w:sz w:val="21"/>
          <w:szCs w:val="21"/>
          <w:lang w:eastAsia="en-GB"/>
          <w14:ligatures w14:val="none"/>
        </w:rPr>
        <w:t xml:space="preserve">, </w:t>
      </w:r>
      <w:r w:rsidRPr="007A2A3E">
        <w:rPr>
          <w:rFonts w:ascii="Ubuntu Mono" w:eastAsia="Times New Roman" w:hAnsi="Ubuntu Mono" w:cs="Courier New"/>
          <w:b/>
          <w:bCs/>
          <w:kern w:val="0"/>
          <w:sz w:val="18"/>
          <w:szCs w:val="18"/>
          <w:bdr w:val="single" w:sz="2" w:space="0" w:color="D9D9E3" w:frame="1"/>
          <w:lang w:eastAsia="en-GB"/>
          <w14:ligatures w14:val="none"/>
        </w:rPr>
        <w:t>static</w:t>
      </w:r>
      <w:r w:rsidRPr="007A2A3E">
        <w:rPr>
          <w:rFonts w:ascii="Segoe UI" w:eastAsia="Times New Roman" w:hAnsi="Segoe UI" w:cs="Segoe UI"/>
          <w:kern w:val="0"/>
          <w:sz w:val="21"/>
          <w:szCs w:val="21"/>
          <w:lang w:eastAsia="en-GB"/>
          <w14:ligatures w14:val="none"/>
        </w:rPr>
        <w:t xml:space="preserve">, and </w:t>
      </w:r>
      <w:r w:rsidRPr="007A2A3E">
        <w:rPr>
          <w:rFonts w:ascii="Ubuntu Mono" w:eastAsia="Times New Roman" w:hAnsi="Ubuntu Mono" w:cs="Courier New"/>
          <w:b/>
          <w:bCs/>
          <w:kern w:val="0"/>
          <w:sz w:val="18"/>
          <w:szCs w:val="18"/>
          <w:bdr w:val="single" w:sz="2" w:space="0" w:color="D9D9E3" w:frame="1"/>
          <w:lang w:eastAsia="en-GB"/>
          <w14:ligatures w14:val="none"/>
        </w:rPr>
        <w:t>private</w:t>
      </w:r>
      <w:r w:rsidRPr="007A2A3E">
        <w:rPr>
          <w:rFonts w:ascii="Segoe UI" w:eastAsia="Times New Roman" w:hAnsi="Segoe UI" w:cs="Segoe UI"/>
          <w:kern w:val="0"/>
          <w:sz w:val="21"/>
          <w:szCs w:val="21"/>
          <w:lang w:eastAsia="en-GB"/>
          <w14:ligatures w14:val="none"/>
        </w:rPr>
        <w:t>) do not make a method overridable.</w:t>
      </w:r>
    </w:p>
    <w:p w14:paraId="6C53D99C"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4186ED1"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69B204F"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5DDA1CF" w14:textId="77777777" w:rsidR="007A2A3E" w:rsidRPr="00E974C1" w:rsidRDefault="007A2A3E" w:rsidP="00E92793">
      <w:pPr>
        <w:pStyle w:val="Heading1"/>
        <w:rPr>
          <w:rFonts w:ascii="Arial" w:hAnsi="Arial"/>
          <w:color w:val="65656A"/>
        </w:rPr>
      </w:pPr>
      <w:r w:rsidRPr="00E974C1">
        <w:t>How would you write code for an integer property called Age with a getter and setter?</w:t>
      </w:r>
    </w:p>
    <w:p w14:paraId="229539F3" w14:textId="0EA278F6" w:rsidR="007A2A3E" w:rsidRPr="00E974C1" w:rsidRDefault="007A2A3E" w:rsidP="00470BA8">
      <w:pPr>
        <w:pStyle w:val="wbbIncorrect"/>
        <w:rPr>
          <w:rFonts w:ascii="Arial" w:hAnsi="Arial"/>
        </w:rPr>
      </w:pPr>
      <w:r w:rsidRPr="00E974C1">
        <w:t>public int Age { get - set }</w:t>
      </w:r>
    </w:p>
    <w:p w14:paraId="51DCD826" w14:textId="0A071D4F" w:rsidR="007A2A3E" w:rsidRPr="00E974C1" w:rsidRDefault="007A2A3E" w:rsidP="00470BA8">
      <w:pPr>
        <w:pStyle w:val="wbbIncorrect"/>
        <w:rPr>
          <w:rFonts w:ascii="Arial" w:hAnsi="Arial"/>
        </w:rPr>
      </w:pPr>
      <w:r w:rsidRPr="00E974C1">
        <w:t>public int Age: get set;</w:t>
      </w:r>
    </w:p>
    <w:p w14:paraId="205CFE7A" w14:textId="4DFC0C0E" w:rsidR="007A2A3E" w:rsidRPr="00E974C1" w:rsidRDefault="007A2A3E" w:rsidP="00470BA8">
      <w:pPr>
        <w:pStyle w:val="wbbIncorrect"/>
        <w:rPr>
          <w:rFonts w:ascii="Arial" w:hAnsi="Arial"/>
        </w:rPr>
      </w:pPr>
      <w:r w:rsidRPr="00E974C1">
        <w:t>public int Age (get, set );</w:t>
      </w:r>
    </w:p>
    <w:p w14:paraId="18B8D55A" w14:textId="5967634E" w:rsidR="007A2A3E" w:rsidRDefault="007A2A3E" w:rsidP="00470BA8">
      <w:pPr>
        <w:pStyle w:val="wbbCorrect"/>
      </w:pPr>
      <w:r w:rsidRPr="00E974C1">
        <w:t>public int Age { get; set; }</w:t>
      </w:r>
      <w:r w:rsidRPr="00E974C1">
        <w:br/>
      </w:r>
    </w:p>
    <w:p w14:paraId="12F1E735"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E7A85BF" w14:textId="77777777" w:rsidR="007A2A3E" w:rsidRPr="007A2A3E" w:rsidRDefault="007A2A3E" w:rsidP="007A2A3E">
      <w:pPr>
        <w:shd w:val="clear" w:color="auto" w:fill="19C37D"/>
        <w:spacing w:after="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ChatGPT</w:t>
      </w:r>
    </w:p>
    <w:p w14:paraId="1D69E2BB"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lastRenderedPageBreak/>
        <w:t>The correct way to write code for an integer property called Age with a getter and setter in C# is:</w:t>
      </w:r>
    </w:p>
    <w:p w14:paraId="2520D4E9" w14:textId="77777777" w:rsid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18"/>
          <w:szCs w:val="18"/>
          <w:bdr w:val="single" w:sz="2" w:space="0" w:color="D9D9E3" w:frame="1"/>
          <w:lang w:eastAsia="en-GB"/>
          <w14:ligatures w14:val="none"/>
        </w:rPr>
      </w:pPr>
      <w:r w:rsidRPr="007A2A3E">
        <w:rPr>
          <w:rFonts w:ascii="Segoe UI" w:eastAsia="Times New Roman" w:hAnsi="Segoe UI" w:cs="Segoe UI"/>
          <w:kern w:val="0"/>
          <w:sz w:val="18"/>
          <w:szCs w:val="18"/>
          <w:bdr w:val="single" w:sz="2" w:space="0" w:color="D9D9E3" w:frame="1"/>
          <w:lang w:eastAsia="en-GB"/>
          <w14:ligatures w14:val="none"/>
        </w:rPr>
        <w:t>public int Age { get; set; }</w:t>
      </w:r>
    </w:p>
    <w:p w14:paraId="2B83F10B" w14:textId="5D47C36B"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Explanation:</w:t>
      </w:r>
    </w:p>
    <w:p w14:paraId="7FC2EEB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 xml:space="preserve">In C#, you can use the </w:t>
      </w:r>
      <w:r w:rsidRPr="007A2A3E">
        <w:rPr>
          <w:rFonts w:ascii="Ubuntu Mono" w:eastAsia="Times New Roman" w:hAnsi="Ubuntu Mono" w:cs="Courier New"/>
          <w:b/>
          <w:bCs/>
          <w:kern w:val="0"/>
          <w:sz w:val="18"/>
          <w:szCs w:val="18"/>
          <w:bdr w:val="single" w:sz="2" w:space="0" w:color="D9D9E3" w:frame="1"/>
          <w:lang w:eastAsia="en-GB"/>
          <w14:ligatures w14:val="none"/>
        </w:rPr>
        <w:t>{ get; set; }</w:t>
      </w:r>
      <w:r w:rsidRPr="007A2A3E">
        <w:rPr>
          <w:rFonts w:ascii="Segoe UI" w:eastAsia="Times New Roman" w:hAnsi="Segoe UI" w:cs="Segoe UI"/>
          <w:kern w:val="0"/>
          <w:sz w:val="21"/>
          <w:szCs w:val="21"/>
          <w:lang w:eastAsia="en-GB"/>
          <w14:ligatures w14:val="none"/>
        </w:rPr>
        <w:t xml:space="preserve"> syntax to define an auto-implemented property with both a getter and a setter. This syntax automatically generates a private backing field to store the value of the property.</w:t>
      </w:r>
    </w:p>
    <w:p w14:paraId="744CB366"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Here's how the property declaration works:</w:t>
      </w:r>
    </w:p>
    <w:p w14:paraId="3D8B56DA"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public</w:t>
      </w:r>
      <w:r w:rsidRPr="007A2A3E">
        <w:rPr>
          <w:rFonts w:ascii="Segoe UI" w:eastAsia="Times New Roman" w:hAnsi="Segoe UI" w:cs="Segoe UI"/>
          <w:kern w:val="0"/>
          <w:sz w:val="21"/>
          <w:szCs w:val="21"/>
          <w:lang w:eastAsia="en-GB"/>
          <w14:ligatures w14:val="none"/>
        </w:rPr>
        <w:t>: This specifies the access level of the property, allowing it to be accessed from outside the class.</w:t>
      </w:r>
    </w:p>
    <w:p w14:paraId="258FBA58"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int</w:t>
      </w:r>
      <w:r w:rsidRPr="007A2A3E">
        <w:rPr>
          <w:rFonts w:ascii="Segoe UI" w:eastAsia="Times New Roman" w:hAnsi="Segoe UI" w:cs="Segoe UI"/>
          <w:kern w:val="0"/>
          <w:sz w:val="21"/>
          <w:szCs w:val="21"/>
          <w:lang w:eastAsia="en-GB"/>
          <w14:ligatures w14:val="none"/>
        </w:rPr>
        <w:t xml:space="preserve">: This specifies the data type of the property, which is </w:t>
      </w:r>
      <w:r w:rsidRPr="007A2A3E">
        <w:rPr>
          <w:rFonts w:ascii="Ubuntu Mono" w:eastAsia="Times New Roman" w:hAnsi="Ubuntu Mono" w:cs="Courier New"/>
          <w:b/>
          <w:bCs/>
          <w:kern w:val="0"/>
          <w:sz w:val="18"/>
          <w:szCs w:val="18"/>
          <w:bdr w:val="single" w:sz="2" w:space="0" w:color="D9D9E3" w:frame="1"/>
          <w:lang w:eastAsia="en-GB"/>
          <w14:ligatures w14:val="none"/>
        </w:rPr>
        <w:t>int</w:t>
      </w:r>
      <w:r w:rsidRPr="007A2A3E">
        <w:rPr>
          <w:rFonts w:ascii="Segoe UI" w:eastAsia="Times New Roman" w:hAnsi="Segoe UI" w:cs="Segoe UI"/>
          <w:kern w:val="0"/>
          <w:sz w:val="21"/>
          <w:szCs w:val="21"/>
          <w:lang w:eastAsia="en-GB"/>
          <w14:ligatures w14:val="none"/>
        </w:rPr>
        <w:t xml:space="preserve"> in this case.</w:t>
      </w:r>
    </w:p>
    <w:p w14:paraId="15EC90F2"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Age</w:t>
      </w:r>
      <w:r w:rsidRPr="007A2A3E">
        <w:rPr>
          <w:rFonts w:ascii="Segoe UI" w:eastAsia="Times New Roman" w:hAnsi="Segoe UI" w:cs="Segoe UI"/>
          <w:kern w:val="0"/>
          <w:sz w:val="21"/>
          <w:szCs w:val="21"/>
          <w:lang w:eastAsia="en-GB"/>
          <w14:ligatures w14:val="none"/>
        </w:rPr>
        <w:t>: This is the name of the property.</w:t>
      </w:r>
    </w:p>
    <w:p w14:paraId="2F8158A0" w14:textId="77777777" w:rsidR="007A2A3E" w:rsidRPr="007A2A3E" w:rsidRDefault="007A2A3E" w:rsidP="007A2A3E">
      <w:pPr>
        <w:numPr>
          <w:ilvl w:val="0"/>
          <w:numId w:val="17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A2A3E">
        <w:rPr>
          <w:rFonts w:ascii="Ubuntu Mono" w:eastAsia="Times New Roman" w:hAnsi="Ubuntu Mono" w:cs="Courier New"/>
          <w:b/>
          <w:bCs/>
          <w:kern w:val="0"/>
          <w:sz w:val="18"/>
          <w:szCs w:val="18"/>
          <w:bdr w:val="single" w:sz="2" w:space="0" w:color="D9D9E3" w:frame="1"/>
          <w:lang w:eastAsia="en-GB"/>
          <w14:ligatures w14:val="none"/>
        </w:rPr>
        <w:t>{ get; set; }</w:t>
      </w:r>
      <w:r w:rsidRPr="007A2A3E">
        <w:rPr>
          <w:rFonts w:ascii="Segoe UI" w:eastAsia="Times New Roman" w:hAnsi="Segoe UI" w:cs="Segoe UI"/>
          <w:kern w:val="0"/>
          <w:sz w:val="21"/>
          <w:szCs w:val="21"/>
          <w:lang w:eastAsia="en-GB"/>
          <w14:ligatures w14:val="none"/>
        </w:rPr>
        <w:t xml:space="preserve">: This is the auto-implemented property syntax. The </w:t>
      </w:r>
      <w:r w:rsidRPr="007A2A3E">
        <w:rPr>
          <w:rFonts w:ascii="Ubuntu Mono" w:eastAsia="Times New Roman" w:hAnsi="Ubuntu Mono" w:cs="Courier New"/>
          <w:b/>
          <w:bCs/>
          <w:kern w:val="0"/>
          <w:sz w:val="18"/>
          <w:szCs w:val="18"/>
          <w:bdr w:val="single" w:sz="2" w:space="0" w:color="D9D9E3" w:frame="1"/>
          <w:lang w:eastAsia="en-GB"/>
          <w14:ligatures w14:val="none"/>
        </w:rPr>
        <w:t>get</w:t>
      </w:r>
      <w:r w:rsidRPr="007A2A3E">
        <w:rPr>
          <w:rFonts w:ascii="Segoe UI" w:eastAsia="Times New Roman" w:hAnsi="Segoe UI" w:cs="Segoe UI"/>
          <w:kern w:val="0"/>
          <w:sz w:val="21"/>
          <w:szCs w:val="21"/>
          <w:lang w:eastAsia="en-GB"/>
          <w14:ligatures w14:val="none"/>
        </w:rPr>
        <w:t xml:space="preserve"> keyword indicates the getter, and the </w:t>
      </w:r>
      <w:r w:rsidRPr="007A2A3E">
        <w:rPr>
          <w:rFonts w:ascii="Ubuntu Mono" w:eastAsia="Times New Roman" w:hAnsi="Ubuntu Mono" w:cs="Courier New"/>
          <w:b/>
          <w:bCs/>
          <w:kern w:val="0"/>
          <w:sz w:val="18"/>
          <w:szCs w:val="18"/>
          <w:bdr w:val="single" w:sz="2" w:space="0" w:color="D9D9E3" w:frame="1"/>
          <w:lang w:eastAsia="en-GB"/>
          <w14:ligatures w14:val="none"/>
        </w:rPr>
        <w:t>set</w:t>
      </w:r>
      <w:r w:rsidRPr="007A2A3E">
        <w:rPr>
          <w:rFonts w:ascii="Segoe UI" w:eastAsia="Times New Roman" w:hAnsi="Segoe UI" w:cs="Segoe UI"/>
          <w:kern w:val="0"/>
          <w:sz w:val="21"/>
          <w:szCs w:val="21"/>
          <w:lang w:eastAsia="en-GB"/>
          <w14:ligatures w14:val="none"/>
        </w:rPr>
        <w:t xml:space="preserve"> keyword indicates the setter. The </w:t>
      </w:r>
      <w:r w:rsidRPr="007A2A3E">
        <w:rPr>
          <w:rFonts w:ascii="Ubuntu Mono" w:eastAsia="Times New Roman" w:hAnsi="Ubuntu Mono" w:cs="Courier New"/>
          <w:b/>
          <w:bCs/>
          <w:kern w:val="0"/>
          <w:sz w:val="18"/>
          <w:szCs w:val="18"/>
          <w:bdr w:val="single" w:sz="2" w:space="0" w:color="D9D9E3" w:frame="1"/>
          <w:lang w:eastAsia="en-GB"/>
          <w14:ligatures w14:val="none"/>
        </w:rPr>
        <w:t>get</w:t>
      </w:r>
      <w:r w:rsidRPr="007A2A3E">
        <w:rPr>
          <w:rFonts w:ascii="Segoe UI" w:eastAsia="Times New Roman" w:hAnsi="Segoe UI" w:cs="Segoe UI"/>
          <w:kern w:val="0"/>
          <w:sz w:val="21"/>
          <w:szCs w:val="21"/>
          <w:lang w:eastAsia="en-GB"/>
          <w14:ligatures w14:val="none"/>
        </w:rPr>
        <w:t xml:space="preserve"> returns the property's value, and the </w:t>
      </w:r>
      <w:r w:rsidRPr="007A2A3E">
        <w:rPr>
          <w:rFonts w:ascii="Ubuntu Mono" w:eastAsia="Times New Roman" w:hAnsi="Ubuntu Mono" w:cs="Courier New"/>
          <w:b/>
          <w:bCs/>
          <w:kern w:val="0"/>
          <w:sz w:val="18"/>
          <w:szCs w:val="18"/>
          <w:bdr w:val="single" w:sz="2" w:space="0" w:color="D9D9E3" w:frame="1"/>
          <w:lang w:eastAsia="en-GB"/>
          <w14:ligatures w14:val="none"/>
        </w:rPr>
        <w:t>set</w:t>
      </w:r>
      <w:r w:rsidRPr="007A2A3E">
        <w:rPr>
          <w:rFonts w:ascii="Segoe UI" w:eastAsia="Times New Roman" w:hAnsi="Segoe UI" w:cs="Segoe UI"/>
          <w:kern w:val="0"/>
          <w:sz w:val="21"/>
          <w:szCs w:val="21"/>
          <w:lang w:eastAsia="en-GB"/>
          <w14:ligatures w14:val="none"/>
        </w:rPr>
        <w:t xml:space="preserve"> sets the property's value.</w:t>
      </w:r>
    </w:p>
    <w:p w14:paraId="1031BB42"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kern w:val="0"/>
          <w:sz w:val="21"/>
          <w:szCs w:val="21"/>
          <w:lang w:eastAsia="en-GB"/>
          <w14:ligatures w14:val="none"/>
        </w:rPr>
        <w:t>So, the correct answer is:</w:t>
      </w:r>
    </w:p>
    <w:p w14:paraId="5EE9913E" w14:textId="77777777" w:rsidR="007A2A3E" w:rsidRPr="007A2A3E" w:rsidRDefault="007A2A3E" w:rsidP="007A2A3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7A2A3E">
        <w:rPr>
          <w:rFonts w:ascii="Segoe UI" w:eastAsia="Times New Roman" w:hAnsi="Segoe UI" w:cs="Segoe UI"/>
          <w:b/>
          <w:bCs/>
          <w:kern w:val="0"/>
          <w:sz w:val="21"/>
          <w:szCs w:val="21"/>
          <w:bdr w:val="single" w:sz="2" w:space="0" w:color="D9D9E3" w:frame="1"/>
          <w:lang w:eastAsia="en-GB"/>
          <w14:ligatures w14:val="none"/>
        </w:rPr>
        <w:t>public int Age { get; set; }</w:t>
      </w:r>
    </w:p>
    <w:p w14:paraId="534021AE"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043E116"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1A9CB9B" w14:textId="77777777" w:rsidR="0073673E" w:rsidRPr="00E974C1" w:rsidRDefault="0073673E" w:rsidP="00E92793">
      <w:pPr>
        <w:pStyle w:val="Heading1"/>
        <w:rPr>
          <w:rFonts w:ascii="Arial" w:hAnsi="Arial"/>
          <w:color w:val="65656A"/>
        </w:rPr>
      </w:pPr>
      <w:r w:rsidRPr="00E974C1">
        <w:t>What is an abstract class?</w:t>
      </w:r>
    </w:p>
    <w:p w14:paraId="79F4E640" w14:textId="13CEF0E7" w:rsidR="0073673E" w:rsidRPr="00E974C1" w:rsidRDefault="0073673E" w:rsidP="00470BA8">
      <w:pPr>
        <w:pStyle w:val="wbbIncorrect"/>
        <w:rPr>
          <w:rFonts w:ascii="Arial" w:hAnsi="Arial"/>
        </w:rPr>
      </w:pPr>
      <w:r w:rsidRPr="00E974C1">
        <w:t>a class that is denoted by the class keyword (can be seen and used by any other class in the system–thus it is by default public)</w:t>
      </w:r>
    </w:p>
    <w:p w14:paraId="43322980" w14:textId="04FC9A80" w:rsidR="0073673E" w:rsidRPr="00E974C1" w:rsidRDefault="0073673E" w:rsidP="00470BA8">
      <w:pPr>
        <w:pStyle w:val="wbbIncorrect"/>
        <w:rPr>
          <w:rFonts w:ascii="Arial" w:hAnsi="Arial"/>
        </w:rPr>
      </w:pPr>
      <w:r w:rsidRPr="00E974C1">
        <w:t>something denoted by the abstract keyword and used system wide; if you want any program to create an object of a class you use the abstract class</w:t>
      </w:r>
    </w:p>
    <w:p w14:paraId="766EDDE7" w14:textId="69BFC609" w:rsidR="0073673E" w:rsidRPr="00E974C1" w:rsidRDefault="0073673E" w:rsidP="00470BA8">
      <w:pPr>
        <w:pStyle w:val="wbbIncorrect"/>
        <w:rPr>
          <w:rFonts w:ascii="Arial" w:hAnsi="Arial"/>
        </w:rPr>
      </w:pPr>
      <w:r w:rsidRPr="00E974C1">
        <w:t>a class that is denoted by the virtual keyword</w:t>
      </w:r>
    </w:p>
    <w:p w14:paraId="1643CEEC" w14:textId="7D1D478B" w:rsidR="0073673E" w:rsidRPr="00E974C1" w:rsidRDefault="0073673E" w:rsidP="00470BA8">
      <w:pPr>
        <w:pStyle w:val="wbbCorrect"/>
        <w:rPr>
          <w:rFonts w:ascii="Arial" w:hAnsi="Arial"/>
        </w:rPr>
      </w:pPr>
      <w:r w:rsidRPr="00E974C1">
        <w:t>a class that can be used only as base class</w:t>
      </w:r>
      <w:r w:rsidRPr="00E974C1">
        <w:br/>
      </w:r>
    </w:p>
    <w:p w14:paraId="2295893B" w14:textId="77777777" w:rsidR="007A2A3E" w:rsidRDefault="007A2A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C5A2DA9" w14:textId="77777777" w:rsidR="0073673E" w:rsidRPr="0073673E" w:rsidRDefault="0073673E" w:rsidP="0073673E">
      <w:pPr>
        <w:shd w:val="clear" w:color="auto" w:fill="19C37D"/>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ChatGPT</w:t>
      </w:r>
    </w:p>
    <w:p w14:paraId="4A9671B4"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An abstract class is:</w:t>
      </w:r>
    </w:p>
    <w:p w14:paraId="0894E0E8"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can be used only as a base class</w:t>
      </w:r>
    </w:p>
    <w:p w14:paraId="5284E7F1"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Explanation:</w:t>
      </w:r>
    </w:p>
    <w:p w14:paraId="4FC2E337"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 xml:space="preserve">An abstract class in C# is a class that cannot be instantiated on its own. Instead, it is meant to serve as a base or parent class for other classes. Abstract classes are declared using the </w:t>
      </w:r>
      <w:r w:rsidRPr="0073673E">
        <w:rPr>
          <w:rFonts w:ascii="Ubuntu Mono" w:eastAsia="Times New Roman" w:hAnsi="Ubuntu Mono" w:cs="Courier New"/>
          <w:b/>
          <w:bCs/>
          <w:kern w:val="0"/>
          <w:sz w:val="18"/>
          <w:szCs w:val="18"/>
          <w:bdr w:val="single" w:sz="2" w:space="0" w:color="D9D9E3" w:frame="1"/>
          <w:lang w:eastAsia="en-GB"/>
          <w14:ligatures w14:val="none"/>
        </w:rPr>
        <w:t>abstract</w:t>
      </w:r>
      <w:r w:rsidRPr="0073673E">
        <w:rPr>
          <w:rFonts w:ascii="Segoe UI" w:eastAsia="Times New Roman" w:hAnsi="Segoe UI" w:cs="Segoe UI"/>
          <w:kern w:val="0"/>
          <w:sz w:val="21"/>
          <w:szCs w:val="21"/>
          <w:lang w:eastAsia="en-GB"/>
          <w14:ligatures w14:val="none"/>
        </w:rPr>
        <w:t xml:space="preserve"> keyword. They can have abstract methods (methods without implementation) that must be overridden by derived (child) classes.</w:t>
      </w:r>
    </w:p>
    <w:p w14:paraId="02938695"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 xml:space="preserve">Abstract classes cannot be directly instantiated because they may contain incomplete or abstract methods that require concrete implementations in derived classes. Abstract classes provide a way </w:t>
      </w:r>
      <w:r w:rsidRPr="0073673E">
        <w:rPr>
          <w:rFonts w:ascii="Segoe UI" w:eastAsia="Times New Roman" w:hAnsi="Segoe UI" w:cs="Segoe UI"/>
          <w:kern w:val="0"/>
          <w:sz w:val="21"/>
          <w:szCs w:val="21"/>
          <w:lang w:eastAsia="en-GB"/>
          <w14:ligatures w14:val="none"/>
        </w:rPr>
        <w:lastRenderedPageBreak/>
        <w:t>to define common properties, fields, and methods that are shared among multiple derived classes while allowing each derived class to provide its own implementation for the abstract methods.</w:t>
      </w:r>
    </w:p>
    <w:p w14:paraId="709EAE2F" w14:textId="77777777" w:rsidR="0073673E" w:rsidRPr="0073673E" w:rsidRDefault="0073673E" w:rsidP="0073673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kern w:val="0"/>
          <w:sz w:val="21"/>
          <w:szCs w:val="21"/>
          <w:lang w:eastAsia="en-GB"/>
          <w14:ligatures w14:val="none"/>
        </w:rPr>
        <w:t>The other options provided do not accurately describe an abstract class:</w:t>
      </w:r>
    </w:p>
    <w:p w14:paraId="128D39CA"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is denoted by the class keyword (can be seen and used by any other class in the system–thus it is by default public)</w:t>
      </w:r>
      <w:r w:rsidRPr="0073673E">
        <w:rPr>
          <w:rFonts w:ascii="Segoe UI" w:eastAsia="Times New Roman" w:hAnsi="Segoe UI" w:cs="Segoe UI"/>
          <w:kern w:val="0"/>
          <w:sz w:val="21"/>
          <w:szCs w:val="21"/>
          <w:lang w:eastAsia="en-GB"/>
          <w14:ligatures w14:val="none"/>
        </w:rPr>
        <w:t xml:space="preserve">: This is a general description of a class in C#, not specifically an abstract class. A class declared with the </w:t>
      </w:r>
      <w:r w:rsidRPr="0073673E">
        <w:rPr>
          <w:rFonts w:ascii="Ubuntu Mono" w:eastAsia="Times New Roman" w:hAnsi="Ubuntu Mono" w:cs="Courier New"/>
          <w:b/>
          <w:bCs/>
          <w:kern w:val="0"/>
          <w:sz w:val="18"/>
          <w:szCs w:val="18"/>
          <w:bdr w:val="single" w:sz="2" w:space="0" w:color="D9D9E3" w:frame="1"/>
          <w:lang w:eastAsia="en-GB"/>
          <w14:ligatures w14:val="none"/>
        </w:rPr>
        <w:t>class</w:t>
      </w:r>
      <w:r w:rsidRPr="0073673E">
        <w:rPr>
          <w:rFonts w:ascii="Segoe UI" w:eastAsia="Times New Roman" w:hAnsi="Segoe UI" w:cs="Segoe UI"/>
          <w:kern w:val="0"/>
          <w:sz w:val="21"/>
          <w:szCs w:val="21"/>
          <w:lang w:eastAsia="en-GB"/>
          <w14:ligatures w14:val="none"/>
        </w:rPr>
        <w:t xml:space="preserve"> keyword is a regular class, which can be instantiated and used directly.</w:t>
      </w:r>
    </w:p>
    <w:p w14:paraId="4EEEB666"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something denoted by the abstract keyword and used system wide; if you want any program to create an object of a class you use the abstract class</w:t>
      </w:r>
      <w:r w:rsidRPr="0073673E">
        <w:rPr>
          <w:rFonts w:ascii="Segoe UI" w:eastAsia="Times New Roman" w:hAnsi="Segoe UI" w:cs="Segoe UI"/>
          <w:kern w:val="0"/>
          <w:sz w:val="21"/>
          <w:szCs w:val="21"/>
          <w:lang w:eastAsia="en-GB"/>
          <w14:ligatures w14:val="none"/>
        </w:rPr>
        <w:t>: This description is not accurate. Abstract classes cannot be instantiated directly, and they are not used to create objects. They are used as base classes for inheritance.</w:t>
      </w:r>
    </w:p>
    <w:p w14:paraId="36D853DA" w14:textId="77777777" w:rsidR="0073673E" w:rsidRPr="0073673E" w:rsidRDefault="0073673E" w:rsidP="0073673E">
      <w:pPr>
        <w:numPr>
          <w:ilvl w:val="0"/>
          <w:numId w:val="177"/>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73673E">
        <w:rPr>
          <w:rFonts w:ascii="Segoe UI" w:eastAsia="Times New Roman" w:hAnsi="Segoe UI" w:cs="Segoe UI"/>
          <w:b/>
          <w:bCs/>
          <w:kern w:val="0"/>
          <w:sz w:val="21"/>
          <w:szCs w:val="21"/>
          <w:bdr w:val="single" w:sz="2" w:space="0" w:color="D9D9E3" w:frame="1"/>
          <w:lang w:eastAsia="en-GB"/>
          <w14:ligatures w14:val="none"/>
        </w:rPr>
        <w:t>a class that is denoted by the virtual keyword</w:t>
      </w:r>
      <w:r w:rsidRPr="0073673E">
        <w:rPr>
          <w:rFonts w:ascii="Segoe UI" w:eastAsia="Times New Roman" w:hAnsi="Segoe UI" w:cs="Segoe UI"/>
          <w:kern w:val="0"/>
          <w:sz w:val="21"/>
          <w:szCs w:val="21"/>
          <w:lang w:eastAsia="en-GB"/>
          <w14:ligatures w14:val="none"/>
        </w:rPr>
        <w:t xml:space="preserve">: The </w:t>
      </w:r>
      <w:r w:rsidRPr="0073673E">
        <w:rPr>
          <w:rFonts w:ascii="Ubuntu Mono" w:eastAsia="Times New Roman" w:hAnsi="Ubuntu Mono" w:cs="Courier New"/>
          <w:b/>
          <w:bCs/>
          <w:kern w:val="0"/>
          <w:sz w:val="18"/>
          <w:szCs w:val="18"/>
          <w:bdr w:val="single" w:sz="2" w:space="0" w:color="D9D9E3" w:frame="1"/>
          <w:lang w:eastAsia="en-GB"/>
          <w14:ligatures w14:val="none"/>
        </w:rPr>
        <w:t>virtual</w:t>
      </w:r>
      <w:r w:rsidRPr="0073673E">
        <w:rPr>
          <w:rFonts w:ascii="Segoe UI" w:eastAsia="Times New Roman" w:hAnsi="Segoe UI" w:cs="Segoe UI"/>
          <w:kern w:val="0"/>
          <w:sz w:val="21"/>
          <w:szCs w:val="21"/>
          <w:lang w:eastAsia="en-GB"/>
          <w14:ligatures w14:val="none"/>
        </w:rPr>
        <w:t xml:space="preserve"> keyword is used to mark methods that can be overridden in derived classes, but it doesn't define an abstract class itself.</w:t>
      </w:r>
    </w:p>
    <w:p w14:paraId="5B104C87" w14:textId="77777777" w:rsidR="0073673E" w:rsidRDefault="0073673E"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5179955" w14:textId="77777777" w:rsidR="00881B49" w:rsidRDefault="00881B49" w:rsidP="007A2A3E">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1769FD0" w14:textId="77777777" w:rsidR="00881B49" w:rsidRPr="00E974C1" w:rsidRDefault="00881B49" w:rsidP="00E92793">
      <w:pPr>
        <w:pStyle w:val="Heading1"/>
        <w:rPr>
          <w:rFonts w:ascii="Arial" w:hAnsi="Arial"/>
          <w:color w:val="65656A"/>
        </w:rPr>
      </w:pPr>
      <w:r w:rsidRPr="00E974C1">
        <w:t>When using a thread pool what happens to a given thread after it finishes its task?</w:t>
      </w:r>
    </w:p>
    <w:p w14:paraId="5EDDB512" w14:textId="39F6EC78" w:rsidR="00881B49" w:rsidRPr="00813B9A" w:rsidRDefault="00881B49" w:rsidP="00470BA8">
      <w:pPr>
        <w:pStyle w:val="wbbIncorrect"/>
      </w:pPr>
      <w:r w:rsidRPr="00813B9A">
        <w:t>The thread is destroyed and memory is freed up.</w:t>
      </w:r>
    </w:p>
    <w:p w14:paraId="7A784A74" w14:textId="50DA8B10" w:rsidR="00881B49" w:rsidRPr="00813B9A" w:rsidRDefault="00881B49" w:rsidP="00470BA8">
      <w:pPr>
        <w:pStyle w:val="wbbIncorrect"/>
      </w:pPr>
      <w:r w:rsidRPr="00813B9A">
        <w:t>The thread runs in loop until the next assignment.</w:t>
      </w:r>
    </w:p>
    <w:p w14:paraId="73CD38F3" w14:textId="6B15CBFD" w:rsidR="00881B49" w:rsidRPr="00813B9A" w:rsidRDefault="00881B49" w:rsidP="00470BA8">
      <w:pPr>
        <w:pStyle w:val="wbbIncorrect"/>
      </w:pPr>
      <w:r w:rsidRPr="00813B9A">
        <w:t>The thread goes inactive in the background and waits for garbage collection.</w:t>
      </w:r>
    </w:p>
    <w:p w14:paraId="36923135" w14:textId="3E3F8752" w:rsidR="00881B49" w:rsidRPr="00881B49" w:rsidRDefault="00881B49" w:rsidP="00470BA8">
      <w:pPr>
        <w:pStyle w:val="wbbCorrect"/>
        <w:rPr>
          <w:color w:val="65656A"/>
        </w:rPr>
      </w:pPr>
      <w:r w:rsidRPr="00E974C1">
        <w:t>The thread returns to the pool for reuse.</w:t>
      </w:r>
      <w:r w:rsidRPr="00E974C1">
        <w:br/>
      </w:r>
    </w:p>
    <w:p w14:paraId="41E519E3"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BDDCB5C"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85C351F" w14:textId="77777777" w:rsidR="00881B49" w:rsidRPr="00881B49" w:rsidRDefault="00881B49" w:rsidP="00881B49">
      <w:pPr>
        <w:shd w:val="clear" w:color="auto" w:fill="19C37D"/>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ChatGPT</w:t>
      </w:r>
    </w:p>
    <w:p w14:paraId="146ED3CF"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When using a thread pool, what happens to a given thread after it finishes its task is:</w:t>
      </w:r>
    </w:p>
    <w:p w14:paraId="7AC0751A"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returns to the pool for reuse.</w:t>
      </w:r>
    </w:p>
    <w:p w14:paraId="44595C88"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Explanation:</w:t>
      </w:r>
    </w:p>
    <w:p w14:paraId="333FB170"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A thread pool is a mechanism that manages a pool of worker threads and allows you to efficiently reuse threads for handling multiple tasks over time. When a thread in the thread pool completes its assigned task, it does not get destroyed or go inactive indefinitely. Instead, it returns to the thread pool for potential reuse in executing other tasks.</w:t>
      </w:r>
    </w:p>
    <w:p w14:paraId="2D86DBF9" w14:textId="7777777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Thread pools help reduce the overhead of creating and destroying threads for each individual task, which can be resource-intensive. By reusing threads, thread pool implementations aim to improve performance and reduce the overhead associated with thread creation and management.</w:t>
      </w:r>
    </w:p>
    <w:p w14:paraId="29B1A178" w14:textId="762C1A67" w:rsidR="00881B49" w:rsidRPr="00881B49" w:rsidRDefault="00881B49" w:rsidP="00881B4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kern w:val="0"/>
          <w:sz w:val="21"/>
          <w:szCs w:val="21"/>
          <w:lang w:eastAsia="en-GB"/>
          <w14:ligatures w14:val="none"/>
        </w:rPr>
        <w:t xml:space="preserve">The other options do not accurately describe the </w:t>
      </w:r>
      <w:r w:rsidR="00470BA8" w:rsidRPr="00881B49">
        <w:rPr>
          <w:rFonts w:ascii="Segoe UI" w:eastAsia="Times New Roman" w:hAnsi="Segoe UI" w:cs="Segoe UI"/>
          <w:kern w:val="0"/>
          <w:sz w:val="21"/>
          <w:szCs w:val="21"/>
          <w:lang w:eastAsia="en-GB"/>
          <w14:ligatures w14:val="none"/>
        </w:rPr>
        <w:t>behaviour</w:t>
      </w:r>
      <w:r w:rsidRPr="00881B49">
        <w:rPr>
          <w:rFonts w:ascii="Segoe UI" w:eastAsia="Times New Roman" w:hAnsi="Segoe UI" w:cs="Segoe UI"/>
          <w:kern w:val="0"/>
          <w:sz w:val="21"/>
          <w:szCs w:val="21"/>
          <w:lang w:eastAsia="en-GB"/>
          <w14:ligatures w14:val="none"/>
        </w:rPr>
        <w:t xml:space="preserve"> of threads in a thread pool:</w:t>
      </w:r>
    </w:p>
    <w:p w14:paraId="1E8C5369"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lastRenderedPageBreak/>
        <w:t>The thread is destroyed and memory is freed up.</w:t>
      </w:r>
      <w:r w:rsidRPr="00881B49">
        <w:rPr>
          <w:rFonts w:ascii="Segoe UI" w:eastAsia="Times New Roman" w:hAnsi="Segoe UI" w:cs="Segoe UI"/>
          <w:kern w:val="0"/>
          <w:sz w:val="21"/>
          <w:szCs w:val="21"/>
          <w:lang w:eastAsia="en-GB"/>
          <w14:ligatures w14:val="none"/>
        </w:rPr>
        <w:t>: This is not the case in a thread pool. Threads are typically kept alive in the pool to be reused.</w:t>
      </w:r>
    </w:p>
    <w:p w14:paraId="08689C52"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runs in a loop until the next assignment.</w:t>
      </w:r>
      <w:r w:rsidRPr="00881B49">
        <w:rPr>
          <w:rFonts w:ascii="Segoe UI" w:eastAsia="Times New Roman" w:hAnsi="Segoe UI" w:cs="Segoe UI"/>
          <w:kern w:val="0"/>
          <w:sz w:val="21"/>
          <w:szCs w:val="21"/>
          <w:lang w:eastAsia="en-GB"/>
          <w14:ligatures w14:val="none"/>
        </w:rPr>
        <w:t>: Thread pool threads are not kept in a loop; they are assigned tasks from the thread pool's task queue and return to the pool after completing their tasks.</w:t>
      </w:r>
    </w:p>
    <w:p w14:paraId="3041999B" w14:textId="77777777" w:rsidR="00881B49" w:rsidRPr="00881B49" w:rsidRDefault="00881B49" w:rsidP="00881B49">
      <w:pPr>
        <w:numPr>
          <w:ilvl w:val="0"/>
          <w:numId w:val="178"/>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881B49">
        <w:rPr>
          <w:rFonts w:ascii="Segoe UI" w:eastAsia="Times New Roman" w:hAnsi="Segoe UI" w:cs="Segoe UI"/>
          <w:b/>
          <w:bCs/>
          <w:kern w:val="0"/>
          <w:sz w:val="21"/>
          <w:szCs w:val="21"/>
          <w:bdr w:val="single" w:sz="2" w:space="0" w:color="D9D9E3" w:frame="1"/>
          <w:lang w:eastAsia="en-GB"/>
          <w14:ligatures w14:val="none"/>
        </w:rPr>
        <w:t>The thread goes inactive in the background and waits for garbage collection.</w:t>
      </w:r>
      <w:r w:rsidRPr="00881B49">
        <w:rPr>
          <w:rFonts w:ascii="Segoe UI" w:eastAsia="Times New Roman" w:hAnsi="Segoe UI" w:cs="Segoe UI"/>
          <w:kern w:val="0"/>
          <w:sz w:val="21"/>
          <w:szCs w:val="21"/>
          <w:lang w:eastAsia="en-GB"/>
          <w14:ligatures w14:val="none"/>
        </w:rPr>
        <w:t>: While thread pool threads can go inactive after completing tasks, they do not wait for garbage collection. They return to the pool for reuse rather than waiting to be collected by the garbage collector.</w:t>
      </w:r>
    </w:p>
    <w:p w14:paraId="0A0857E6"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7FE9C08"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11EC9488" w14:textId="7132041F" w:rsidR="00881B49" w:rsidRPr="00E974C1" w:rsidRDefault="00881B49" w:rsidP="00E92793">
      <w:pPr>
        <w:pStyle w:val="Heading1"/>
        <w:rPr>
          <w:rFonts w:ascii="Arial" w:hAnsi="Arial"/>
          <w:color w:val="65656A"/>
        </w:rPr>
      </w:pPr>
      <w:r w:rsidRPr="00E974C1">
        <w:t xml:space="preserve">Which choice represents a class that inherits </w:t>
      </w:r>
      <w:r w:rsidR="00470BA8" w:rsidRPr="00E974C1">
        <w:t>behaviour</w:t>
      </w:r>
      <w:r w:rsidRPr="00E974C1">
        <w:t xml:space="preserve"> from a base class?</w:t>
      </w:r>
    </w:p>
    <w:p w14:paraId="3C0AD1D7" w14:textId="61BAC573" w:rsidR="00881B49" w:rsidRPr="00E974C1" w:rsidRDefault="00881B49" w:rsidP="00470BA8">
      <w:pPr>
        <w:pStyle w:val="wbbIncorrect"/>
        <w:rPr>
          <w:rFonts w:ascii="Arial" w:hAnsi="Arial"/>
        </w:rPr>
      </w:pPr>
      <w:proofErr w:type="spellStart"/>
      <w:r w:rsidRPr="00E974C1">
        <w:t>a</w:t>
      </w:r>
      <w:proofErr w:type="spellEnd"/>
      <w:r w:rsidRPr="00E974C1">
        <w:t xml:space="preserve"> second base class</w:t>
      </w:r>
    </w:p>
    <w:p w14:paraId="0620F3EF" w14:textId="5535B201" w:rsidR="00881B49" w:rsidRPr="00E974C1" w:rsidRDefault="00881B49" w:rsidP="00470BA8">
      <w:pPr>
        <w:pStyle w:val="wbbIncorrect"/>
        <w:rPr>
          <w:rFonts w:ascii="Arial" w:hAnsi="Arial"/>
        </w:rPr>
      </w:pPr>
      <w:r w:rsidRPr="00E974C1">
        <w:t>a revised class</w:t>
      </w:r>
    </w:p>
    <w:p w14:paraId="393ACE99" w14:textId="07FAB96B" w:rsidR="00881B49" w:rsidRPr="00E974C1" w:rsidRDefault="00881B49" w:rsidP="00470BA8">
      <w:pPr>
        <w:pStyle w:val="wbbCorrect"/>
        <w:rPr>
          <w:rFonts w:ascii="Arial" w:hAnsi="Arial"/>
        </w:rPr>
      </w:pPr>
      <w:r w:rsidRPr="00E974C1">
        <w:t>a derived class</w:t>
      </w:r>
    </w:p>
    <w:p w14:paraId="7942C781" w14:textId="38A7E44F" w:rsidR="00881B49" w:rsidRDefault="00881B49" w:rsidP="00470BA8">
      <w:pPr>
        <w:pStyle w:val="wbbIncorrect"/>
        <w:rPr>
          <w:b/>
          <w:bCs/>
        </w:rPr>
      </w:pPr>
      <w:r w:rsidRPr="00E974C1">
        <w:t>a parent class</w:t>
      </w:r>
      <w:r w:rsidRPr="00E974C1">
        <w:br/>
      </w:r>
    </w:p>
    <w:p w14:paraId="0A18D1B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A9A3CAF"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A16B96C" w14:textId="7C219EAB"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The choice that represents a class that inherits </w:t>
      </w:r>
      <w:r w:rsidR="00470BA8" w:rsidRPr="001963D3">
        <w:rPr>
          <w:rFonts w:ascii="Segoe UI" w:eastAsia="Times New Roman" w:hAnsi="Segoe UI" w:cs="Segoe UI"/>
          <w:kern w:val="0"/>
          <w:sz w:val="21"/>
          <w:szCs w:val="21"/>
          <w:lang w:eastAsia="en-GB"/>
          <w14:ligatures w14:val="none"/>
        </w:rPr>
        <w:t>behaviour</w:t>
      </w:r>
      <w:r w:rsidRPr="001963D3">
        <w:rPr>
          <w:rFonts w:ascii="Segoe UI" w:eastAsia="Times New Roman" w:hAnsi="Segoe UI" w:cs="Segoe UI"/>
          <w:kern w:val="0"/>
          <w:sz w:val="21"/>
          <w:szCs w:val="21"/>
          <w:lang w:eastAsia="en-GB"/>
          <w14:ligatures w14:val="none"/>
        </w:rPr>
        <w:t xml:space="preserve"> from a base class is:</w:t>
      </w:r>
    </w:p>
    <w:p w14:paraId="34D458C0" w14:textId="77777777" w:rsidR="001963D3" w:rsidRPr="001963D3" w:rsidRDefault="001963D3" w:rsidP="001963D3">
      <w:pPr>
        <w:numPr>
          <w:ilvl w:val="0"/>
          <w:numId w:val="18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 derived class</w:t>
      </w:r>
    </w:p>
    <w:p w14:paraId="515D828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A derived class is a class that inherits properties and </w:t>
      </w:r>
      <w:proofErr w:type="spellStart"/>
      <w:r w:rsidRPr="001963D3">
        <w:rPr>
          <w:rFonts w:ascii="Segoe UI" w:eastAsia="Times New Roman" w:hAnsi="Segoe UI" w:cs="Segoe UI"/>
          <w:kern w:val="0"/>
          <w:sz w:val="21"/>
          <w:szCs w:val="21"/>
          <w:lang w:eastAsia="en-GB"/>
          <w14:ligatures w14:val="none"/>
        </w:rPr>
        <w:t>behaviors</w:t>
      </w:r>
      <w:proofErr w:type="spellEnd"/>
      <w:r w:rsidRPr="001963D3">
        <w:rPr>
          <w:rFonts w:ascii="Segoe UI" w:eastAsia="Times New Roman" w:hAnsi="Segoe UI" w:cs="Segoe UI"/>
          <w:kern w:val="0"/>
          <w:sz w:val="21"/>
          <w:szCs w:val="21"/>
          <w:lang w:eastAsia="en-GB"/>
          <w14:ligatures w14:val="none"/>
        </w:rPr>
        <w:t xml:space="preserve"> from a base (or parent) class. It extends or specializes the functionality of the base class while inheriting its characteristics.</w:t>
      </w:r>
    </w:p>
    <w:p w14:paraId="7BDC7CA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D032EB1"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379D039"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943C166" w14:textId="77777777" w:rsidR="00881B49" w:rsidRDefault="00881B49" w:rsidP="00881B49">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43C7B72B" w14:textId="77777777" w:rsidR="00881B49" w:rsidRPr="00E974C1" w:rsidRDefault="00881B49" w:rsidP="00E92793">
      <w:pPr>
        <w:pStyle w:val="Heading1"/>
        <w:rPr>
          <w:rFonts w:ascii="Arial" w:hAnsi="Arial"/>
          <w:color w:val="65656A"/>
        </w:rPr>
      </w:pPr>
      <w:r w:rsidRPr="00E974C1">
        <w:t>What does operator overloading allow you to do?</w:t>
      </w:r>
    </w:p>
    <w:p w14:paraId="5FCABEAA" w14:textId="1C7A30B7" w:rsidR="00881B49" w:rsidRPr="00E974C1" w:rsidRDefault="00881B49" w:rsidP="00470BA8">
      <w:pPr>
        <w:pStyle w:val="wbbIncorrect"/>
        <w:rPr>
          <w:rFonts w:ascii="Arial" w:hAnsi="Arial"/>
        </w:rPr>
      </w:pPr>
      <w:r w:rsidRPr="00E974C1">
        <w:t xml:space="preserve">hide built-in </w:t>
      </w:r>
      <w:r w:rsidR="00470BA8" w:rsidRPr="00E974C1">
        <w:t>operators</w:t>
      </w:r>
      <w:r w:rsidRPr="00E974C1">
        <w:t xml:space="preserve"> when necessary</w:t>
      </w:r>
    </w:p>
    <w:p w14:paraId="00017BFE" w14:textId="471078E2" w:rsidR="00881B49" w:rsidRPr="00E974C1" w:rsidRDefault="00881B49" w:rsidP="00470BA8">
      <w:pPr>
        <w:pStyle w:val="wbbIncorrect"/>
        <w:rPr>
          <w:rFonts w:ascii="Arial" w:hAnsi="Arial"/>
        </w:rPr>
      </w:pPr>
      <w:r w:rsidRPr="00E974C1">
        <w:t>add methods to be interpreted by the compiler at runtime</w:t>
      </w:r>
    </w:p>
    <w:p w14:paraId="53FE78E4" w14:textId="5DFA5E8D" w:rsidR="00881B49" w:rsidRPr="00E974C1" w:rsidRDefault="00881B49" w:rsidP="00470BA8">
      <w:pPr>
        <w:pStyle w:val="wbbIncorrect"/>
        <w:rPr>
          <w:rFonts w:ascii="Arial" w:hAnsi="Arial"/>
        </w:rPr>
      </w:pPr>
      <w:r w:rsidRPr="00E974C1">
        <w:t>define how enums and other primitive value types work within the rest of the application</w:t>
      </w:r>
    </w:p>
    <w:p w14:paraId="3E8D0A0F" w14:textId="025BB96B" w:rsidR="00881B49" w:rsidRDefault="00881B49" w:rsidP="00470BA8">
      <w:pPr>
        <w:pStyle w:val="wbbCorrect"/>
      </w:pPr>
      <w:r w:rsidRPr="00E974C1">
        <w:t>define custom functionality for common operators like addition and equality</w:t>
      </w:r>
      <w:r w:rsidRPr="00E974C1">
        <w:br/>
      </w:r>
    </w:p>
    <w:p w14:paraId="4B3A6FCA"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6BD7FE9"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0A8C6CC"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65DF40EC"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Operator overloading primarily allows you to define custom functionality for common operators, such as addition, subtraction, equality, etc., for your user-defined classes or types. Among the options you've listed, the correct one related to operator overloading is:</w:t>
      </w:r>
    </w:p>
    <w:p w14:paraId="40CA7C25" w14:textId="77777777" w:rsidR="001963D3" w:rsidRPr="001963D3" w:rsidRDefault="001963D3" w:rsidP="001963D3">
      <w:pPr>
        <w:numPr>
          <w:ilvl w:val="0"/>
          <w:numId w:val="17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Define custom functionality for common operators like addition and equality.</w:t>
      </w:r>
    </w:p>
    <w:p w14:paraId="330977A7"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other options have different meanings:</w:t>
      </w:r>
    </w:p>
    <w:p w14:paraId="0D3FFDD7" w14:textId="02631860"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 xml:space="preserve">Hiding built-in operators when necessary isn't a typical use case for operator overloading. Operator overloading is about providing custom </w:t>
      </w:r>
      <w:r w:rsidR="00470BA8" w:rsidRPr="001963D3">
        <w:rPr>
          <w:rFonts w:ascii="Segoe UI" w:eastAsia="Times New Roman" w:hAnsi="Segoe UI" w:cs="Segoe UI"/>
          <w:kern w:val="0"/>
          <w:sz w:val="21"/>
          <w:szCs w:val="21"/>
          <w:lang w:eastAsia="en-GB"/>
          <w14:ligatures w14:val="none"/>
        </w:rPr>
        <w:t>behaviour</w:t>
      </w:r>
      <w:r w:rsidRPr="001963D3">
        <w:rPr>
          <w:rFonts w:ascii="Segoe UI" w:eastAsia="Times New Roman" w:hAnsi="Segoe UI" w:cs="Segoe UI"/>
          <w:kern w:val="0"/>
          <w:sz w:val="21"/>
          <w:szCs w:val="21"/>
          <w:lang w:eastAsia="en-GB"/>
          <w14:ligatures w14:val="none"/>
        </w:rPr>
        <w:t xml:space="preserve"> for operators, not hiding built-in ones.</w:t>
      </w:r>
    </w:p>
    <w:p w14:paraId="6AF9CF1C" w14:textId="77777777"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Adding methods to be interpreted by the compiler at runtime is not directly related to operator overloading. Operator overloading is about defining how operators work with your custom types, not adding methods for runtime interpretation.</w:t>
      </w:r>
    </w:p>
    <w:p w14:paraId="0C8B533F" w14:textId="6B52B8D8" w:rsidR="001963D3" w:rsidRPr="001963D3" w:rsidRDefault="001963D3" w:rsidP="001963D3">
      <w:pPr>
        <w:numPr>
          <w:ilvl w:val="0"/>
          <w:numId w:val="180"/>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Defining how enums and other primitive value types work within the rest of the application doesn't involve operator overloading. Enums and primitive types have predefined </w:t>
      </w:r>
      <w:r w:rsidR="00470BA8" w:rsidRPr="001963D3">
        <w:rPr>
          <w:rFonts w:ascii="Segoe UI" w:eastAsia="Times New Roman" w:hAnsi="Segoe UI" w:cs="Segoe UI"/>
          <w:kern w:val="0"/>
          <w:sz w:val="21"/>
          <w:szCs w:val="21"/>
          <w:lang w:eastAsia="en-GB"/>
          <w14:ligatures w14:val="none"/>
        </w:rPr>
        <w:t>behaviour</w:t>
      </w:r>
      <w:r w:rsidRPr="001963D3">
        <w:rPr>
          <w:rFonts w:ascii="Segoe UI" w:eastAsia="Times New Roman" w:hAnsi="Segoe UI" w:cs="Segoe UI"/>
          <w:kern w:val="0"/>
          <w:sz w:val="21"/>
          <w:szCs w:val="21"/>
          <w:lang w:eastAsia="en-GB"/>
          <w14:ligatures w14:val="none"/>
        </w:rPr>
        <w:t xml:space="preserve"> for operators, and you can't directly overload operators for them.</w:t>
      </w:r>
    </w:p>
    <w:p w14:paraId="1527EFBD"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32404653"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335A149"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1DB5062" w14:textId="77777777" w:rsidR="001963D3" w:rsidRPr="00E974C1" w:rsidRDefault="001963D3" w:rsidP="00E92793">
      <w:pPr>
        <w:pStyle w:val="Heading1"/>
        <w:rPr>
          <w:rFonts w:ascii="Arial" w:hAnsi="Arial"/>
          <w:color w:val="65656A"/>
        </w:rPr>
      </w:pPr>
      <w:r w:rsidRPr="00E974C1">
        <w:t>What it the main purpose of LINQ?</w:t>
      </w:r>
    </w:p>
    <w:p w14:paraId="55A76271" w14:textId="2A865CFB" w:rsidR="001963D3" w:rsidRPr="00E974C1" w:rsidRDefault="001963D3" w:rsidP="00470BA8">
      <w:pPr>
        <w:pStyle w:val="wbbIncorrect"/>
        <w:rPr>
          <w:rFonts w:ascii="Arial" w:hAnsi="Arial"/>
        </w:rPr>
      </w:pPr>
      <w:r w:rsidRPr="00E974C1">
        <w:t>to delete duplicate data</w:t>
      </w:r>
    </w:p>
    <w:p w14:paraId="117874A7" w14:textId="7FA9DA41" w:rsidR="001963D3" w:rsidRPr="00E974C1" w:rsidRDefault="001963D3" w:rsidP="00470BA8">
      <w:pPr>
        <w:pStyle w:val="wbbIncorrect"/>
        <w:rPr>
          <w:rFonts w:ascii="Arial" w:hAnsi="Arial"/>
        </w:rPr>
      </w:pPr>
      <w:r w:rsidRPr="00E974C1">
        <w:t>to bind namespaces and assemblies</w:t>
      </w:r>
    </w:p>
    <w:p w14:paraId="551FEEDA" w14:textId="3226DDFC" w:rsidR="001963D3" w:rsidRPr="00E974C1" w:rsidRDefault="001963D3" w:rsidP="00470BA8">
      <w:pPr>
        <w:pStyle w:val="wbbCorrect"/>
        <w:rPr>
          <w:rFonts w:ascii="Arial" w:hAnsi="Arial"/>
        </w:rPr>
      </w:pPr>
      <w:r w:rsidRPr="00E974C1">
        <w:t>to query and transform data</w:t>
      </w:r>
    </w:p>
    <w:p w14:paraId="07B33A96" w14:textId="181ED574" w:rsidR="001963D3" w:rsidRDefault="001963D3" w:rsidP="00470BA8">
      <w:pPr>
        <w:pStyle w:val="wbbIncorrect"/>
        <w:rPr>
          <w:b/>
          <w:bCs/>
        </w:rPr>
      </w:pPr>
      <w:r w:rsidRPr="00E974C1">
        <w:t>to connect assemblies</w:t>
      </w:r>
      <w:r w:rsidRPr="00E974C1">
        <w:br/>
      </w:r>
    </w:p>
    <w:p w14:paraId="42F491F6"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0558F543"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40C5BE37"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main purpose of LINQ (Language Integrated Query) is:</w:t>
      </w:r>
    </w:p>
    <w:p w14:paraId="7D1F2AA1" w14:textId="77777777" w:rsidR="001963D3" w:rsidRPr="001963D3" w:rsidRDefault="001963D3" w:rsidP="001963D3">
      <w:pPr>
        <w:numPr>
          <w:ilvl w:val="0"/>
          <w:numId w:val="18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To query and transform data.</w:t>
      </w:r>
    </w:p>
    <w:p w14:paraId="2FB35CD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LINQ provides a unified and intuitive way to query and manipulate data from various data sources, such as databases, collections, XML, and more, using a consistent query syntax. It allows developers to write queries directly in their programming language (e.g., C#) instead of using separate query languages for different data sources. This makes it easier to work with and manipulate data in a more declarative and readable manner.</w:t>
      </w:r>
    </w:p>
    <w:p w14:paraId="2A505A3C"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F781C00"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6CC7590A" w14:textId="77777777" w:rsidR="001963D3" w:rsidRPr="00E974C1" w:rsidRDefault="001963D3" w:rsidP="00E92793">
      <w:pPr>
        <w:pStyle w:val="Heading1"/>
        <w:rPr>
          <w:rFonts w:ascii="Arial" w:hAnsi="Arial"/>
          <w:color w:val="65656A"/>
        </w:rPr>
      </w:pPr>
      <w:r w:rsidRPr="00E974C1">
        <w:t>What is the correct syntax for a new generic list of strings named contacts?</w:t>
      </w:r>
    </w:p>
    <w:p w14:paraId="36AFB4C4" w14:textId="3E0B6AD6" w:rsidR="001963D3" w:rsidRPr="00E974C1" w:rsidRDefault="001963D3" w:rsidP="00470BA8">
      <w:pPr>
        <w:pStyle w:val="wbbIncorrect"/>
        <w:rPr>
          <w:rFonts w:ascii="Arial" w:hAnsi="Arial"/>
        </w:rPr>
      </w:pPr>
      <w:r w:rsidRPr="00E974C1">
        <w:t>public List contacts = new List();</w:t>
      </w:r>
    </w:p>
    <w:p w14:paraId="0DB69ED8" w14:textId="570E5E72" w:rsidR="001963D3" w:rsidRPr="00E974C1" w:rsidRDefault="001963D3" w:rsidP="00470BA8">
      <w:pPr>
        <w:pStyle w:val="wbbIncorrect"/>
        <w:rPr>
          <w:rFonts w:ascii="Arial" w:hAnsi="Arial"/>
        </w:rPr>
      </w:pPr>
      <w:r w:rsidRPr="00E974C1">
        <w:t>public List(string names) contacts = new List(string names)();</w:t>
      </w:r>
    </w:p>
    <w:p w14:paraId="31F87D91" w14:textId="5D4A18EC" w:rsidR="001963D3" w:rsidRPr="00E974C1" w:rsidRDefault="001963D3" w:rsidP="00470BA8">
      <w:pPr>
        <w:pStyle w:val="wbbCorrect"/>
        <w:rPr>
          <w:rFonts w:ascii="Arial" w:hAnsi="Arial"/>
        </w:rPr>
      </w:pPr>
      <w:r w:rsidRPr="00E974C1">
        <w:t>var contacts = new List();</w:t>
      </w:r>
    </w:p>
    <w:p w14:paraId="2D21B99D" w14:textId="7EAB09F2" w:rsidR="001963D3" w:rsidRDefault="001963D3" w:rsidP="00470BA8">
      <w:pPr>
        <w:pStyle w:val="wbbIncorrect"/>
        <w:rPr>
          <w:b/>
          <w:bCs/>
        </w:rPr>
      </w:pPr>
      <w:r w:rsidRPr="00E974C1">
        <w:t>var contacts = new List(string);</w:t>
      </w:r>
      <w:r w:rsidRPr="00E974C1">
        <w:br/>
      </w:r>
    </w:p>
    <w:p w14:paraId="32442B61"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264A512E" w14:textId="77777777" w:rsidR="001963D3" w:rsidRPr="001963D3" w:rsidRDefault="001963D3" w:rsidP="001963D3">
      <w:pP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var contacts = new List(string); </w:t>
      </w:r>
    </w:p>
    <w:p w14:paraId="0C191B5E"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3A3BADD4"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correct syntax for creating a new generic list of strings named "contacts" in C# is:</w:t>
      </w:r>
    </w:p>
    <w:p w14:paraId="72E788D8" w14:textId="77777777" w:rsid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var contacts = new List&lt;string&gt;();</w:t>
      </w:r>
    </w:p>
    <w:p w14:paraId="79D0E01B" w14:textId="3779C8FF"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lastRenderedPageBreak/>
        <w:t xml:space="preserve">This syntax initializes a new instance of the </w:t>
      </w:r>
      <w:r w:rsidRPr="001963D3">
        <w:rPr>
          <w:rFonts w:ascii="Ubuntu Mono" w:eastAsia="Times New Roman" w:hAnsi="Ubuntu Mono" w:cs="Courier New"/>
          <w:b/>
          <w:bCs/>
          <w:kern w:val="0"/>
          <w:sz w:val="18"/>
          <w:szCs w:val="18"/>
          <w:bdr w:val="single" w:sz="2" w:space="0" w:color="D9D9E3" w:frame="1"/>
          <w:lang w:eastAsia="en-GB"/>
          <w14:ligatures w14:val="none"/>
        </w:rPr>
        <w:t>List&lt;string&gt;</w:t>
      </w:r>
      <w:r w:rsidRPr="001963D3">
        <w:rPr>
          <w:rFonts w:ascii="Segoe UI" w:eastAsia="Times New Roman" w:hAnsi="Segoe UI" w:cs="Segoe UI"/>
          <w:kern w:val="0"/>
          <w:sz w:val="21"/>
          <w:szCs w:val="21"/>
          <w:lang w:eastAsia="en-GB"/>
          <w14:ligatures w14:val="none"/>
        </w:rPr>
        <w:t xml:space="preserve"> class, which is a generic list specifically designed to hold elements of type </w:t>
      </w:r>
      <w:r w:rsidRPr="001963D3">
        <w:rPr>
          <w:rFonts w:ascii="Ubuntu Mono" w:eastAsia="Times New Roman" w:hAnsi="Ubuntu Mono" w:cs="Courier New"/>
          <w:b/>
          <w:bCs/>
          <w:kern w:val="0"/>
          <w:sz w:val="18"/>
          <w:szCs w:val="18"/>
          <w:bdr w:val="single" w:sz="2" w:space="0" w:color="D9D9E3" w:frame="1"/>
          <w:lang w:eastAsia="en-GB"/>
          <w14:ligatures w14:val="none"/>
        </w:rPr>
        <w:t>string</w:t>
      </w:r>
      <w:r w:rsidRPr="001963D3">
        <w:rPr>
          <w:rFonts w:ascii="Segoe UI" w:eastAsia="Times New Roman" w:hAnsi="Segoe UI" w:cs="Segoe UI"/>
          <w:kern w:val="0"/>
          <w:sz w:val="21"/>
          <w:szCs w:val="21"/>
          <w:lang w:eastAsia="en-GB"/>
          <w14:ligatures w14:val="none"/>
        </w:rPr>
        <w:t>. The type parameter within the angle brackets specifies the type of elements the list will contain.</w:t>
      </w:r>
    </w:p>
    <w:p w14:paraId="7B596355"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714604FE" w14:textId="77777777" w:rsidR="001963D3" w:rsidRDefault="001963D3" w:rsidP="001963D3">
      <w:pPr>
        <w:shd w:val="clear" w:color="auto" w:fill="FFFFFF"/>
        <w:spacing w:after="0" w:line="240" w:lineRule="auto"/>
        <w:ind w:right="75"/>
        <w:textAlignment w:val="baseline"/>
        <w:rPr>
          <w:rFonts w:ascii="Verdana" w:eastAsia="Times New Roman" w:hAnsi="Verdana" w:cs="Arial"/>
          <w:b/>
          <w:bCs/>
          <w:color w:val="65656A"/>
          <w:kern w:val="0"/>
          <w:sz w:val="21"/>
          <w:szCs w:val="21"/>
          <w:bdr w:val="none" w:sz="0" w:space="0" w:color="auto" w:frame="1"/>
          <w:lang w:eastAsia="en-GB"/>
          <w14:ligatures w14:val="none"/>
        </w:rPr>
      </w:pPr>
    </w:p>
    <w:p w14:paraId="56BD9128" w14:textId="77777777" w:rsidR="001963D3" w:rsidRPr="00E974C1" w:rsidRDefault="001963D3" w:rsidP="00E92793">
      <w:pPr>
        <w:pStyle w:val="Heading1"/>
        <w:rPr>
          <w:rFonts w:ascii="Arial" w:hAnsi="Arial"/>
          <w:color w:val="65656A"/>
        </w:rPr>
      </w:pPr>
      <w:r w:rsidRPr="00E974C1">
        <w:t>What is the difference between throw exceptions and throw clauses?</w:t>
      </w:r>
    </w:p>
    <w:p w14:paraId="417681A0" w14:textId="4D0136CE" w:rsidR="001963D3" w:rsidRPr="00813B9A" w:rsidRDefault="001963D3" w:rsidP="00470BA8">
      <w:pPr>
        <w:pStyle w:val="wbbIncorrect"/>
      </w:pPr>
      <w:r w:rsidRPr="00813B9A">
        <w:t>Throw clauses fire only at runtime, while throw exceptions can fire at any time.</w:t>
      </w:r>
    </w:p>
    <w:p w14:paraId="7A57A5A6" w14:textId="42A05088" w:rsidR="001963D3" w:rsidRPr="00813B9A" w:rsidRDefault="001963D3" w:rsidP="00470BA8">
      <w:pPr>
        <w:pStyle w:val="wbbIncorrect"/>
      </w:pPr>
      <w:r w:rsidRPr="00813B9A">
        <w:t>Throw exceptions overwrite the stack trace, while throw clauses retain the stack information.</w:t>
      </w:r>
    </w:p>
    <w:p w14:paraId="0F7AB8EF" w14:textId="1B3E4720" w:rsidR="001963D3" w:rsidRPr="00E974C1" w:rsidRDefault="001963D3" w:rsidP="00470BA8">
      <w:pPr>
        <w:pStyle w:val="wbbCorrect"/>
        <w:rPr>
          <w:rFonts w:ascii="Arial" w:hAnsi="Arial"/>
        </w:rPr>
      </w:pPr>
      <w:r w:rsidRPr="00E974C1">
        <w:t>Throw clauses overwrite the stack trace, while throw exceptions retain the stack information.</w:t>
      </w:r>
    </w:p>
    <w:p w14:paraId="2A3BE499" w14:textId="3F3B68AC" w:rsidR="001963D3" w:rsidRDefault="001963D3" w:rsidP="00470BA8">
      <w:pPr>
        <w:pStyle w:val="wbbIncorrect"/>
      </w:pPr>
      <w:r w:rsidRPr="00E974C1">
        <w:t>Throw exceptions fire only at runtime, while throw clauses can fire during compile time.</w:t>
      </w:r>
      <w:r w:rsidRPr="00E974C1">
        <w:br/>
      </w:r>
    </w:p>
    <w:p w14:paraId="1ABC4726"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44AF69E"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0AE3F79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statement "Throw clauses overwrite the stack trace, while throw exceptions retain the stack information" accurately represents the difference between throw exceptions and throw clauses.</w:t>
      </w:r>
    </w:p>
    <w:p w14:paraId="669E6725" w14:textId="77777777" w:rsidR="001963D3" w:rsidRPr="001963D3" w:rsidRDefault="001963D3" w:rsidP="001963D3">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Throw exceptions: This term seems to be a mix-up or misinterpretation. The correct term is simply "throw exceptions." When you throw an exception in a programming language like C#, you're raising an exception during runtime to signal that an exceptional condition has occurred in your code.</w:t>
      </w:r>
    </w:p>
    <w:p w14:paraId="65E7E9FB" w14:textId="77777777" w:rsidR="001963D3" w:rsidRPr="001963D3" w:rsidRDefault="001963D3" w:rsidP="001963D3">
      <w:pPr>
        <w:numPr>
          <w:ilvl w:val="0"/>
          <w:numId w:val="18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Throw clauses: This refers to the use of the </w:t>
      </w:r>
      <w:r w:rsidRPr="001963D3">
        <w:rPr>
          <w:rFonts w:ascii="Ubuntu Mono" w:eastAsia="Times New Roman" w:hAnsi="Ubuntu Mono" w:cs="Courier New"/>
          <w:b/>
          <w:bCs/>
          <w:kern w:val="0"/>
          <w:sz w:val="18"/>
          <w:szCs w:val="18"/>
          <w:bdr w:val="single" w:sz="2" w:space="0" w:color="D9D9E3" w:frame="1"/>
          <w:lang w:eastAsia="en-GB"/>
          <w14:ligatures w14:val="none"/>
        </w:rPr>
        <w:t>throw</w:t>
      </w:r>
      <w:r w:rsidRPr="001963D3">
        <w:rPr>
          <w:rFonts w:ascii="Segoe UI" w:eastAsia="Times New Roman" w:hAnsi="Segoe UI" w:cs="Segoe UI"/>
          <w:kern w:val="0"/>
          <w:sz w:val="21"/>
          <w:szCs w:val="21"/>
          <w:lang w:eastAsia="en-GB"/>
          <w14:ligatures w14:val="none"/>
        </w:rPr>
        <w:t xml:space="preserve"> keyword followed by an exception object. When you throw an exception using a throw clause, you're creating and throwing a specific exception object, which can include additional information about the error.</w:t>
      </w:r>
    </w:p>
    <w:p w14:paraId="0D081F7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statement you provided is accurate:</w:t>
      </w:r>
    </w:p>
    <w:p w14:paraId="0BAC1DE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"Throw clauses overwrite the stack trace, while throw exceptions retain the stack information."</w:t>
      </w:r>
    </w:p>
    <w:p w14:paraId="6504028E"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When an exception is thrown using a throw clause, the stack trace is preserved, which is crucial for debugging and identifying the location in the code where the exception occurred. The stack trace provides information about the sequence of method calls that led to the exception.</w:t>
      </w:r>
    </w:p>
    <w:p w14:paraId="65E2E10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On the other hand, if you "throw" an exception without using a specific exception object (e.g., </w:t>
      </w:r>
      <w:r w:rsidRPr="001963D3">
        <w:rPr>
          <w:rFonts w:ascii="Ubuntu Mono" w:eastAsia="Times New Roman" w:hAnsi="Ubuntu Mono" w:cs="Courier New"/>
          <w:b/>
          <w:bCs/>
          <w:kern w:val="0"/>
          <w:sz w:val="18"/>
          <w:szCs w:val="18"/>
          <w:bdr w:val="single" w:sz="2" w:space="0" w:color="D9D9E3" w:frame="1"/>
          <w:lang w:eastAsia="en-GB"/>
          <w14:ligatures w14:val="none"/>
        </w:rPr>
        <w:t>throw;</w:t>
      </w:r>
      <w:r w:rsidRPr="001963D3">
        <w:rPr>
          <w:rFonts w:ascii="Segoe UI" w:eastAsia="Times New Roman" w:hAnsi="Segoe UI" w:cs="Segoe UI"/>
          <w:kern w:val="0"/>
          <w:sz w:val="21"/>
          <w:szCs w:val="21"/>
          <w:lang w:eastAsia="en-GB"/>
          <w14:ligatures w14:val="none"/>
        </w:rPr>
        <w:t>), it will re-throw the currently active exception, and in this case, the stack trace is not altered. The original exception's stack trace is preserved.</w:t>
      </w:r>
    </w:p>
    <w:p w14:paraId="4BE04C92"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Keep in mind that "throw exceptions" is not a commonly used term in programming; it's more appropriate to talk about throwing exceptions or using throw clauses.</w:t>
      </w:r>
    </w:p>
    <w:p w14:paraId="24649BEC"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B0C29A"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E6196F7"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E9CC961" w14:textId="77777777" w:rsidR="001963D3" w:rsidRPr="00E974C1" w:rsidRDefault="001963D3" w:rsidP="00E92793">
      <w:pPr>
        <w:pStyle w:val="Heading1"/>
        <w:rPr>
          <w:rFonts w:ascii="Arial" w:hAnsi="Arial"/>
          <w:color w:val="65656A"/>
        </w:rPr>
      </w:pPr>
      <w:r w:rsidRPr="00E974C1">
        <w:lastRenderedPageBreak/>
        <w:t>When an asynchronous method is executed, the code runs but nothing happens other than a compiler warning. What is most likely causing the method to not return anything?</w:t>
      </w:r>
    </w:p>
    <w:p w14:paraId="4FE6678D" w14:textId="2343A271" w:rsidR="001963D3" w:rsidRPr="00E974C1" w:rsidRDefault="001963D3" w:rsidP="00470BA8">
      <w:pPr>
        <w:pStyle w:val="wbbIncorrect"/>
        <w:rPr>
          <w:rFonts w:ascii="Arial" w:hAnsi="Arial"/>
        </w:rPr>
      </w:pPr>
      <w:r w:rsidRPr="00E974C1">
        <w:t>The return yield statement is missing at the end of the method.</w:t>
      </w:r>
    </w:p>
    <w:p w14:paraId="551F79D7" w14:textId="74BB9972" w:rsidR="001963D3" w:rsidRPr="00E974C1" w:rsidRDefault="001963D3" w:rsidP="00470BA8">
      <w:pPr>
        <w:pStyle w:val="wbbCorrect"/>
        <w:rPr>
          <w:rFonts w:ascii="Arial" w:hAnsi="Arial"/>
        </w:rPr>
      </w:pPr>
      <w:r w:rsidRPr="00E974C1">
        <w:t>The method is missing an await keyword in its body.</w:t>
      </w:r>
    </w:p>
    <w:p w14:paraId="33922358" w14:textId="5BFAA6CB" w:rsidR="001963D3" w:rsidRPr="00E974C1" w:rsidRDefault="001963D3" w:rsidP="00470BA8">
      <w:pPr>
        <w:pStyle w:val="wbbIncorrect"/>
        <w:rPr>
          <w:rFonts w:ascii="Arial" w:hAnsi="Arial"/>
        </w:rPr>
      </w:pPr>
      <w:r w:rsidRPr="00E974C1">
        <w:t>The wait keyword is missing from the end of the method.</w:t>
      </w:r>
    </w:p>
    <w:p w14:paraId="438A604A" w14:textId="39DDA7AB" w:rsidR="001963D3" w:rsidRDefault="001963D3" w:rsidP="00470BA8">
      <w:pPr>
        <w:pStyle w:val="wbbIncorrect"/>
      </w:pPr>
      <w:r w:rsidRPr="00E974C1">
        <w:t>The yield keyword is missing from the method.</w:t>
      </w:r>
      <w:r w:rsidRPr="00E974C1">
        <w:br/>
      </w:r>
    </w:p>
    <w:p w14:paraId="0497F652"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6514423" w14:textId="77777777" w:rsidR="001963D3" w:rsidRPr="001963D3" w:rsidRDefault="001963D3" w:rsidP="001963D3">
      <w:pPr>
        <w:spacing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The yield keyword is missing from the method. </w:t>
      </w:r>
    </w:p>
    <w:p w14:paraId="76AFAAC2"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4C36CF9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option that is most likely causing the asynchronous method to not return anything is:</w:t>
      </w:r>
    </w:p>
    <w:p w14:paraId="6DC671C0" w14:textId="77777777" w:rsidR="001963D3" w:rsidRPr="001963D3" w:rsidRDefault="001963D3" w:rsidP="001963D3">
      <w:pPr>
        <w:numPr>
          <w:ilvl w:val="0"/>
          <w:numId w:val="18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The method is missing an await keyword in its body.</w:t>
      </w:r>
    </w:p>
    <w:p w14:paraId="7106BECB" w14:textId="5F3CD388"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In an asynchronous method, when you perform an asynchronous operation (e.g., using an async I/O call, a Task, or an async API), you should use the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keyword to asynchronously wait for the result of that operation. If you don't use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within the asynchronous method, the execution might proceed without waiting for the asynchronous operation to complete, leading to unexpected </w:t>
      </w:r>
      <w:r w:rsidR="00470BA8" w:rsidRPr="001963D3">
        <w:rPr>
          <w:rFonts w:ascii="Segoe UI" w:eastAsia="Times New Roman" w:hAnsi="Segoe UI" w:cs="Segoe UI"/>
          <w:kern w:val="0"/>
          <w:sz w:val="21"/>
          <w:szCs w:val="21"/>
          <w:lang w:eastAsia="en-GB"/>
          <w14:ligatures w14:val="none"/>
        </w:rPr>
        <w:t>behaviour</w:t>
      </w:r>
      <w:r w:rsidRPr="001963D3">
        <w:rPr>
          <w:rFonts w:ascii="Segoe UI" w:eastAsia="Times New Roman" w:hAnsi="Segoe UI" w:cs="Segoe UI"/>
          <w:kern w:val="0"/>
          <w:sz w:val="21"/>
          <w:szCs w:val="21"/>
          <w:lang w:eastAsia="en-GB"/>
          <w14:ligatures w14:val="none"/>
        </w:rPr>
        <w:t>, and the method might return prematurely or not behave as expected.</w:t>
      </w:r>
    </w:p>
    <w:p w14:paraId="2AD26F41"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Here's an example of a correct usage of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in an asynchronous method:</w:t>
      </w:r>
    </w:p>
    <w:p w14:paraId="6505C3D4"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async Task </w:t>
      </w:r>
      <w:proofErr w:type="spellStart"/>
      <w:r w:rsidRPr="001963D3">
        <w:rPr>
          <w:rFonts w:ascii="Segoe UI" w:eastAsia="Times New Roman" w:hAnsi="Segoe UI" w:cs="Segoe UI"/>
          <w:kern w:val="0"/>
          <w:sz w:val="18"/>
          <w:szCs w:val="18"/>
          <w:bdr w:val="single" w:sz="2" w:space="0" w:color="D9D9E3" w:frame="1"/>
          <w:lang w:eastAsia="en-GB"/>
          <w14:ligatures w14:val="none"/>
        </w:rPr>
        <w:t>SomeAsyncMethod</w:t>
      </w:r>
      <w:proofErr w:type="spellEnd"/>
      <w:r w:rsidRPr="001963D3">
        <w:rPr>
          <w:rFonts w:ascii="Segoe UI" w:eastAsia="Times New Roman" w:hAnsi="Segoe UI" w:cs="Segoe UI"/>
          <w:kern w:val="0"/>
          <w:sz w:val="18"/>
          <w:szCs w:val="18"/>
          <w:bdr w:val="single" w:sz="2" w:space="0" w:color="D9D9E3" w:frame="1"/>
          <w:lang w:eastAsia="en-GB"/>
          <w14:ligatures w14:val="none"/>
        </w:rPr>
        <w:t>()</w:t>
      </w:r>
    </w:p>
    <w:p w14:paraId="2936764E"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w:t>
      </w:r>
    </w:p>
    <w:p w14:paraId="2965637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 Await an asynchronous operation</w:t>
      </w:r>
    </w:p>
    <w:p w14:paraId="31A5402B"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var result = await </w:t>
      </w:r>
      <w:proofErr w:type="spellStart"/>
      <w:r w:rsidRPr="001963D3">
        <w:rPr>
          <w:rFonts w:ascii="Segoe UI" w:eastAsia="Times New Roman" w:hAnsi="Segoe UI" w:cs="Segoe UI"/>
          <w:kern w:val="0"/>
          <w:sz w:val="18"/>
          <w:szCs w:val="18"/>
          <w:bdr w:val="single" w:sz="2" w:space="0" w:color="D9D9E3" w:frame="1"/>
          <w:lang w:eastAsia="en-GB"/>
          <w14:ligatures w14:val="none"/>
        </w:rPr>
        <w:t>SomeAsyncOperation</w:t>
      </w:r>
      <w:proofErr w:type="spellEnd"/>
      <w:r w:rsidRPr="001963D3">
        <w:rPr>
          <w:rFonts w:ascii="Segoe UI" w:eastAsia="Times New Roman" w:hAnsi="Segoe UI" w:cs="Segoe UI"/>
          <w:kern w:val="0"/>
          <w:sz w:val="18"/>
          <w:szCs w:val="18"/>
          <w:bdr w:val="single" w:sz="2" w:space="0" w:color="D9D9E3" w:frame="1"/>
          <w:lang w:eastAsia="en-GB"/>
          <w14:ligatures w14:val="none"/>
        </w:rPr>
        <w:t>();</w:t>
      </w:r>
    </w:p>
    <w:p w14:paraId="2B9B821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p>
    <w:p w14:paraId="07DAAFB5"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 xml:space="preserve">    // Process the result or continue with other asynchronous operations</w:t>
      </w:r>
    </w:p>
    <w:p w14:paraId="4CA47AFC" w14:textId="77777777" w:rsid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18"/>
          <w:szCs w:val="18"/>
          <w:bdr w:val="single" w:sz="2" w:space="0" w:color="D9D9E3" w:frame="1"/>
          <w:lang w:eastAsia="en-GB"/>
          <w14:ligatures w14:val="none"/>
        </w:rPr>
      </w:pPr>
      <w:r w:rsidRPr="001963D3">
        <w:rPr>
          <w:rFonts w:ascii="Segoe UI" w:eastAsia="Times New Roman" w:hAnsi="Segoe UI" w:cs="Segoe UI"/>
          <w:kern w:val="0"/>
          <w:sz w:val="18"/>
          <w:szCs w:val="18"/>
          <w:bdr w:val="single" w:sz="2" w:space="0" w:color="D9D9E3" w:frame="1"/>
          <w:lang w:eastAsia="en-GB"/>
          <w14:ligatures w14:val="none"/>
        </w:rPr>
        <w:t>}</w:t>
      </w:r>
    </w:p>
    <w:p w14:paraId="5C236FF0" w14:textId="1329FB90"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 xml:space="preserve">Missing the </w:t>
      </w:r>
      <w:r w:rsidRPr="001963D3">
        <w:rPr>
          <w:rFonts w:ascii="Ubuntu Mono" w:eastAsia="Times New Roman" w:hAnsi="Ubuntu Mono" w:cs="Courier New"/>
          <w:b/>
          <w:bCs/>
          <w:kern w:val="0"/>
          <w:sz w:val="18"/>
          <w:szCs w:val="18"/>
          <w:bdr w:val="single" w:sz="2" w:space="0" w:color="D9D9E3" w:frame="1"/>
          <w:lang w:eastAsia="en-GB"/>
          <w14:ligatures w14:val="none"/>
        </w:rPr>
        <w:t>await</w:t>
      </w:r>
      <w:r w:rsidRPr="001963D3">
        <w:rPr>
          <w:rFonts w:ascii="Segoe UI" w:eastAsia="Times New Roman" w:hAnsi="Segoe UI" w:cs="Segoe UI"/>
          <w:kern w:val="0"/>
          <w:sz w:val="21"/>
          <w:szCs w:val="21"/>
          <w:lang w:eastAsia="en-GB"/>
          <w14:ligatures w14:val="none"/>
        </w:rPr>
        <w:t xml:space="preserve"> keyword where it's required is a common mistake that can result in code that compiles and runs, but doesn't behave as intended.</w:t>
      </w:r>
    </w:p>
    <w:p w14:paraId="6282631F"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DD5C81A"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C5E6454"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707CC9D" w14:textId="77777777" w:rsidR="001963D3" w:rsidRPr="00E974C1" w:rsidRDefault="001963D3" w:rsidP="00E92793">
      <w:pPr>
        <w:pStyle w:val="Heading1"/>
        <w:rPr>
          <w:rFonts w:ascii="Arial" w:hAnsi="Arial"/>
          <w:color w:val="65656A"/>
        </w:rPr>
      </w:pPr>
      <w:r w:rsidRPr="00E974C1">
        <w:lastRenderedPageBreak/>
        <w:t>What are C# events?</w:t>
      </w:r>
    </w:p>
    <w:p w14:paraId="21416E31" w14:textId="5867ABBC" w:rsidR="001963D3" w:rsidRPr="00E974C1" w:rsidRDefault="001963D3" w:rsidP="00470BA8">
      <w:pPr>
        <w:pStyle w:val="wbbIncorrect"/>
        <w:rPr>
          <w:rFonts w:ascii="Arial" w:hAnsi="Arial"/>
        </w:rPr>
      </w:pPr>
      <w:r w:rsidRPr="00E974C1">
        <w:t>system actions that communicate directly with the compiler at runtime</w:t>
      </w:r>
    </w:p>
    <w:p w14:paraId="662D0865" w14:textId="1C342DC1" w:rsidR="001963D3" w:rsidRPr="00E974C1" w:rsidRDefault="001963D3" w:rsidP="00470BA8">
      <w:pPr>
        <w:pStyle w:val="wbbIncorrect"/>
        <w:rPr>
          <w:rFonts w:ascii="Arial" w:hAnsi="Arial"/>
        </w:rPr>
      </w:pPr>
      <w:r w:rsidRPr="00E974C1">
        <w:t>actions that execute when the code compiles, generating logs and test output</w:t>
      </w:r>
    </w:p>
    <w:p w14:paraId="68A7E62D" w14:textId="18CC1284" w:rsidR="001963D3" w:rsidRPr="00E974C1" w:rsidRDefault="001963D3" w:rsidP="00470BA8">
      <w:pPr>
        <w:pStyle w:val="wbbCorrect"/>
        <w:rPr>
          <w:rFonts w:ascii="Arial" w:hAnsi="Arial"/>
        </w:rPr>
      </w:pPr>
      <w:r w:rsidRPr="00E974C1">
        <w:t>actions that generate notifications, which are sent to their registered listeners** &lt;= Correct</w:t>
      </w:r>
    </w:p>
    <w:p w14:paraId="69846446" w14:textId="67EF1DC7" w:rsidR="001963D3" w:rsidRDefault="001963D3" w:rsidP="00470BA8">
      <w:pPr>
        <w:pStyle w:val="wbbIncorrect"/>
      </w:pPr>
      <w:r w:rsidRPr="00E974C1">
        <w:t>user-only methods that send data to the application’s back end</w:t>
      </w:r>
      <w:r w:rsidRPr="00E974C1">
        <w:br/>
      </w:r>
    </w:p>
    <w:p w14:paraId="4854D6A1"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F5FC9F3"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6B2E305"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7BC13F3"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You are correct. C# events are:</w:t>
      </w:r>
    </w:p>
    <w:p w14:paraId="65564903" w14:textId="77777777" w:rsidR="001963D3" w:rsidRPr="001963D3" w:rsidRDefault="001963D3" w:rsidP="001963D3">
      <w:pPr>
        <w:numPr>
          <w:ilvl w:val="0"/>
          <w:numId w:val="18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Actions that generate notifications, which are sent to their registered listeners.</w:t>
      </w:r>
    </w:p>
    <w:p w14:paraId="3A3BDBF8"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 events are a way to implement the observer design pattern. They allow one object (the event source) to notify other objects (event listeners or subscribers) when a specific action or change occurs. Event listeners subscribe to events and are notified when the event source triggers the event. This mechanism is widely used to create loosely coupled and responsive architectures in C# applications.</w:t>
      </w:r>
    </w:p>
    <w:p w14:paraId="4AF9A8F8"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8B17335"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D810BDC"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30E061" w14:textId="77777777" w:rsidR="001963D3" w:rsidRPr="00E974C1" w:rsidRDefault="001963D3" w:rsidP="00470BA8">
      <w:pPr>
        <w:pStyle w:val="Heading1"/>
        <w:rPr>
          <w:rFonts w:ascii="Arial" w:hAnsi="Arial"/>
          <w:color w:val="65656A"/>
        </w:rPr>
      </w:pPr>
      <w:r w:rsidRPr="00470BA8">
        <w:t>What</w:t>
      </w:r>
      <w:r w:rsidRPr="00E974C1">
        <w:t xml:space="preserve"> kind of values can arrays store?</w:t>
      </w:r>
    </w:p>
    <w:p w14:paraId="231CB73E" w14:textId="0DBAFDF3" w:rsidR="001963D3" w:rsidRPr="00E974C1" w:rsidRDefault="001963D3" w:rsidP="00470BA8">
      <w:pPr>
        <w:pStyle w:val="wbbIncorrect"/>
        <w:rPr>
          <w:rFonts w:ascii="Arial" w:hAnsi="Arial"/>
        </w:rPr>
      </w:pPr>
      <w:r w:rsidRPr="00E974C1">
        <w:t xml:space="preserve">unordered collections of </w:t>
      </w:r>
      <w:r w:rsidR="00A272DE" w:rsidRPr="00E974C1">
        <w:t>numeric</w:t>
      </w:r>
      <w:r w:rsidRPr="00E974C1">
        <w:t xml:space="preserve"> values</w:t>
      </w:r>
    </w:p>
    <w:p w14:paraId="1FAE7C60" w14:textId="59AD058E" w:rsidR="001963D3" w:rsidRPr="00E974C1" w:rsidRDefault="001963D3" w:rsidP="00470BA8">
      <w:pPr>
        <w:pStyle w:val="wbbIncorrect"/>
        <w:rPr>
          <w:rFonts w:ascii="Arial" w:hAnsi="Arial"/>
        </w:rPr>
      </w:pPr>
      <w:r w:rsidRPr="00E974C1">
        <w:t>key-value pairs of any C# supported type</w:t>
      </w:r>
    </w:p>
    <w:p w14:paraId="03E620DB" w14:textId="5DBAEDDA" w:rsidR="001963D3" w:rsidRPr="00E974C1" w:rsidRDefault="001963D3" w:rsidP="00470BA8">
      <w:pPr>
        <w:pStyle w:val="wbbIncorrect"/>
        <w:rPr>
          <w:rFonts w:ascii="Arial" w:hAnsi="Arial"/>
        </w:rPr>
      </w:pPr>
      <w:r w:rsidRPr="00E974C1">
        <w:t>class and struct instances</w:t>
      </w:r>
    </w:p>
    <w:p w14:paraId="2E872AF4" w14:textId="6743B928" w:rsidR="001963D3" w:rsidRPr="00E974C1" w:rsidRDefault="001963D3" w:rsidP="00470BA8">
      <w:pPr>
        <w:pStyle w:val="wbbCorrect"/>
        <w:rPr>
          <w:rFonts w:ascii="Arial" w:hAnsi="Arial"/>
        </w:rPr>
      </w:pPr>
      <w:r w:rsidRPr="00E974C1">
        <w:t>multiple variables, or collections, of the same type</w:t>
      </w:r>
      <w:r w:rsidRPr="00E974C1">
        <w:br/>
      </w:r>
    </w:p>
    <w:p w14:paraId="690C9FA0"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AB9F34D"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D2511AA" w14:textId="77777777" w:rsidR="001963D3" w:rsidRPr="001963D3" w:rsidRDefault="001963D3" w:rsidP="001963D3">
      <w:pPr>
        <w:shd w:val="clear" w:color="auto" w:fill="19C37D"/>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ChatGPT</w:t>
      </w:r>
    </w:p>
    <w:p w14:paraId="52237DC0"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Arrays in C# can store:</w:t>
      </w:r>
    </w:p>
    <w:p w14:paraId="369C042B" w14:textId="77777777" w:rsidR="001963D3" w:rsidRPr="001963D3" w:rsidRDefault="001963D3" w:rsidP="001963D3">
      <w:pPr>
        <w:numPr>
          <w:ilvl w:val="0"/>
          <w:numId w:val="18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Multiple variables or collections of the same type.</w:t>
      </w:r>
    </w:p>
    <w:p w14:paraId="1A58C229" w14:textId="77777777" w:rsidR="001963D3" w:rsidRPr="001963D3" w:rsidRDefault="001963D3" w:rsidP="001963D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963D3">
        <w:rPr>
          <w:rFonts w:ascii="Segoe UI" w:eastAsia="Times New Roman" w:hAnsi="Segoe UI" w:cs="Segoe UI"/>
          <w:kern w:val="0"/>
          <w:sz w:val="21"/>
          <w:szCs w:val="21"/>
          <w:lang w:eastAsia="en-GB"/>
          <w14:ligatures w14:val="none"/>
        </w:rPr>
        <w:t>Arrays are used to store a collection of elements of the same data type in a contiguous memory block. Each element in the array can be accessed using an index. Arrays are commonly used to store ordered collections of values, such as integers, strings, and other types. The elements within an array are typically accessed by their index position, and arrays provide a way to efficiently work with groups of related values.</w:t>
      </w:r>
    </w:p>
    <w:p w14:paraId="05D2A046" w14:textId="77777777" w:rsidR="001963D3" w:rsidRDefault="001963D3"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DEA1F1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B77A5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4BCE7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9AA860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D75549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E685A0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6CE569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7C982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273D0A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921F87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743F9A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01F6C7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45CBF5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A0281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351A66D"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F28764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4EED53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ED66C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4651F8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FEE372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E6183E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36090E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647A54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85C1FB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93BAA9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38BEC9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043585A"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2B8DF3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D6FAFB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5720B9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740960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D8011C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5A4D62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ADA9429"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640FD32F"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18980C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32BF898"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6B628F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59F9810"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9172D43"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A4EC364"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299871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E2096B1"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446B68B"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31D83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DCF4002"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4D1C139F"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5D8C8EB7"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1049CC9"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0FBDFC1E"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2F1640C"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30E961D7" w14:textId="77777777" w:rsidR="003A07F9" w:rsidRDefault="003A07F9" w:rsidP="003A07F9">
      <w:pPr>
        <w:pStyle w:val="wbbheading"/>
      </w:pPr>
      <w:r>
        <w:t>Top 85 C# Interview Questions and Answers for 2023</w:t>
      </w:r>
    </w:p>
    <w:p w14:paraId="7DB3DC81" w14:textId="77777777" w:rsidR="003A07F9" w:rsidRPr="003A07F9" w:rsidRDefault="003A07F9" w:rsidP="00470BA8">
      <w:pPr>
        <w:pStyle w:val="wbbpara"/>
        <w:rPr>
          <w:color w:val="385623" w:themeColor="accent6" w:themeShade="80"/>
        </w:rPr>
      </w:pPr>
      <w:r w:rsidRPr="003A07F9">
        <w:rPr>
          <w:color w:val="385623" w:themeColor="accent6" w:themeShade="80"/>
        </w:rPr>
        <w:lastRenderedPageBreak/>
        <w:t>C# is a Microsoft-developed, general-purpose, object-oriented programming language that has been accepted by the ISO (International Standards Organization) and ECMA (European Computer Manufacturers Association).</w:t>
      </w:r>
    </w:p>
    <w:p w14:paraId="71A8B178" w14:textId="77777777" w:rsidR="003A07F9" w:rsidRDefault="003A07F9" w:rsidP="00470BA8">
      <w:pPr>
        <w:pStyle w:val="wbbpara"/>
        <w:rPr>
          <w:color w:val="385623" w:themeColor="accent6" w:themeShade="80"/>
        </w:rPr>
      </w:pPr>
      <w:r w:rsidRPr="003A07F9">
        <w:rPr>
          <w:color w:val="385623" w:themeColor="accent6" w:themeShade="80"/>
        </w:rPr>
        <w:t>During the development of the .Net Framework, Anders Hejlsberg and his colleagues created C#. C# is intended for the CLI (Common Language Infrastructure), consisting of a runtime environment and an executable code that enables the use of a variety of high-level languages on a variety of computer platforms and architectures.</w:t>
      </w:r>
    </w:p>
    <w:p w14:paraId="1416D65E" w14:textId="08DBC1DB" w:rsidR="003A07F9" w:rsidRPr="003A07F9" w:rsidRDefault="003A07F9" w:rsidP="00470BA8">
      <w:pPr>
        <w:pStyle w:val="wbbpara"/>
        <w:rPr>
          <w:color w:val="385623" w:themeColor="accent6" w:themeShade="80"/>
        </w:rPr>
      </w:pPr>
      <w:r w:rsidRPr="003A07F9">
        <w:rPr>
          <w:color w:val="385623" w:themeColor="accent6" w:themeShade="80"/>
        </w:rPr>
        <w:t>C# programming features:</w:t>
      </w:r>
    </w:p>
    <w:p w14:paraId="4B2A8C1F"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Windows Integration</w:t>
      </w:r>
    </w:p>
    <w:p w14:paraId="3A4E4F0A"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 library that is standard</w:t>
      </w:r>
    </w:p>
    <w:p w14:paraId="693AFAF0"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Automated Garbage Collection</w:t>
      </w:r>
    </w:p>
    <w:p w14:paraId="16B9ADE5"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Boolean Conditions</w:t>
      </w:r>
    </w:p>
    <w:p w14:paraId="6C50E276"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Lambda Expressions and LINQ</w:t>
      </w:r>
    </w:p>
    <w:p w14:paraId="760CB283"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Proper Indexers</w:t>
      </w:r>
    </w:p>
    <w:p w14:paraId="60295049"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Generics that are easy-to-use</w:t>
      </w:r>
    </w:p>
    <w:p w14:paraId="2BF9F4BC"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Assembly Versioning</w:t>
      </w:r>
    </w:p>
    <w:p w14:paraId="2F2E9F93"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Multithreading that is simple</w:t>
      </w:r>
    </w:p>
    <w:p w14:paraId="2AAC84A0"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Event Managers and Delegates</w:t>
      </w:r>
    </w:p>
    <w:p w14:paraId="3768A6C6"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Properties and Events</w:t>
      </w:r>
    </w:p>
    <w:p w14:paraId="44D2B9B2" w14:textId="77777777" w:rsidR="003A07F9" w:rsidRPr="003A07F9" w:rsidRDefault="003A07F9" w:rsidP="003A07F9">
      <w:pPr>
        <w:numPr>
          <w:ilvl w:val="0"/>
          <w:numId w:val="19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Conditional Compilation</w:t>
      </w:r>
    </w:p>
    <w:p w14:paraId="3CF988CD" w14:textId="77777777" w:rsid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Pr>
          <w:rFonts w:ascii="Roboto" w:eastAsia="Times New Roman" w:hAnsi="Roboto" w:cs="Times New Roman"/>
          <w:color w:val="272C37"/>
          <w:kern w:val="0"/>
          <w:sz w:val="36"/>
          <w:szCs w:val="36"/>
          <w:lang w:eastAsia="en-GB"/>
          <w14:ligatures w14:val="none"/>
        </w:rPr>
        <w:br w:type="page"/>
      </w:r>
    </w:p>
    <w:p w14:paraId="7422B11E" w14:textId="7FDF84E0" w:rsidR="003A07F9" w:rsidRPr="003A07F9" w:rsidRDefault="003A07F9" w:rsidP="003A07F9">
      <w:pPr>
        <w:pStyle w:val="wbbheading"/>
      </w:pPr>
      <w:r w:rsidRPr="003A07F9">
        <w:lastRenderedPageBreak/>
        <w:t>Learning Roadmap (Tools and Skills Required)</w:t>
      </w:r>
    </w:p>
    <w:p w14:paraId="71F1BAF1" w14:textId="77777777" w:rsidR="003A07F9" w:rsidRPr="003A07F9" w:rsidRDefault="003A07F9" w:rsidP="00470BA8">
      <w:pPr>
        <w:pStyle w:val="wbbpara"/>
        <w:rPr>
          <w:color w:val="385623" w:themeColor="accent6" w:themeShade="80"/>
        </w:rPr>
      </w:pPr>
      <w:r w:rsidRPr="003A07F9">
        <w:rPr>
          <w:color w:val="385623" w:themeColor="accent6" w:themeShade="80"/>
        </w:rPr>
        <w:t>To become proficient in C#, you need to master a few other core concepts and design principles that are prerequisites to learning C#. Having a deep knowledge of these subjects will enable you learn C# quickly and efficiently, and you will be able to write clear, maintainable code.</w:t>
      </w:r>
    </w:p>
    <w:p w14:paraId="619D90E2" w14:textId="77777777" w:rsidR="003A07F9" w:rsidRP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sidRPr="003A07F9">
        <w:rPr>
          <w:rFonts w:ascii="Roboto" w:eastAsia="Times New Roman" w:hAnsi="Roboto" w:cs="Times New Roman"/>
          <w:color w:val="272C37"/>
          <w:kern w:val="0"/>
          <w:sz w:val="36"/>
          <w:szCs w:val="36"/>
          <w:lang w:eastAsia="en-GB"/>
          <w14:ligatures w14:val="none"/>
        </w:rPr>
        <w:t>Prerequisites to Learning C#:</w:t>
      </w:r>
    </w:p>
    <w:p w14:paraId="74CC0624" w14:textId="77777777" w:rsidR="003A07F9" w:rsidRPr="003A07F9" w:rsidRDefault="003A07F9" w:rsidP="00470BA8">
      <w:pPr>
        <w:pStyle w:val="wbbpara"/>
        <w:rPr>
          <w:color w:val="385623" w:themeColor="accent6" w:themeShade="80"/>
        </w:rPr>
      </w:pPr>
      <w:r w:rsidRPr="003A07F9">
        <w:rPr>
          <w:color w:val="385623" w:themeColor="accent6" w:themeShade="80"/>
        </w:rPr>
        <w:t>Basic knowledge of computers, such as working with command-line, file systems, and installing applications such as compilers, interpreters, etc.</w:t>
      </w:r>
    </w:p>
    <w:p w14:paraId="52147D53" w14:textId="77777777" w:rsidR="003A07F9" w:rsidRPr="003A07F9" w:rsidRDefault="003A07F9" w:rsidP="00470BA8">
      <w:pPr>
        <w:pStyle w:val="wbbpara"/>
        <w:rPr>
          <w:color w:val="385623" w:themeColor="accent6" w:themeShade="80"/>
        </w:rPr>
      </w:pPr>
      <w:r w:rsidRPr="003A07F9">
        <w:rPr>
          <w:color w:val="385623" w:themeColor="accent6" w:themeShade="80"/>
        </w:rPr>
        <w:t>You will need to have some understanding of concepts like encapsulation, polymorphism, abstraction, inheritance, interfaces, etc., as C# is an object-oriented programming language. </w:t>
      </w:r>
    </w:p>
    <w:p w14:paraId="2050028E" w14:textId="77777777" w:rsidR="003A07F9" w:rsidRDefault="003A07F9" w:rsidP="00470BA8">
      <w:pPr>
        <w:pStyle w:val="wbbpara"/>
        <w:rPr>
          <w:color w:val="385623" w:themeColor="accent6" w:themeShade="80"/>
        </w:rPr>
      </w:pPr>
      <w:r w:rsidRPr="003A07F9">
        <w:rPr>
          <w:color w:val="385623" w:themeColor="accent6" w:themeShade="80"/>
        </w:rPr>
        <w:t>Basic knowledge of C, C++, or Java so you can understand the syntax of C# better.</w:t>
      </w:r>
    </w:p>
    <w:p w14:paraId="0CDEE630" w14:textId="56AF5B57" w:rsidR="003A07F9" w:rsidRPr="003A07F9" w:rsidRDefault="003A07F9" w:rsidP="00470BA8">
      <w:pPr>
        <w:pStyle w:val="wbbpara"/>
        <w:rPr>
          <w:color w:val="385623" w:themeColor="accent6" w:themeShade="80"/>
        </w:rPr>
      </w:pPr>
      <w:r w:rsidRPr="003A07F9">
        <w:rPr>
          <w:color w:val="385623" w:themeColor="accent6" w:themeShade="80"/>
        </w:rPr>
        <w:t>C# is one of the most flexible programming languages with a powerful runtime, access to a huge amount of library and platform functionality, and a strong set of abstractions.</w:t>
      </w:r>
    </w:p>
    <w:p w14:paraId="5E31648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1. Syntaxes, Variables, and Data Types</w:t>
      </w:r>
    </w:p>
    <w:p w14:paraId="27EA6583" w14:textId="77777777" w:rsidR="003A07F9" w:rsidRPr="003A07F9" w:rsidRDefault="003A07F9" w:rsidP="00470BA8">
      <w:pPr>
        <w:pStyle w:val="wbbpara"/>
        <w:rPr>
          <w:color w:val="385623" w:themeColor="accent6" w:themeShade="80"/>
        </w:rPr>
      </w:pPr>
      <w:r w:rsidRPr="003A07F9">
        <w:rPr>
          <w:color w:val="385623" w:themeColor="accent6" w:themeShade="80"/>
        </w:rPr>
        <w:t>The basic step for learning any language is understanding the syntax. It is the same with C#. You will need to learn and understand how to declare variables. You will also need to understand all the various data types, type-conversion and comments, among others. </w:t>
      </w:r>
    </w:p>
    <w:p w14:paraId="66451D97" w14:textId="77777777" w:rsidR="003A07F9" w:rsidRPr="003A07F9" w:rsidRDefault="003A07F9" w:rsidP="00C104FE">
      <w:pPr>
        <w:keepNext/>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lastRenderedPageBreak/>
        <w:t>2. Conditionals and Loops</w:t>
      </w:r>
    </w:p>
    <w:p w14:paraId="048D233E" w14:textId="77777777" w:rsidR="003A07F9" w:rsidRPr="003A07F9" w:rsidRDefault="003A07F9" w:rsidP="00470BA8">
      <w:pPr>
        <w:pStyle w:val="wbbpara"/>
        <w:rPr>
          <w:color w:val="385623" w:themeColor="accent6" w:themeShade="80"/>
        </w:rPr>
      </w:pPr>
      <w:r w:rsidRPr="003A07F9">
        <w:rPr>
          <w:color w:val="385623" w:themeColor="accent6" w:themeShade="80"/>
        </w:rPr>
        <w:t>Once you understand the syntax, your next step would be to learn about branching and looping statements. Loops, in particular, help you in creating programs that require repetitive tasks. This way, you can avoid running the code several times manually. Conditionals such as If/Else conditions can help in giving a flow to your program. </w:t>
      </w:r>
    </w:p>
    <w:p w14:paraId="358DBEE4"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3. Functions/Methods and Arrays</w:t>
      </w:r>
    </w:p>
    <w:p w14:paraId="19E1019A" w14:textId="77777777" w:rsidR="003A07F9" w:rsidRPr="003A07F9" w:rsidRDefault="003A07F9" w:rsidP="00470BA8">
      <w:pPr>
        <w:pStyle w:val="wbbpara"/>
        <w:rPr>
          <w:color w:val="385623" w:themeColor="accent6" w:themeShade="80"/>
        </w:rPr>
      </w:pPr>
      <w:r w:rsidRPr="003A07F9">
        <w:rPr>
          <w:color w:val="385623" w:themeColor="accent6" w:themeShade="80"/>
        </w:rPr>
        <w:t>Functions and methods allow code to be grouped together in order to perform specific functions like adding two numbers. If you need a specific operation to be performed multiple times, you can create a simple function and use it as needed. Also, whenever you need to store data, arrays will help you.</w:t>
      </w:r>
    </w:p>
    <w:p w14:paraId="68074370"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4. Classes and Objects</w:t>
      </w:r>
    </w:p>
    <w:p w14:paraId="79B31F5D" w14:textId="77777777" w:rsidR="003A07F9" w:rsidRPr="003A07F9" w:rsidRDefault="003A07F9" w:rsidP="00470BA8">
      <w:pPr>
        <w:pStyle w:val="wbbpara"/>
        <w:rPr>
          <w:color w:val="385623" w:themeColor="accent6" w:themeShade="80"/>
        </w:rPr>
      </w:pPr>
      <w:r w:rsidRPr="003A07F9">
        <w:rPr>
          <w:color w:val="385623" w:themeColor="accent6" w:themeShade="80"/>
        </w:rPr>
        <w:t>Classes and objects are part of OOPS. Classes capture all the related data together, while objects can help provide the instances in which to gain access to the information stored inside classes.</w:t>
      </w:r>
    </w:p>
    <w:p w14:paraId="67C72067" w14:textId="77777777" w:rsidR="003A07F9" w:rsidRPr="003A07F9" w:rsidRDefault="003A07F9" w:rsidP="003A07F9">
      <w:pPr>
        <w:shd w:val="clear" w:color="auto" w:fill="FFFFFF"/>
        <w:spacing w:before="480" w:after="360" w:line="390" w:lineRule="atLeast"/>
        <w:outlineLvl w:val="2"/>
        <w:rPr>
          <w:rFonts w:ascii="Roboto" w:eastAsia="Times New Roman" w:hAnsi="Roboto" w:cs="Times New Roman"/>
          <w:color w:val="272C37"/>
          <w:kern w:val="0"/>
          <w:sz w:val="27"/>
          <w:szCs w:val="27"/>
          <w:lang w:eastAsia="en-GB"/>
          <w14:ligatures w14:val="none"/>
        </w:rPr>
      </w:pPr>
      <w:r w:rsidRPr="003A07F9">
        <w:rPr>
          <w:rFonts w:ascii="Roboto" w:eastAsia="Times New Roman" w:hAnsi="Roboto" w:cs="Times New Roman"/>
          <w:color w:val="272C37"/>
          <w:kern w:val="0"/>
          <w:sz w:val="27"/>
          <w:szCs w:val="27"/>
          <w:lang w:eastAsia="en-GB"/>
          <w14:ligatures w14:val="none"/>
        </w:rPr>
        <w:t>5. Interfaces and Inheritance</w:t>
      </w:r>
    </w:p>
    <w:p w14:paraId="5D3305BA" w14:textId="77777777" w:rsidR="003A07F9" w:rsidRPr="003A07F9" w:rsidRDefault="003A07F9" w:rsidP="00470BA8">
      <w:pPr>
        <w:pStyle w:val="wbbpara"/>
        <w:rPr>
          <w:color w:val="385623" w:themeColor="accent6" w:themeShade="80"/>
        </w:rPr>
      </w:pPr>
      <w:r w:rsidRPr="003A07F9">
        <w:rPr>
          <w:color w:val="385623" w:themeColor="accent6" w:themeShade="80"/>
        </w:rPr>
        <w:t>Inheritance can help inherit functions and variables of one or more classes into another. Interfaces, on the other hand, will let you create classes in the form of structures in which you can just declare the methods and not have to define them. When required, you can define the methods in subclasses at a later time. </w:t>
      </w:r>
    </w:p>
    <w:p w14:paraId="5D521C10" w14:textId="77777777" w:rsidR="003A07F9" w:rsidRPr="003A07F9" w:rsidRDefault="003A07F9" w:rsidP="003A07F9">
      <w:pPr>
        <w:shd w:val="clear" w:color="auto" w:fill="FFFFFF"/>
        <w:spacing w:before="960" w:after="480" w:line="510" w:lineRule="atLeast"/>
        <w:outlineLvl w:val="1"/>
        <w:rPr>
          <w:rFonts w:ascii="Roboto" w:eastAsia="Times New Roman" w:hAnsi="Roboto" w:cs="Times New Roman"/>
          <w:color w:val="272C37"/>
          <w:kern w:val="0"/>
          <w:sz w:val="36"/>
          <w:szCs w:val="36"/>
          <w:lang w:eastAsia="en-GB"/>
          <w14:ligatures w14:val="none"/>
        </w:rPr>
      </w:pPr>
      <w:r w:rsidRPr="003A07F9">
        <w:rPr>
          <w:rFonts w:ascii="Roboto" w:eastAsia="Times New Roman" w:hAnsi="Roboto" w:cs="Times New Roman"/>
          <w:color w:val="272C37"/>
          <w:kern w:val="0"/>
          <w:sz w:val="36"/>
          <w:szCs w:val="36"/>
          <w:lang w:eastAsia="en-GB"/>
          <w14:ligatures w14:val="none"/>
        </w:rPr>
        <w:t>C# Interview Questions</w:t>
      </w:r>
    </w:p>
    <w:p w14:paraId="320B7638" w14:textId="77777777" w:rsidR="003A07F9" w:rsidRPr="003A07F9" w:rsidRDefault="003A07F9" w:rsidP="00470BA8">
      <w:pPr>
        <w:pStyle w:val="wbbpara"/>
        <w:rPr>
          <w:color w:val="385623" w:themeColor="accent6" w:themeShade="80"/>
        </w:rPr>
      </w:pPr>
      <w:r w:rsidRPr="003A07F9">
        <w:rPr>
          <w:color w:val="385623" w:themeColor="accent6" w:themeShade="80"/>
        </w:rPr>
        <w:t>Now, let us take a look at the top C# interview questions that you might face!</w:t>
      </w:r>
    </w:p>
    <w:p w14:paraId="7CC3051A" w14:textId="69BFCED8" w:rsidR="003A07F9" w:rsidRPr="00813B9A" w:rsidRDefault="003A07F9" w:rsidP="00E92793">
      <w:pPr>
        <w:pStyle w:val="Heading1"/>
      </w:pPr>
      <w:r w:rsidRPr="00813B9A">
        <w:lastRenderedPageBreak/>
        <w:t>What is C#?</w:t>
      </w:r>
    </w:p>
    <w:p w14:paraId="741571D9" w14:textId="77777777" w:rsidR="003A07F9" w:rsidRDefault="003A07F9" w:rsidP="00470BA8">
      <w:pPr>
        <w:pStyle w:val="wbbpara"/>
        <w:rPr>
          <w:color w:val="385623" w:themeColor="accent6" w:themeShade="80"/>
        </w:rPr>
      </w:pPr>
      <w:r w:rsidRPr="003A07F9">
        <w:rPr>
          <w:color w:val="385623" w:themeColor="accent6" w:themeShade="80"/>
        </w:rPr>
        <w:t>C# is an object-oriented programming language compiled by the .Net framework to generate Microsoft Intermediate Language.</w:t>
      </w:r>
    </w:p>
    <w:p w14:paraId="1C2DFA9B" w14:textId="66B620CE" w:rsidR="003A07F9" w:rsidRPr="003A07F9" w:rsidRDefault="003A07F9" w:rsidP="00470BA8">
      <w:pPr>
        <w:pStyle w:val="Heading1"/>
      </w:pPr>
      <w:r w:rsidRPr="003A07F9">
        <w:t>Can multiple catch blocks be executed?</w:t>
      </w:r>
    </w:p>
    <w:p w14:paraId="2AF3C1CF" w14:textId="77777777" w:rsidR="003A07F9" w:rsidRPr="003A07F9" w:rsidRDefault="003A07F9" w:rsidP="00470BA8">
      <w:pPr>
        <w:pStyle w:val="wbbpara"/>
        <w:rPr>
          <w:color w:val="385623" w:themeColor="accent6" w:themeShade="80"/>
        </w:rPr>
      </w:pPr>
      <w:r w:rsidRPr="003A07F9">
        <w:rPr>
          <w:color w:val="385623" w:themeColor="accent6" w:themeShade="80"/>
        </w:rPr>
        <w:t xml:space="preserve">No, you cannot execute multiple catch </w:t>
      </w:r>
      <w:r w:rsidRPr="00470BA8">
        <w:rPr>
          <w:color w:val="385623" w:themeColor="accent6" w:themeShade="80"/>
        </w:rPr>
        <w:t>blocks</w:t>
      </w:r>
      <w:r w:rsidRPr="003A07F9">
        <w:rPr>
          <w:color w:val="385623" w:themeColor="accent6" w:themeShade="80"/>
        </w:rPr>
        <w:t xml:space="preserve"> of the same type.</w:t>
      </w:r>
    </w:p>
    <w:p w14:paraId="645EF033" w14:textId="79BA9FF5" w:rsidR="003A07F9" w:rsidRPr="00B70103" w:rsidRDefault="003A07F9" w:rsidP="00E92793">
      <w:pPr>
        <w:pStyle w:val="Heading1"/>
      </w:pPr>
      <w:r w:rsidRPr="00B70103">
        <w:t>What is the difference between static, public, and void?</w:t>
      </w:r>
    </w:p>
    <w:p w14:paraId="09E528CE" w14:textId="77777777" w:rsidR="00C104FE" w:rsidRDefault="003A07F9" w:rsidP="00470BA8">
      <w:pPr>
        <w:pStyle w:val="wbbpara"/>
        <w:rPr>
          <w:color w:val="385623" w:themeColor="accent6" w:themeShade="80"/>
        </w:rPr>
      </w:pPr>
      <w:r w:rsidRPr="003A07F9">
        <w:rPr>
          <w:color w:val="385623" w:themeColor="accent6" w:themeShade="80"/>
        </w:rPr>
        <w:t xml:space="preserve">Public declared variables can be accessed from anywhere in the application. </w:t>
      </w:r>
    </w:p>
    <w:p w14:paraId="3A9D7CCC" w14:textId="77777777" w:rsidR="00C104FE" w:rsidRDefault="003A07F9" w:rsidP="00470BA8">
      <w:pPr>
        <w:pStyle w:val="wbbpara"/>
        <w:rPr>
          <w:color w:val="385623" w:themeColor="accent6" w:themeShade="80"/>
        </w:rPr>
      </w:pPr>
      <w:r w:rsidRPr="003A07F9">
        <w:rPr>
          <w:color w:val="385623" w:themeColor="accent6" w:themeShade="80"/>
        </w:rPr>
        <w:t xml:space="preserve">Static declared variables can be accessed globally without needing to create an instance of the class. </w:t>
      </w:r>
    </w:p>
    <w:p w14:paraId="2931B1BD" w14:textId="375B0A0E" w:rsidR="003A07F9" w:rsidRPr="003A07F9" w:rsidRDefault="003A07F9" w:rsidP="00470BA8">
      <w:pPr>
        <w:pStyle w:val="wbbpara"/>
        <w:rPr>
          <w:color w:val="385623" w:themeColor="accent6" w:themeShade="80"/>
        </w:rPr>
      </w:pPr>
      <w:r w:rsidRPr="003A07F9">
        <w:rPr>
          <w:color w:val="385623" w:themeColor="accent6" w:themeShade="80"/>
        </w:rPr>
        <w:t>Void is a type modifier which states the method and is used to specify the return type of a method in C#.</w:t>
      </w:r>
    </w:p>
    <w:p w14:paraId="727C77FF" w14:textId="50039EE8" w:rsidR="003A07F9" w:rsidRPr="00B70103" w:rsidRDefault="003A07F9" w:rsidP="00E92793">
      <w:pPr>
        <w:pStyle w:val="Heading1"/>
      </w:pPr>
      <w:r w:rsidRPr="00B70103">
        <w:t>What is an object?</w:t>
      </w:r>
    </w:p>
    <w:p w14:paraId="2C1477C3" w14:textId="77777777" w:rsidR="003A07F9" w:rsidRPr="003A07F9" w:rsidRDefault="003A07F9" w:rsidP="00470BA8">
      <w:pPr>
        <w:pStyle w:val="wbbpara"/>
        <w:rPr>
          <w:color w:val="385623" w:themeColor="accent6" w:themeShade="80"/>
        </w:rPr>
      </w:pPr>
      <w:r w:rsidRPr="003A07F9">
        <w:rPr>
          <w:color w:val="385623" w:themeColor="accent6" w:themeShade="80"/>
        </w:rPr>
        <w:t>An object is a class instance that can be used to access class methods. The "New" keyword can be used to construct an object.</w:t>
      </w:r>
    </w:p>
    <w:p w14:paraId="28432CB6" w14:textId="0E213F7D" w:rsidR="003A07F9" w:rsidRPr="00B70103" w:rsidRDefault="003A07F9" w:rsidP="00E92793">
      <w:pPr>
        <w:pStyle w:val="Heading1"/>
      </w:pPr>
      <w:r w:rsidRPr="00B70103">
        <w:t>Define Constructors.</w:t>
      </w:r>
    </w:p>
    <w:p w14:paraId="7D195871" w14:textId="77777777" w:rsidR="00C104FE" w:rsidRDefault="00C104FE" w:rsidP="00470BA8">
      <w:pPr>
        <w:pStyle w:val="wbbpara"/>
        <w:rPr>
          <w:color w:val="385623" w:themeColor="accent6" w:themeShade="80"/>
        </w:rPr>
      </w:pPr>
      <w:r w:rsidRPr="00C104FE">
        <w:rPr>
          <w:color w:val="385623" w:themeColor="accent6" w:themeShade="80"/>
        </w:rPr>
        <w:t>A constructor is a member function with the same name as its class. The constructor is automatically invoked when an object is created. While the class is being initialized, it constructs all the values of data members.</w:t>
      </w:r>
    </w:p>
    <w:p w14:paraId="74D20099" w14:textId="05A26A15" w:rsidR="003A07F9" w:rsidRPr="00B70103" w:rsidRDefault="003A07F9" w:rsidP="00E92793">
      <w:pPr>
        <w:pStyle w:val="Heading1"/>
      </w:pPr>
      <w:r w:rsidRPr="00B70103">
        <w:t>What are Jagged Arrays?</w:t>
      </w:r>
    </w:p>
    <w:p w14:paraId="376DD6C8" w14:textId="77777777" w:rsidR="003A07F9" w:rsidRPr="003A07F9" w:rsidRDefault="003A07F9" w:rsidP="00470BA8">
      <w:pPr>
        <w:pStyle w:val="wbbpara"/>
        <w:rPr>
          <w:color w:val="385623" w:themeColor="accent6" w:themeShade="80"/>
        </w:rPr>
      </w:pPr>
      <w:r w:rsidRPr="003A07F9">
        <w:rPr>
          <w:color w:val="385623" w:themeColor="accent6" w:themeShade="80"/>
        </w:rPr>
        <w:t>The Array which comprises elements of type array is called Jagged Array. The elements in Jagged Arrays can be of various dimensions and sizes.</w:t>
      </w:r>
    </w:p>
    <w:p w14:paraId="0BD59166" w14:textId="5CD5B33E" w:rsidR="003A07F9" w:rsidRPr="00B70103" w:rsidRDefault="003A07F9" w:rsidP="00E92793">
      <w:pPr>
        <w:pStyle w:val="Heading1"/>
      </w:pPr>
      <w:r w:rsidRPr="00B70103">
        <w:t>What is the difference between out and ref parameters?</w:t>
      </w:r>
    </w:p>
    <w:p w14:paraId="1B37A842" w14:textId="77777777" w:rsidR="003A07F9" w:rsidRPr="003A07F9" w:rsidRDefault="003A07F9" w:rsidP="00470BA8">
      <w:pPr>
        <w:pStyle w:val="wbbpara"/>
        <w:rPr>
          <w:color w:val="385623" w:themeColor="accent6" w:themeShade="80"/>
        </w:rPr>
      </w:pPr>
      <w:r w:rsidRPr="003A07F9">
        <w:rPr>
          <w:color w:val="385623" w:themeColor="accent6" w:themeShade="80"/>
        </w:rPr>
        <w:t>When an argument is passed as a ref, it must be initialized before it can be passed to the method. An out parameter, on the other hand, need not to be initialized before passing to a method.</w:t>
      </w:r>
    </w:p>
    <w:p w14:paraId="413EBA47" w14:textId="711F3D3C" w:rsidR="003A07F9" w:rsidRPr="00B70103" w:rsidRDefault="003A07F9" w:rsidP="00E92793">
      <w:pPr>
        <w:pStyle w:val="Heading1"/>
      </w:pPr>
      <w:r w:rsidRPr="00B70103">
        <w:lastRenderedPageBreak/>
        <w:t>What is the benefit of ‘using’ statement in C#?</w:t>
      </w:r>
    </w:p>
    <w:p w14:paraId="1E7D0884" w14:textId="77777777" w:rsidR="003A07F9" w:rsidRPr="003A07F9" w:rsidRDefault="003A07F9" w:rsidP="00470BA8">
      <w:pPr>
        <w:pStyle w:val="wbbpara"/>
        <w:rPr>
          <w:color w:val="385623" w:themeColor="accent6" w:themeShade="80"/>
        </w:rPr>
      </w:pPr>
      <w:r w:rsidRPr="003A07F9">
        <w:rPr>
          <w:color w:val="385623" w:themeColor="accent6" w:themeShade="80"/>
        </w:rPr>
        <w:t>The ‘using’ statement can be used in order to obtain a resource for processing before automatically disposing it when execution is completed.</w:t>
      </w:r>
    </w:p>
    <w:p w14:paraId="3DBC77CF" w14:textId="598D291D" w:rsidR="003A07F9" w:rsidRPr="00B70103" w:rsidRDefault="003A07F9" w:rsidP="00E92793">
      <w:pPr>
        <w:pStyle w:val="Heading1"/>
      </w:pPr>
      <w:r w:rsidRPr="00B70103">
        <w:t>What is serialization?</w:t>
      </w:r>
    </w:p>
    <w:p w14:paraId="024D2176" w14:textId="77777777" w:rsidR="003A07F9" w:rsidRPr="003A07F9" w:rsidRDefault="003A07F9" w:rsidP="00470BA8">
      <w:pPr>
        <w:pStyle w:val="wbbpara"/>
        <w:rPr>
          <w:color w:val="385623" w:themeColor="accent6" w:themeShade="80"/>
        </w:rPr>
      </w:pPr>
      <w:r w:rsidRPr="003A07F9">
        <w:rPr>
          <w:color w:val="385623" w:themeColor="accent6" w:themeShade="80"/>
        </w:rPr>
        <w:t>In order to transport an object through a network, we would need to convert it into a stream of bytes. This process is called Serialization. </w:t>
      </w:r>
    </w:p>
    <w:p w14:paraId="64095680" w14:textId="0913F166" w:rsidR="003A07F9" w:rsidRPr="00B70103" w:rsidRDefault="003A07F9" w:rsidP="00E92793">
      <w:pPr>
        <w:pStyle w:val="Heading1"/>
      </w:pPr>
      <w:r w:rsidRPr="00B70103">
        <w:t>Can “this” command be used within a static method?</w:t>
      </w:r>
    </w:p>
    <w:p w14:paraId="554853E7" w14:textId="77777777" w:rsidR="003A07F9" w:rsidRPr="003A07F9" w:rsidRDefault="003A07F9" w:rsidP="00470BA8">
      <w:pPr>
        <w:pStyle w:val="wbbpara"/>
        <w:rPr>
          <w:color w:val="385623" w:themeColor="accent6" w:themeShade="80"/>
        </w:rPr>
      </w:pPr>
      <w:r w:rsidRPr="003A07F9">
        <w:rPr>
          <w:color w:val="385623" w:themeColor="accent6" w:themeShade="80"/>
        </w:rPr>
        <w:t>No. This is because only static variables/methods can be used in a static method.</w:t>
      </w:r>
    </w:p>
    <w:p w14:paraId="173F30C4" w14:textId="1E447953" w:rsidR="003A07F9" w:rsidRPr="003A07F9" w:rsidRDefault="003A07F9" w:rsidP="00E92793">
      <w:pPr>
        <w:pStyle w:val="Heading1"/>
      </w:pPr>
      <w:r w:rsidRPr="003A07F9">
        <w:t>Differentiate between Break and Continue Statement.</w:t>
      </w:r>
    </w:p>
    <w:p w14:paraId="0A2604D4" w14:textId="77777777" w:rsidR="001F4ABA" w:rsidRPr="003A07F9" w:rsidRDefault="001F4ABA" w:rsidP="00470BA8">
      <w:pPr>
        <w:pStyle w:val="wbbpara"/>
        <w:rPr>
          <w:color w:val="385623" w:themeColor="accent6" w:themeShade="80"/>
        </w:rPr>
      </w:pPr>
      <w:r w:rsidRPr="003A07F9">
        <w:rPr>
          <w:color w:val="385623" w:themeColor="accent6" w:themeShade="80"/>
        </w:rPr>
        <w:t>Break statement - Used to skip the next statements of the current iteration and come out of the loop. </w:t>
      </w:r>
    </w:p>
    <w:p w14:paraId="05351A7C" w14:textId="77777777" w:rsidR="00CD25C2" w:rsidRDefault="00CD25C2" w:rsidP="00470BA8">
      <w:pPr>
        <w:pStyle w:val="wbbpara"/>
        <w:rPr>
          <w:color w:val="385623" w:themeColor="accent6" w:themeShade="80"/>
        </w:rPr>
      </w:pPr>
      <w:r w:rsidRPr="00CD25C2">
        <w:rPr>
          <w:color w:val="385623" w:themeColor="accent6" w:themeShade="80"/>
        </w:rPr>
        <w:t>Continue statement - Used in jumping over a particular iteration and getting into the next iteration of the loop.</w:t>
      </w:r>
    </w:p>
    <w:p w14:paraId="1A1521BD" w14:textId="6EE9A63B" w:rsidR="001F4ABA" w:rsidRPr="001F4ABA" w:rsidRDefault="001F4ABA" w:rsidP="00470BA8">
      <w:pPr>
        <w:pStyle w:val="wbbpara"/>
        <w:rPr>
          <w:color w:val="385623" w:themeColor="accent6" w:themeShade="80"/>
        </w:rPr>
      </w:pPr>
      <w:r w:rsidRPr="001F4ABA">
        <w:rPr>
          <w:color w:val="385623" w:themeColor="accent6" w:themeShade="80"/>
        </w:rPr>
        <w:t>The break statement is used to completely exit a loop prematurely.</w:t>
      </w:r>
    </w:p>
    <w:p w14:paraId="46467F8E" w14:textId="02E1642B" w:rsidR="001F4ABA" w:rsidRPr="001F4ABA" w:rsidRDefault="001F4ABA" w:rsidP="00470BA8">
      <w:pPr>
        <w:pStyle w:val="wbbpara"/>
        <w:rPr>
          <w:color w:val="385623" w:themeColor="accent6" w:themeShade="80"/>
        </w:rPr>
      </w:pPr>
      <w:r w:rsidRPr="001F4ABA">
        <w:rPr>
          <w:color w:val="385623" w:themeColor="accent6" w:themeShade="80"/>
        </w:rPr>
        <w:t>The continue statement is used to skip the current iteration and move to the next iteration of a loop.</w:t>
      </w:r>
    </w:p>
    <w:p w14:paraId="6D0A7E1D" w14:textId="0986D402" w:rsidR="003A07F9" w:rsidRPr="003A07F9" w:rsidRDefault="003A07F9" w:rsidP="00E92793">
      <w:pPr>
        <w:pStyle w:val="Heading1"/>
      </w:pPr>
      <w:r w:rsidRPr="003A07F9">
        <w:t>List the different types of comments in C#.</w:t>
      </w:r>
    </w:p>
    <w:p w14:paraId="469521E2"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 The different types of comments in C# are:</w:t>
      </w:r>
    </w:p>
    <w:p w14:paraId="6241C4F9" w14:textId="77777777" w:rsidR="003A07F9" w:rsidRPr="003A07F9" w:rsidRDefault="003A07F9" w:rsidP="003A07F9">
      <w:pPr>
        <w:numPr>
          <w:ilvl w:val="0"/>
          <w:numId w:val="187"/>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XML comments </w:t>
      </w:r>
    </w:p>
    <w:p w14:paraId="102E778D"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61AD0FB2" w14:textId="77777777" w:rsidR="003A07F9" w:rsidRPr="003A07F9" w:rsidRDefault="003A07F9" w:rsidP="00470BA8">
      <w:pPr>
        <w:pStyle w:val="wbbcode"/>
      </w:pPr>
      <w:r w:rsidRPr="003A07F9">
        <w:t>/// example of XML comment</w:t>
      </w:r>
    </w:p>
    <w:p w14:paraId="474017B3" w14:textId="77777777" w:rsidR="003A07F9" w:rsidRPr="003A07F9" w:rsidRDefault="003A07F9" w:rsidP="003A07F9">
      <w:pPr>
        <w:numPr>
          <w:ilvl w:val="0"/>
          <w:numId w:val="188"/>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Single Line comments</w:t>
      </w:r>
    </w:p>
    <w:p w14:paraId="00DA076C"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475B6219" w14:textId="77777777" w:rsidR="003A07F9" w:rsidRPr="003A07F9" w:rsidRDefault="003A07F9" w:rsidP="00470BA8">
      <w:pPr>
        <w:pStyle w:val="wbbcode"/>
      </w:pPr>
      <w:r w:rsidRPr="003A07F9">
        <w:t>// example of single-line comment</w:t>
      </w:r>
    </w:p>
    <w:p w14:paraId="17CF24D7" w14:textId="77777777" w:rsidR="003A07F9" w:rsidRPr="003A07F9" w:rsidRDefault="003A07F9" w:rsidP="003A07F9">
      <w:pPr>
        <w:numPr>
          <w:ilvl w:val="0"/>
          <w:numId w:val="189"/>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Multi-line comments</w:t>
      </w:r>
    </w:p>
    <w:p w14:paraId="00C4FD30"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Example -</w:t>
      </w:r>
    </w:p>
    <w:p w14:paraId="2031CCF1" w14:textId="77777777" w:rsidR="003A07F9" w:rsidRPr="003A07F9" w:rsidRDefault="003A07F9" w:rsidP="00470BA8">
      <w:pPr>
        <w:pStyle w:val="wbbcode"/>
      </w:pPr>
      <w:r w:rsidRPr="003A07F9">
        <w:t>/* example of an </w:t>
      </w:r>
    </w:p>
    <w:p w14:paraId="318FFD5D" w14:textId="77777777" w:rsidR="003A07F9" w:rsidRPr="003A07F9" w:rsidRDefault="003A07F9" w:rsidP="00470BA8">
      <w:pPr>
        <w:pStyle w:val="wbbcode"/>
      </w:pPr>
      <w:r w:rsidRPr="003A07F9">
        <w:t>multiline comment */</w:t>
      </w:r>
    </w:p>
    <w:p w14:paraId="7BF7A685" w14:textId="48DF67F6" w:rsidR="003A07F9" w:rsidRPr="003A07F9" w:rsidRDefault="003A07F9" w:rsidP="00E92793">
      <w:pPr>
        <w:pStyle w:val="Heading1"/>
      </w:pPr>
      <w:r w:rsidRPr="003A07F9">
        <w:t>Explain the four steps involved in the C# code compilation.</w:t>
      </w:r>
    </w:p>
    <w:p w14:paraId="66BC3AAE" w14:textId="77777777" w:rsidR="003A07F9" w:rsidRPr="003A07F9" w:rsidRDefault="003A07F9" w:rsidP="00470BA8">
      <w:pPr>
        <w:pStyle w:val="wbbpara"/>
        <w:rPr>
          <w:color w:val="385623" w:themeColor="accent6" w:themeShade="80"/>
        </w:rPr>
      </w:pPr>
      <w:r w:rsidRPr="003A07F9">
        <w:rPr>
          <w:color w:val="385623" w:themeColor="accent6" w:themeShade="80"/>
        </w:rPr>
        <w:t>Four steps of code compilation in C# include -</w:t>
      </w:r>
    </w:p>
    <w:p w14:paraId="5E241F45"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Source code compilation in managed code.</w:t>
      </w:r>
    </w:p>
    <w:p w14:paraId="2AD06FC9"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Newly created code is clubbed with assembly code.</w:t>
      </w:r>
    </w:p>
    <w:p w14:paraId="195D4412" w14:textId="77777777" w:rsidR="003A07F9" w:rsidRP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Common Language Runtime (CLR) is loaded.</w:t>
      </w:r>
    </w:p>
    <w:p w14:paraId="2A09160C" w14:textId="77777777" w:rsidR="003A07F9" w:rsidRDefault="003A07F9" w:rsidP="003A07F9">
      <w:pPr>
        <w:numPr>
          <w:ilvl w:val="0"/>
          <w:numId w:val="190"/>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Assembly execution is done through CLR.</w:t>
      </w:r>
    </w:p>
    <w:p w14:paraId="613E86B8"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79F6EE4C"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1C101AAD" w14:textId="77777777" w:rsidR="009C7CD5" w:rsidRPr="009C7CD5" w:rsidRDefault="009C7CD5" w:rsidP="00470BA8">
      <w:pPr>
        <w:pStyle w:val="wbbpara"/>
        <w:rPr>
          <w:color w:val="385623" w:themeColor="accent6" w:themeShade="80"/>
        </w:rPr>
      </w:pPr>
      <w:r w:rsidRPr="009C7CD5">
        <w:rPr>
          <w:color w:val="385623" w:themeColor="accent6" w:themeShade="80"/>
        </w:rPr>
        <w:t>The compilation of C# code involves several steps that transform human-readable source code into executable machine code. Here are the four main steps involved in the C# code compilation process:</w:t>
      </w:r>
    </w:p>
    <w:p w14:paraId="096C6126" w14:textId="77777777" w:rsidR="009C7CD5" w:rsidRPr="009C7CD5" w:rsidRDefault="009C7CD5" w:rsidP="00470BA8">
      <w:pPr>
        <w:pStyle w:val="wbbpara"/>
        <w:rPr>
          <w:color w:val="385623" w:themeColor="accent6" w:themeShade="80"/>
        </w:rPr>
      </w:pPr>
      <w:r w:rsidRPr="009C7CD5">
        <w:rPr>
          <w:color w:val="385623" w:themeColor="accent6" w:themeShade="80"/>
        </w:rPr>
        <w:t>Preprocessing:</w:t>
      </w:r>
    </w:p>
    <w:p w14:paraId="1DD7B6F7" w14:textId="77777777" w:rsidR="009C7CD5" w:rsidRPr="009C7CD5" w:rsidRDefault="009C7CD5" w:rsidP="00470BA8">
      <w:pPr>
        <w:pStyle w:val="wbbpara"/>
        <w:rPr>
          <w:color w:val="385623" w:themeColor="accent6" w:themeShade="80"/>
        </w:rPr>
      </w:pPr>
      <w:r w:rsidRPr="009C7CD5">
        <w:rPr>
          <w:color w:val="385623" w:themeColor="accent6" w:themeShade="80"/>
        </w:rPr>
        <w:t>In this step, the preprocessor handles directives such as #define, #if, #else, and #endif. It also includes header files, resolves macros, and performs conditional compilation. Preprocessing simplifies the code for the actual compilation phase.</w:t>
      </w:r>
    </w:p>
    <w:p w14:paraId="5694493A" w14:textId="77777777" w:rsidR="009C7CD5" w:rsidRPr="009C7CD5" w:rsidRDefault="009C7CD5" w:rsidP="00470BA8">
      <w:pPr>
        <w:pStyle w:val="wbbpara"/>
        <w:rPr>
          <w:color w:val="385623" w:themeColor="accent6" w:themeShade="80"/>
        </w:rPr>
      </w:pPr>
      <w:r w:rsidRPr="009C7CD5">
        <w:rPr>
          <w:color w:val="385623" w:themeColor="accent6" w:themeShade="80"/>
        </w:rPr>
        <w:t>Compilation:</w:t>
      </w:r>
    </w:p>
    <w:p w14:paraId="11CA1F0C" w14:textId="77777777" w:rsidR="009C7CD5" w:rsidRPr="009C7CD5" w:rsidRDefault="009C7CD5" w:rsidP="00470BA8">
      <w:pPr>
        <w:pStyle w:val="wbbpara"/>
        <w:rPr>
          <w:color w:val="385623" w:themeColor="accent6" w:themeShade="80"/>
        </w:rPr>
      </w:pPr>
      <w:r w:rsidRPr="009C7CD5">
        <w:rPr>
          <w:color w:val="385623" w:themeColor="accent6" w:themeShade="80"/>
        </w:rPr>
        <w:t>In this phase, the C# source code is translated into an intermediate language known as Common Intermediate Language (CIL) or Microsoft Intermediate Language (MSIL). The compiler checks the syntax, semantics, and type correctness of the code, generating an assembly with metadata that describes the types and members defined in the code.</w:t>
      </w:r>
    </w:p>
    <w:p w14:paraId="6AA09DBA" w14:textId="77777777" w:rsidR="009C7CD5" w:rsidRPr="009C7CD5" w:rsidRDefault="009C7CD5" w:rsidP="00470BA8">
      <w:pPr>
        <w:pStyle w:val="wbbpara"/>
        <w:rPr>
          <w:color w:val="385623" w:themeColor="accent6" w:themeShade="80"/>
        </w:rPr>
      </w:pPr>
      <w:r w:rsidRPr="009C7CD5">
        <w:rPr>
          <w:color w:val="385623" w:themeColor="accent6" w:themeShade="80"/>
        </w:rPr>
        <w:lastRenderedPageBreak/>
        <w:t>Intermediate Language Generation:</w:t>
      </w:r>
    </w:p>
    <w:p w14:paraId="2ECFDC1C" w14:textId="77777777" w:rsidR="009C7CD5" w:rsidRPr="009C7CD5" w:rsidRDefault="009C7CD5" w:rsidP="00470BA8">
      <w:pPr>
        <w:pStyle w:val="wbbpara"/>
        <w:rPr>
          <w:color w:val="385623" w:themeColor="accent6" w:themeShade="80"/>
        </w:rPr>
      </w:pPr>
      <w:r w:rsidRPr="009C7CD5">
        <w:rPr>
          <w:color w:val="385623" w:themeColor="accent6" w:themeShade="80"/>
        </w:rPr>
        <w:t>The generated intermediate language (CIL/MSIL) is platform-agnostic and serves as an intermediate representation of the code. This allows the compiled code to be executed on any platform that has a compatible Common Language Runtime (CLR) environment.</w:t>
      </w:r>
    </w:p>
    <w:p w14:paraId="532A96D0" w14:textId="77777777" w:rsidR="009C7CD5" w:rsidRPr="009C7CD5" w:rsidRDefault="009C7CD5" w:rsidP="00470BA8">
      <w:pPr>
        <w:pStyle w:val="wbbpara"/>
        <w:rPr>
          <w:color w:val="385623" w:themeColor="accent6" w:themeShade="80"/>
        </w:rPr>
      </w:pPr>
      <w:r w:rsidRPr="009C7CD5">
        <w:rPr>
          <w:color w:val="385623" w:themeColor="accent6" w:themeShade="80"/>
        </w:rPr>
        <w:t>Just-In-Time Compilation (JIT):</w:t>
      </w:r>
    </w:p>
    <w:p w14:paraId="23E88534" w14:textId="77777777" w:rsidR="009C7CD5" w:rsidRPr="009C7CD5" w:rsidRDefault="009C7CD5" w:rsidP="00470BA8">
      <w:pPr>
        <w:pStyle w:val="wbbpara"/>
        <w:rPr>
          <w:color w:val="385623" w:themeColor="accent6" w:themeShade="80"/>
        </w:rPr>
      </w:pPr>
      <w:r w:rsidRPr="009C7CD5">
        <w:rPr>
          <w:color w:val="385623" w:themeColor="accent6" w:themeShade="80"/>
        </w:rPr>
        <w:t>When an application is executed, the Common Language Runtime (CLR) performs Just-In-Time compilation. The CLR compiles the intermediate language (CIL/MSIL) into native machine code that can be executed by the target system's processor. This compilation happens at runtime, optimizing the code for the specific hardware and improving execution performance.</w:t>
      </w:r>
    </w:p>
    <w:p w14:paraId="13D9B120" w14:textId="77777777" w:rsidR="009C7CD5" w:rsidRPr="009C7CD5" w:rsidRDefault="009C7CD5" w:rsidP="00470BA8">
      <w:pPr>
        <w:pStyle w:val="wbbpara"/>
        <w:rPr>
          <w:color w:val="385623" w:themeColor="accent6" w:themeShade="80"/>
        </w:rPr>
      </w:pPr>
      <w:r w:rsidRPr="009C7CD5">
        <w:rPr>
          <w:color w:val="385623" w:themeColor="accent6" w:themeShade="80"/>
        </w:rPr>
        <w:t>It's important to note that C# is often associated with the .NET framework, and the compilation process is closely tied to the .NET ecosystem. The resulting compiled code runs within the Common Language Runtime (CLR), providing managed execution, memory management, and other runtime services. The compilation process is a crucial step in ensuring that C# code is transformed into executable instructions that can be executed by the computer.</w:t>
      </w:r>
    </w:p>
    <w:p w14:paraId="399F83FB" w14:textId="26651B5C" w:rsidR="003A07F9" w:rsidRPr="003A07F9" w:rsidRDefault="003A07F9" w:rsidP="00E92793">
      <w:pPr>
        <w:pStyle w:val="Heading1"/>
      </w:pPr>
      <w:r w:rsidRPr="003A07F9">
        <w:t>Discuss the various methods to pass parameters in a method.</w:t>
      </w:r>
    </w:p>
    <w:p w14:paraId="379701CF" w14:textId="77777777" w:rsidR="003A07F9" w:rsidRPr="003A07F9" w:rsidRDefault="003A07F9" w:rsidP="00470BA8">
      <w:pPr>
        <w:pStyle w:val="wbbpara"/>
        <w:rPr>
          <w:color w:val="385623" w:themeColor="accent6" w:themeShade="80"/>
        </w:rPr>
      </w:pPr>
      <w:r w:rsidRPr="003A07F9">
        <w:rPr>
          <w:color w:val="385623" w:themeColor="accent6" w:themeShade="80"/>
        </w:rPr>
        <w:t>The various methods of passing parameters in a method include -</w:t>
      </w:r>
    </w:p>
    <w:p w14:paraId="372D42EF" w14:textId="77777777" w:rsidR="003A07F9" w:rsidRP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Output parameters: Lets the method return more than one value.</w:t>
      </w:r>
    </w:p>
    <w:p w14:paraId="5E6D9168" w14:textId="77777777" w:rsidR="003A07F9" w:rsidRP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Value parameters: The formal value copies and stores the value of the actual argument, which enables the manipulation of the formal parameter without affecting the value of the actual parameter.</w:t>
      </w:r>
    </w:p>
    <w:p w14:paraId="2C7020AB" w14:textId="77777777" w:rsidR="003A07F9" w:rsidRDefault="003A07F9" w:rsidP="003A07F9">
      <w:pPr>
        <w:numPr>
          <w:ilvl w:val="0"/>
          <w:numId w:val="191"/>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Reference parameters: The memory address of the actual parameter is stored in the formal argument, which means any change to the formal parameter would reflect on the actual argument too.</w:t>
      </w:r>
    </w:p>
    <w:p w14:paraId="5EE5B0A8"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06DB24A1" w14:textId="77777777" w:rsid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68371562"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In C#, there are several methods to pass parameters to a method, depending on the nature of the data you're passing and your specific requirements. Here are the main ways to pass parameters to a method:</w:t>
      </w:r>
    </w:p>
    <w:p w14:paraId="243C37EE"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53A6B72"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Value:</w:t>
      </w:r>
    </w:p>
    <w:p w14:paraId="1D38C0EB"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By default, C# passes parameters by value. This means that a copy of the parameter's value is passed to the method. Any changes made to the parameter within the method do not affect the original value in the calling code.</w:t>
      </w:r>
    </w:p>
    <w:p w14:paraId="254DBC4F"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B7B1915" w14:textId="77777777" w:rsidR="009C7CD5" w:rsidRPr="009C7CD5" w:rsidRDefault="009C7CD5" w:rsidP="00470BA8">
      <w:pPr>
        <w:pStyle w:val="wbbcode"/>
      </w:pPr>
      <w:r w:rsidRPr="009C7CD5">
        <w:t xml:space="preserve">void Increment(int </w:t>
      </w:r>
      <w:proofErr w:type="spellStart"/>
      <w:r w:rsidRPr="009C7CD5">
        <w:t>num</w:t>
      </w:r>
      <w:proofErr w:type="spellEnd"/>
      <w:r w:rsidRPr="009C7CD5">
        <w:t>)</w:t>
      </w:r>
    </w:p>
    <w:p w14:paraId="7C7E1DD5" w14:textId="77777777" w:rsidR="009C7CD5" w:rsidRPr="009C7CD5" w:rsidRDefault="009C7CD5" w:rsidP="00470BA8">
      <w:pPr>
        <w:pStyle w:val="wbbcode"/>
      </w:pPr>
      <w:r w:rsidRPr="009C7CD5">
        <w:t>{</w:t>
      </w:r>
    </w:p>
    <w:p w14:paraId="0D4B611A" w14:textId="77777777" w:rsidR="009C7CD5" w:rsidRPr="009C7CD5" w:rsidRDefault="009C7CD5" w:rsidP="00470BA8">
      <w:pPr>
        <w:pStyle w:val="wbbcode"/>
      </w:pPr>
      <w:r w:rsidRPr="009C7CD5">
        <w:t xml:space="preserve">    </w:t>
      </w:r>
      <w:proofErr w:type="spellStart"/>
      <w:r w:rsidRPr="009C7CD5">
        <w:t>num</w:t>
      </w:r>
      <w:proofErr w:type="spellEnd"/>
      <w:r w:rsidRPr="009C7CD5">
        <w:t xml:space="preserve">++; // This only affects the local copy of </w:t>
      </w:r>
      <w:proofErr w:type="spellStart"/>
      <w:r w:rsidRPr="009C7CD5">
        <w:t>num</w:t>
      </w:r>
      <w:proofErr w:type="spellEnd"/>
    </w:p>
    <w:p w14:paraId="1FD8EB81" w14:textId="77777777" w:rsidR="009C7CD5" w:rsidRPr="009C7CD5" w:rsidRDefault="009C7CD5" w:rsidP="00470BA8">
      <w:pPr>
        <w:pStyle w:val="wbbcode"/>
      </w:pPr>
      <w:r w:rsidRPr="009C7CD5">
        <w:t>}</w:t>
      </w:r>
    </w:p>
    <w:p w14:paraId="334EDFAF" w14:textId="77777777" w:rsidR="009C7CD5" w:rsidRPr="009C7CD5" w:rsidRDefault="009C7CD5" w:rsidP="00470BA8">
      <w:pPr>
        <w:pStyle w:val="wbbcode"/>
      </w:pPr>
      <w:r w:rsidRPr="009C7CD5">
        <w:t>int value = 5;</w:t>
      </w:r>
    </w:p>
    <w:p w14:paraId="73E8039A" w14:textId="77777777" w:rsidR="009C7CD5" w:rsidRPr="009C7CD5" w:rsidRDefault="009C7CD5" w:rsidP="00470BA8">
      <w:pPr>
        <w:pStyle w:val="wbbcode"/>
      </w:pPr>
      <w:r w:rsidRPr="009C7CD5">
        <w:t>Increment(value); // value remains 5 after the call</w:t>
      </w:r>
    </w:p>
    <w:p w14:paraId="26DF32A4"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Reference:</w:t>
      </w:r>
    </w:p>
    <w:p w14:paraId="5BA6959E"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You can pass parameters by reference using the ref or out keywords. When you use ref, changes made to the parameter within the method will affect the original value in the calling code. The out keyword is similar to ref but is specifically used for output parameters (parameters that are expected to be modified by the method).</w:t>
      </w:r>
    </w:p>
    <w:p w14:paraId="060DC934" w14:textId="77777777" w:rsidR="009C7CD5" w:rsidRPr="00762F56" w:rsidRDefault="009C7CD5" w:rsidP="00470BA8">
      <w:pPr>
        <w:pStyle w:val="wbbcode"/>
      </w:pPr>
      <w:r w:rsidRPr="00762F56">
        <w:t xml:space="preserve">void Increment(ref int </w:t>
      </w:r>
      <w:proofErr w:type="spellStart"/>
      <w:r w:rsidRPr="00762F56">
        <w:t>num</w:t>
      </w:r>
      <w:proofErr w:type="spellEnd"/>
      <w:r w:rsidRPr="00762F56">
        <w:t>)</w:t>
      </w:r>
    </w:p>
    <w:p w14:paraId="59EC884F" w14:textId="77777777" w:rsidR="009C7CD5" w:rsidRPr="00762F56" w:rsidRDefault="009C7CD5" w:rsidP="00470BA8">
      <w:pPr>
        <w:pStyle w:val="wbbcode"/>
      </w:pPr>
      <w:r w:rsidRPr="00762F56">
        <w:t>{</w:t>
      </w:r>
    </w:p>
    <w:p w14:paraId="62363648" w14:textId="77777777" w:rsidR="009C7CD5" w:rsidRPr="00762F56" w:rsidRDefault="009C7CD5" w:rsidP="00470BA8">
      <w:pPr>
        <w:pStyle w:val="wbbcode"/>
      </w:pPr>
      <w:r w:rsidRPr="00762F56">
        <w:t xml:space="preserve">    </w:t>
      </w:r>
      <w:proofErr w:type="spellStart"/>
      <w:r w:rsidRPr="00762F56">
        <w:t>num</w:t>
      </w:r>
      <w:proofErr w:type="spellEnd"/>
      <w:r w:rsidRPr="00762F56">
        <w:t>++; // This affects the original value passed in</w:t>
      </w:r>
    </w:p>
    <w:p w14:paraId="54CD6476" w14:textId="77777777" w:rsidR="009C7CD5" w:rsidRPr="00762F56" w:rsidRDefault="009C7CD5" w:rsidP="00470BA8">
      <w:pPr>
        <w:pStyle w:val="wbbcode"/>
      </w:pPr>
      <w:r w:rsidRPr="00762F56">
        <w:t>}</w:t>
      </w:r>
    </w:p>
    <w:p w14:paraId="537DE6CB" w14:textId="77777777" w:rsidR="009C7CD5" w:rsidRPr="00762F56" w:rsidRDefault="009C7CD5" w:rsidP="00470BA8">
      <w:pPr>
        <w:pStyle w:val="wbbcode"/>
      </w:pPr>
      <w:r w:rsidRPr="00762F56">
        <w:t>int value = 5;</w:t>
      </w:r>
    </w:p>
    <w:p w14:paraId="200BDADB" w14:textId="77777777" w:rsidR="009C7CD5" w:rsidRPr="00762F56" w:rsidRDefault="009C7CD5" w:rsidP="00470BA8">
      <w:pPr>
        <w:pStyle w:val="wbbcode"/>
      </w:pPr>
      <w:r w:rsidRPr="00762F56">
        <w:t>Increment(ref value); // value becomes 6 after the call</w:t>
      </w:r>
    </w:p>
    <w:p w14:paraId="01D7C6A0"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Pass by Value with in Modifier (C# 7.2 and later):</w:t>
      </w:r>
    </w:p>
    <w:p w14:paraId="4DEB8B0B"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The in modifier is used to pass parameters by value, but it indicates that the method should not modify the parameter's value. This is helpful for performance optimizations and expressing the intent that the parameter won't be modified.</w:t>
      </w:r>
    </w:p>
    <w:p w14:paraId="6041F133"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3F205D4F" w14:textId="77777777" w:rsidR="009C7CD5" w:rsidRPr="00762F56" w:rsidRDefault="009C7CD5" w:rsidP="00470BA8">
      <w:pPr>
        <w:pStyle w:val="wbbcode"/>
      </w:pPr>
      <w:r w:rsidRPr="00762F56">
        <w:t xml:space="preserve">void Display(in int </w:t>
      </w:r>
      <w:proofErr w:type="spellStart"/>
      <w:r w:rsidRPr="00762F56">
        <w:t>num</w:t>
      </w:r>
      <w:proofErr w:type="spellEnd"/>
      <w:r w:rsidRPr="00762F56">
        <w:t>)</w:t>
      </w:r>
    </w:p>
    <w:p w14:paraId="57A88680" w14:textId="77777777" w:rsidR="009C7CD5" w:rsidRPr="00762F56" w:rsidRDefault="009C7CD5" w:rsidP="00470BA8">
      <w:pPr>
        <w:pStyle w:val="wbbcode"/>
      </w:pPr>
      <w:r w:rsidRPr="00762F56">
        <w:t>{</w:t>
      </w:r>
    </w:p>
    <w:p w14:paraId="773CBE6E" w14:textId="77777777" w:rsidR="009C7CD5" w:rsidRPr="00762F56" w:rsidRDefault="009C7CD5" w:rsidP="00470BA8">
      <w:pPr>
        <w:pStyle w:val="wbbcode"/>
      </w:pPr>
      <w:r w:rsidRPr="00762F56">
        <w:t xml:space="preserve">    </w:t>
      </w:r>
      <w:proofErr w:type="spellStart"/>
      <w:r w:rsidRPr="00762F56">
        <w:t>Console.WriteLine</w:t>
      </w:r>
      <w:proofErr w:type="spellEnd"/>
      <w:r w:rsidRPr="00762F56">
        <w:t>(</w:t>
      </w:r>
      <w:proofErr w:type="spellStart"/>
      <w:r w:rsidRPr="00762F56">
        <w:t>num</w:t>
      </w:r>
      <w:proofErr w:type="spellEnd"/>
      <w:r w:rsidRPr="00762F56">
        <w:t>); // Reading the parameter is allowed</w:t>
      </w:r>
    </w:p>
    <w:p w14:paraId="70626B4F" w14:textId="77777777" w:rsidR="009C7CD5" w:rsidRPr="00762F56" w:rsidRDefault="009C7CD5" w:rsidP="00470BA8">
      <w:pPr>
        <w:pStyle w:val="wbbcode"/>
      </w:pPr>
      <w:r w:rsidRPr="00762F56">
        <w:t xml:space="preserve">    // </w:t>
      </w:r>
      <w:proofErr w:type="spellStart"/>
      <w:r w:rsidRPr="00762F56">
        <w:t>num</w:t>
      </w:r>
      <w:proofErr w:type="spellEnd"/>
      <w:r w:rsidRPr="00762F56">
        <w:t>++; // Error: Cannot modify an 'in' parameter</w:t>
      </w:r>
    </w:p>
    <w:p w14:paraId="0ABB9E87" w14:textId="77777777" w:rsidR="009C7CD5" w:rsidRPr="00762F56" w:rsidRDefault="009C7CD5" w:rsidP="00470BA8">
      <w:pPr>
        <w:pStyle w:val="wbbcode"/>
      </w:pPr>
      <w:r w:rsidRPr="00762F56">
        <w:lastRenderedPageBreak/>
        <w:t>}</w:t>
      </w:r>
    </w:p>
    <w:p w14:paraId="2D0CBC3B" w14:textId="77777777" w:rsidR="009C7CD5" w:rsidRPr="00762F56" w:rsidRDefault="009C7CD5" w:rsidP="00470BA8">
      <w:pPr>
        <w:pStyle w:val="wbbcode"/>
      </w:pPr>
      <w:r w:rsidRPr="00762F56">
        <w:t>int value = 5;</w:t>
      </w:r>
    </w:p>
    <w:p w14:paraId="5C9DEBBD" w14:textId="77777777" w:rsidR="009C7CD5" w:rsidRPr="00762F56" w:rsidRDefault="009C7CD5" w:rsidP="00470BA8">
      <w:pPr>
        <w:pStyle w:val="wbbcode"/>
      </w:pPr>
      <w:r w:rsidRPr="00762F56">
        <w:t>Display(in value);</w:t>
      </w:r>
    </w:p>
    <w:p w14:paraId="3169965D"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 xml:space="preserve">Pass by Value with </w:t>
      </w:r>
      <w:proofErr w:type="spellStart"/>
      <w:r w:rsidRPr="009C7CD5">
        <w:rPr>
          <w:rFonts w:ascii="Roboto" w:eastAsia="Times New Roman" w:hAnsi="Roboto" w:cs="Times New Roman"/>
          <w:color w:val="51565E"/>
          <w:kern w:val="0"/>
          <w:sz w:val="24"/>
          <w:szCs w:val="24"/>
          <w:lang w:eastAsia="en-GB"/>
          <w14:ligatures w14:val="none"/>
        </w:rPr>
        <w:t>readonly</w:t>
      </w:r>
      <w:proofErr w:type="spellEnd"/>
      <w:r w:rsidRPr="009C7CD5">
        <w:rPr>
          <w:rFonts w:ascii="Roboto" w:eastAsia="Times New Roman" w:hAnsi="Roboto" w:cs="Times New Roman"/>
          <w:color w:val="51565E"/>
          <w:kern w:val="0"/>
          <w:sz w:val="24"/>
          <w:szCs w:val="24"/>
          <w:lang w:eastAsia="en-GB"/>
          <w14:ligatures w14:val="none"/>
        </w:rPr>
        <w:t xml:space="preserve"> Modifier (C# 7.2 and later):</w:t>
      </w:r>
    </w:p>
    <w:p w14:paraId="3ABA4C6C"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 xml:space="preserve">The </w:t>
      </w:r>
      <w:proofErr w:type="spellStart"/>
      <w:r w:rsidRPr="009C7CD5">
        <w:rPr>
          <w:rFonts w:ascii="Roboto" w:eastAsia="Times New Roman" w:hAnsi="Roboto" w:cs="Times New Roman"/>
          <w:color w:val="51565E"/>
          <w:kern w:val="0"/>
          <w:sz w:val="24"/>
          <w:szCs w:val="24"/>
          <w:lang w:eastAsia="en-GB"/>
          <w14:ligatures w14:val="none"/>
        </w:rPr>
        <w:t>readonly</w:t>
      </w:r>
      <w:proofErr w:type="spellEnd"/>
      <w:r w:rsidRPr="009C7CD5">
        <w:rPr>
          <w:rFonts w:ascii="Roboto" w:eastAsia="Times New Roman" w:hAnsi="Roboto" w:cs="Times New Roman"/>
          <w:color w:val="51565E"/>
          <w:kern w:val="0"/>
          <w:sz w:val="24"/>
          <w:szCs w:val="24"/>
          <w:lang w:eastAsia="en-GB"/>
          <w14:ligatures w14:val="none"/>
        </w:rPr>
        <w:t xml:space="preserve"> modifier is similar to the in modifier but restricts the parameter from being modified inside the method. It indicates that the parameter is an input and won't be modified.</w:t>
      </w:r>
    </w:p>
    <w:p w14:paraId="18128E86" w14:textId="77777777" w:rsidR="009C7CD5" w:rsidRPr="009C7CD5"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p>
    <w:p w14:paraId="716FFFF0" w14:textId="77777777" w:rsidR="009C7CD5" w:rsidRPr="00762F56" w:rsidRDefault="009C7CD5" w:rsidP="00470BA8">
      <w:pPr>
        <w:pStyle w:val="wbbcode"/>
      </w:pPr>
      <w:r w:rsidRPr="00762F56">
        <w:t>void Display(</w:t>
      </w:r>
      <w:proofErr w:type="spellStart"/>
      <w:r w:rsidRPr="00762F56">
        <w:t>readonly</w:t>
      </w:r>
      <w:proofErr w:type="spellEnd"/>
      <w:r w:rsidRPr="00762F56">
        <w:t xml:space="preserve"> int </w:t>
      </w:r>
      <w:proofErr w:type="spellStart"/>
      <w:r w:rsidRPr="00762F56">
        <w:t>num</w:t>
      </w:r>
      <w:proofErr w:type="spellEnd"/>
      <w:r w:rsidRPr="00762F56">
        <w:t>)</w:t>
      </w:r>
    </w:p>
    <w:p w14:paraId="70BA7E24" w14:textId="77777777" w:rsidR="009C7CD5" w:rsidRPr="00762F56" w:rsidRDefault="009C7CD5" w:rsidP="00470BA8">
      <w:pPr>
        <w:pStyle w:val="wbbcode"/>
      </w:pPr>
      <w:r w:rsidRPr="00762F56">
        <w:t>{</w:t>
      </w:r>
    </w:p>
    <w:p w14:paraId="3D8610E8" w14:textId="77777777" w:rsidR="009C7CD5" w:rsidRPr="00762F56" w:rsidRDefault="009C7CD5" w:rsidP="00470BA8">
      <w:pPr>
        <w:pStyle w:val="wbbcode"/>
      </w:pPr>
      <w:r w:rsidRPr="00762F56">
        <w:t xml:space="preserve">    </w:t>
      </w:r>
      <w:proofErr w:type="spellStart"/>
      <w:r w:rsidRPr="00762F56">
        <w:t>Console.WriteLine</w:t>
      </w:r>
      <w:proofErr w:type="spellEnd"/>
      <w:r w:rsidRPr="00762F56">
        <w:t>(</w:t>
      </w:r>
      <w:proofErr w:type="spellStart"/>
      <w:r w:rsidRPr="00762F56">
        <w:t>num</w:t>
      </w:r>
      <w:proofErr w:type="spellEnd"/>
      <w:r w:rsidRPr="00762F56">
        <w:t>); // Reading the parameter is allowed</w:t>
      </w:r>
    </w:p>
    <w:p w14:paraId="5B43686D" w14:textId="77777777" w:rsidR="009C7CD5" w:rsidRPr="00762F56" w:rsidRDefault="009C7CD5" w:rsidP="00470BA8">
      <w:pPr>
        <w:pStyle w:val="wbbcode"/>
      </w:pPr>
      <w:r w:rsidRPr="00762F56">
        <w:t xml:space="preserve">    // </w:t>
      </w:r>
      <w:proofErr w:type="spellStart"/>
      <w:r w:rsidRPr="00762F56">
        <w:t>num</w:t>
      </w:r>
      <w:proofErr w:type="spellEnd"/>
      <w:r w:rsidRPr="00762F56">
        <w:t>++; // Error: Cannot modify a '</w:t>
      </w:r>
      <w:proofErr w:type="spellStart"/>
      <w:r w:rsidRPr="00762F56">
        <w:t>readonly</w:t>
      </w:r>
      <w:proofErr w:type="spellEnd"/>
      <w:r w:rsidRPr="00762F56">
        <w:t>' parameter</w:t>
      </w:r>
    </w:p>
    <w:p w14:paraId="4409F6C3" w14:textId="77777777" w:rsidR="009C7CD5" w:rsidRPr="00762F56" w:rsidRDefault="009C7CD5" w:rsidP="00470BA8">
      <w:pPr>
        <w:pStyle w:val="wbbcode"/>
      </w:pPr>
      <w:r w:rsidRPr="00762F56">
        <w:t>}</w:t>
      </w:r>
    </w:p>
    <w:p w14:paraId="096BCACD" w14:textId="77777777" w:rsidR="009C7CD5" w:rsidRPr="00762F56" w:rsidRDefault="009C7CD5" w:rsidP="00470BA8">
      <w:pPr>
        <w:pStyle w:val="wbbcode"/>
      </w:pPr>
      <w:r w:rsidRPr="00762F56">
        <w:t>int value = 5;</w:t>
      </w:r>
    </w:p>
    <w:p w14:paraId="074FBEF7" w14:textId="77777777" w:rsidR="009C7CD5" w:rsidRPr="00762F56" w:rsidRDefault="009C7CD5" w:rsidP="00470BA8">
      <w:pPr>
        <w:pStyle w:val="wbbcode"/>
      </w:pPr>
      <w:r w:rsidRPr="00762F56">
        <w:t>Display(value);</w:t>
      </w:r>
    </w:p>
    <w:p w14:paraId="53A613CA" w14:textId="77777777" w:rsidR="00762F56" w:rsidRPr="00762F56" w:rsidRDefault="00762F56" w:rsidP="009C7CD5">
      <w:pPr>
        <w:shd w:val="clear" w:color="auto" w:fill="FFFFFF"/>
        <w:spacing w:before="100" w:beforeAutospacing="1" w:after="210" w:line="360" w:lineRule="atLeast"/>
        <w:rPr>
          <w:rFonts w:ascii="Consolas" w:eastAsia="Times New Roman" w:hAnsi="Consolas" w:cs="Times New Roman"/>
          <w:color w:val="51565E"/>
          <w:kern w:val="0"/>
          <w:sz w:val="24"/>
          <w:szCs w:val="24"/>
          <w:lang w:eastAsia="en-GB"/>
          <w14:ligatures w14:val="none"/>
        </w:rPr>
      </w:pPr>
    </w:p>
    <w:p w14:paraId="77063AB5" w14:textId="195DCED1" w:rsidR="009C7CD5" w:rsidRPr="003A07F9" w:rsidRDefault="009C7CD5" w:rsidP="009C7CD5">
      <w:pPr>
        <w:shd w:val="clear" w:color="auto" w:fill="FFFFFF"/>
        <w:spacing w:before="100" w:beforeAutospacing="1" w:after="210" w:line="360" w:lineRule="atLeast"/>
        <w:rPr>
          <w:rFonts w:ascii="Roboto" w:eastAsia="Times New Roman" w:hAnsi="Roboto" w:cs="Times New Roman"/>
          <w:color w:val="51565E"/>
          <w:kern w:val="0"/>
          <w:sz w:val="24"/>
          <w:szCs w:val="24"/>
          <w:lang w:eastAsia="en-GB"/>
          <w14:ligatures w14:val="none"/>
        </w:rPr>
      </w:pPr>
      <w:r w:rsidRPr="009C7CD5">
        <w:rPr>
          <w:rFonts w:ascii="Roboto" w:eastAsia="Times New Roman" w:hAnsi="Roboto" w:cs="Times New Roman"/>
          <w:color w:val="51565E"/>
          <w:kern w:val="0"/>
          <w:sz w:val="24"/>
          <w:szCs w:val="24"/>
          <w:lang w:eastAsia="en-GB"/>
          <w14:ligatures w14:val="none"/>
        </w:rPr>
        <w:t>These are the main methods for passing parameters to methods in C#. The choice of method depends on whether you want to modify the original values, allow modifications, or prevent modifications inside the method.</w:t>
      </w:r>
    </w:p>
    <w:p w14:paraId="64A20A73" w14:textId="023B7A83" w:rsidR="003A07F9" w:rsidRPr="003A07F9" w:rsidRDefault="003A07F9" w:rsidP="00E92793">
      <w:pPr>
        <w:pStyle w:val="Heading1"/>
      </w:pPr>
      <w:r w:rsidRPr="003A07F9">
        <w:t>Name all the C# access modifiers.</w:t>
      </w:r>
    </w:p>
    <w:p w14:paraId="3777BECF" w14:textId="77777777" w:rsidR="003A07F9" w:rsidRPr="003A07F9" w:rsidRDefault="003A07F9" w:rsidP="00470BA8">
      <w:pPr>
        <w:pStyle w:val="wbbpara"/>
        <w:rPr>
          <w:color w:val="385623" w:themeColor="accent6" w:themeShade="80"/>
        </w:rPr>
      </w:pPr>
      <w:r w:rsidRPr="003A07F9">
        <w:rPr>
          <w:color w:val="385623" w:themeColor="accent6" w:themeShade="80"/>
        </w:rPr>
        <w:t>The C# access modifiers are -</w:t>
      </w:r>
    </w:p>
    <w:p w14:paraId="07DFEDA9"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Private Access Modifier - A private attribute or method is one that can only be accessed from within the class.</w:t>
      </w:r>
    </w:p>
    <w:p w14:paraId="34AD136F"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Public Access Modifier - When an attribute or method is declared public, it can be accessed from anywhere in the code.</w:t>
      </w:r>
    </w:p>
    <w:p w14:paraId="6ECF5526"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Internal Access Modifier - When a property or method is defined as internal, it can only be accessible from the current assembly point of that class.</w:t>
      </w:r>
    </w:p>
    <w:p w14:paraId="23028C1E" w14:textId="77777777" w:rsidR="003A07F9" w:rsidRPr="003A07F9" w:rsidRDefault="003A07F9" w:rsidP="003A07F9">
      <w:pPr>
        <w:numPr>
          <w:ilvl w:val="0"/>
          <w:numId w:val="19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Protected Access Modifier - When a user declares a method or attribute as protected, it can only be accessed by members of that class and those who inherit it.</w:t>
      </w:r>
    </w:p>
    <w:p w14:paraId="33C6115F" w14:textId="4303CFEC" w:rsidR="003A07F9" w:rsidRPr="003A07F9" w:rsidRDefault="003A07F9" w:rsidP="00E92793">
      <w:pPr>
        <w:pStyle w:val="Heading1"/>
      </w:pPr>
      <w:r w:rsidRPr="003A07F9">
        <w:t>Mention all the advantages of C#.</w:t>
      </w:r>
    </w:p>
    <w:p w14:paraId="00DA9DF7" w14:textId="77777777" w:rsidR="003A07F9" w:rsidRDefault="003A07F9" w:rsidP="00470BA8">
      <w:pPr>
        <w:pStyle w:val="wbbpara"/>
        <w:rPr>
          <w:color w:val="385623" w:themeColor="accent6" w:themeShade="80"/>
        </w:rPr>
      </w:pPr>
      <w:r w:rsidRPr="003A07F9">
        <w:rPr>
          <w:color w:val="385623" w:themeColor="accent6" w:themeShade="80"/>
        </w:rPr>
        <w:t>The following are the advantages of C# -</w:t>
      </w:r>
    </w:p>
    <w:p w14:paraId="099341E1" w14:textId="72715519"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C# is component-oriented.</w:t>
      </w:r>
    </w:p>
    <w:p w14:paraId="71530B95"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an object-oriented language.</w:t>
      </w:r>
    </w:p>
    <w:p w14:paraId="19F051D6"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syntax is really easy to grasp.</w:t>
      </w:r>
    </w:p>
    <w:p w14:paraId="33803837"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easier to learn.</w:t>
      </w:r>
    </w:p>
    <w:p w14:paraId="58F955AB" w14:textId="77777777" w:rsidR="003A07F9" w:rsidRPr="003A07F9" w:rsidRDefault="003A07F9" w:rsidP="003A07F9">
      <w:pPr>
        <w:numPr>
          <w:ilvl w:val="0"/>
          <w:numId w:val="193"/>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part of the framework called .NET</w:t>
      </w:r>
    </w:p>
    <w:p w14:paraId="29F07B5E" w14:textId="08AC8315" w:rsidR="003A07F9" w:rsidRPr="003A07F9" w:rsidRDefault="003A07F9" w:rsidP="00E92793">
      <w:pPr>
        <w:pStyle w:val="Heading1"/>
      </w:pPr>
      <w:r w:rsidRPr="003A07F9">
        <w:t>Mention the important IDEs for C# development provided by Microsoft.</w:t>
      </w:r>
    </w:p>
    <w:p w14:paraId="09B97C39" w14:textId="77777777" w:rsidR="003A07F9" w:rsidRPr="003A07F9" w:rsidRDefault="003A07F9" w:rsidP="00470BA8">
      <w:pPr>
        <w:pStyle w:val="wbbpara"/>
        <w:rPr>
          <w:color w:val="385623" w:themeColor="accent6" w:themeShade="80"/>
        </w:rPr>
      </w:pPr>
      <w:r w:rsidRPr="003A07F9">
        <w:rPr>
          <w:color w:val="385623" w:themeColor="accent6" w:themeShade="80"/>
        </w:rPr>
        <w:t>The following IDEs’ are useful in C# development -</w:t>
      </w:r>
    </w:p>
    <w:p w14:paraId="2BDF5D97"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MonoDevelop</w:t>
      </w:r>
      <w:proofErr w:type="spellEnd"/>
    </w:p>
    <w:p w14:paraId="33163D40"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Visual Studio Code (VS Code)</w:t>
      </w:r>
    </w:p>
    <w:p w14:paraId="7738A074"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Browxy</w:t>
      </w:r>
      <w:proofErr w:type="spellEnd"/>
    </w:p>
    <w:p w14:paraId="52708B09"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Visual Studio Express (VSE)</w:t>
      </w:r>
    </w:p>
    <w:p w14:paraId="4292ACB7" w14:textId="77777777" w:rsidR="003A07F9" w:rsidRPr="003A07F9" w:rsidRDefault="003A07F9" w:rsidP="003A07F9">
      <w:pPr>
        <w:numPr>
          <w:ilvl w:val="0"/>
          <w:numId w:val="19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Visual Web Developer (VWD)</w:t>
      </w:r>
    </w:p>
    <w:p w14:paraId="0FF8B729" w14:textId="2E868C47" w:rsidR="003A07F9" w:rsidRPr="003A07F9" w:rsidRDefault="003A07F9" w:rsidP="00E92793">
      <w:pPr>
        <w:pStyle w:val="Heading1"/>
      </w:pPr>
      <w:r w:rsidRPr="003A07F9">
        <w:t>Why do we use C# language?</w:t>
      </w:r>
    </w:p>
    <w:p w14:paraId="539748BB" w14:textId="77777777" w:rsidR="003A07F9" w:rsidRPr="003A07F9" w:rsidRDefault="003A07F9" w:rsidP="00470BA8">
      <w:pPr>
        <w:pStyle w:val="wbbpara"/>
        <w:rPr>
          <w:color w:val="385623" w:themeColor="accent6" w:themeShade="80"/>
        </w:rPr>
      </w:pPr>
      <w:r w:rsidRPr="003A07F9">
        <w:rPr>
          <w:color w:val="385623" w:themeColor="accent6" w:themeShade="80"/>
        </w:rPr>
        <w:t>Below are the reasons why we use the C# language -</w:t>
      </w:r>
    </w:p>
    <w:p w14:paraId="6DCE078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component-oriented language.</w:t>
      </w:r>
    </w:p>
    <w:p w14:paraId="140468FE"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easy to pass parameters in the C# language.</w:t>
      </w:r>
    </w:p>
    <w:p w14:paraId="083C97BE"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can be compiled on many platforms.</w:t>
      </w:r>
    </w:p>
    <w:p w14:paraId="179601B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follows a structured approach.</w:t>
      </w:r>
    </w:p>
    <w:p w14:paraId="70CD3521"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It is easy to learn and pick up.</w:t>
      </w:r>
    </w:p>
    <w:p w14:paraId="0B7C16CC" w14:textId="77777777" w:rsidR="003A07F9" w:rsidRPr="003A07F9" w:rsidRDefault="003A07F9" w:rsidP="003A07F9">
      <w:pPr>
        <w:numPr>
          <w:ilvl w:val="0"/>
          <w:numId w:val="195"/>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The C# language produces really efficient and readable programmes.</w:t>
      </w:r>
    </w:p>
    <w:p w14:paraId="3283417D" w14:textId="412B8D15" w:rsidR="003A07F9" w:rsidRPr="003A07F9" w:rsidRDefault="003A07F9" w:rsidP="00E92793">
      <w:pPr>
        <w:pStyle w:val="Heading1"/>
      </w:pPr>
      <w:r w:rsidRPr="003A07F9">
        <w:t>Mention the features of C# briefly.</w:t>
      </w:r>
    </w:p>
    <w:p w14:paraId="707426C8" w14:textId="77777777" w:rsidR="003A07F9" w:rsidRPr="003A07F9" w:rsidRDefault="003A07F9" w:rsidP="00470BA8">
      <w:pPr>
        <w:pStyle w:val="wbbpara"/>
        <w:rPr>
          <w:color w:val="385623" w:themeColor="accent6" w:themeShade="80"/>
        </w:rPr>
      </w:pPr>
      <w:r w:rsidRPr="003A07F9">
        <w:rPr>
          <w:color w:val="385623" w:themeColor="accent6" w:themeShade="80"/>
        </w:rPr>
        <w:t>Some of the main features of C# are -</w:t>
      </w:r>
    </w:p>
    <w:p w14:paraId="3300C6B6"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safely typed and managed language.</w:t>
      </w:r>
    </w:p>
    <w:p w14:paraId="3FD3F7ED"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object-oriented in nature.</w:t>
      </w:r>
    </w:p>
    <w:p w14:paraId="41DB27B3"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lastRenderedPageBreak/>
        <w:t>C# is a Cross-platform friendly language.</w:t>
      </w:r>
    </w:p>
    <w:p w14:paraId="0F8EC763"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platform-independent language when it comes to compilation.</w:t>
      </w:r>
    </w:p>
    <w:p w14:paraId="7383CDC5"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general purpose in nature.</w:t>
      </w:r>
    </w:p>
    <w:p w14:paraId="2279F03C"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used in implementing Destructors and Constructors.</w:t>
      </w:r>
    </w:p>
    <w:p w14:paraId="3B01F667"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part of the .NET framework.</w:t>
      </w:r>
    </w:p>
    <w:p w14:paraId="5556A7A1"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an easy-to-learn and easy-to-grasp language.</w:t>
      </w:r>
    </w:p>
    <w:p w14:paraId="7869C000" w14:textId="77777777" w:rsidR="003A07F9" w:rsidRPr="003A07F9" w:rsidRDefault="003A07F9" w:rsidP="003A07F9">
      <w:pPr>
        <w:numPr>
          <w:ilvl w:val="0"/>
          <w:numId w:val="19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GB"/>
          <w14:ligatures w14:val="none"/>
        </w:rPr>
      </w:pPr>
      <w:r w:rsidRPr="003A07F9">
        <w:rPr>
          <w:rFonts w:ascii="Roboto" w:eastAsia="Times New Roman" w:hAnsi="Roboto" w:cs="Times New Roman"/>
          <w:color w:val="51565E"/>
          <w:kern w:val="0"/>
          <w:sz w:val="24"/>
          <w:szCs w:val="24"/>
          <w:lang w:eastAsia="en-GB"/>
          <w14:ligatures w14:val="none"/>
        </w:rPr>
        <w:t>C# is a structured language.</w:t>
      </w:r>
    </w:p>
    <w:p w14:paraId="0BF7AB27" w14:textId="53C244D9" w:rsidR="003A07F9" w:rsidRPr="003A07F9" w:rsidRDefault="003A07F9" w:rsidP="00E92793">
      <w:pPr>
        <w:pStyle w:val="Heading1"/>
      </w:pPr>
      <w:r w:rsidRPr="003A07F9">
        <w:t>What is meant by Unmanaged or Managed Code?</w:t>
      </w:r>
    </w:p>
    <w:p w14:paraId="376DA10E" w14:textId="77777777" w:rsidR="003A07F9" w:rsidRPr="003A07F9" w:rsidRDefault="003A07F9" w:rsidP="00470BA8">
      <w:pPr>
        <w:pStyle w:val="wbbpara"/>
        <w:rPr>
          <w:color w:val="385623" w:themeColor="accent6" w:themeShade="80"/>
        </w:rPr>
      </w:pPr>
      <w:r w:rsidRPr="003A07F9">
        <w:rPr>
          <w:color w:val="385623" w:themeColor="accent6" w:themeShade="80"/>
        </w:rPr>
        <w:t>In simple terms, managed code is code that is executed by the CLR (Common Language Runtime). This means that every application code is totally dependent on the .NET platform and is regarded as overseen in light of it. Code executed by a runtime programme that is not part of the .NET platform is considered unmanaged code. Memory, security, and other activities related to execution will be handled by the application's runtime.</w:t>
      </w:r>
    </w:p>
    <w:p w14:paraId="03C85E2C" w14:textId="31A06D19" w:rsidR="003A07F9" w:rsidRPr="00B70103" w:rsidRDefault="003A07F9" w:rsidP="00E92793">
      <w:pPr>
        <w:pStyle w:val="Heading1"/>
      </w:pPr>
      <w:r w:rsidRPr="00B70103">
        <w:t>What is meant by an Abstract Class?</w:t>
      </w:r>
    </w:p>
    <w:p w14:paraId="38D1676C" w14:textId="77777777" w:rsidR="003A07F9" w:rsidRDefault="003A07F9" w:rsidP="00470BA8">
      <w:pPr>
        <w:pStyle w:val="wbbpara"/>
        <w:rPr>
          <w:color w:val="385623" w:themeColor="accent6" w:themeShade="80"/>
        </w:rPr>
      </w:pPr>
      <w:r w:rsidRPr="003A07F9">
        <w:rPr>
          <w:color w:val="385623" w:themeColor="accent6" w:themeShade="80"/>
        </w:rPr>
        <w:t>It's a type of class whose objects can't be instantiated, and it's signified by the term 'abstract'. It consists of a methodology or a single approach.</w:t>
      </w:r>
    </w:p>
    <w:p w14:paraId="3DCE5625" w14:textId="77777777" w:rsidR="00DE0805" w:rsidRPr="00DE0805" w:rsidRDefault="00DE0805" w:rsidP="00470BA8">
      <w:pPr>
        <w:pStyle w:val="wbbcode"/>
      </w:pPr>
      <w:r w:rsidRPr="00DE0805">
        <w:t>abstract class Shape</w:t>
      </w:r>
    </w:p>
    <w:p w14:paraId="2FCBAD19" w14:textId="77777777" w:rsidR="00DE0805" w:rsidRPr="00DE0805" w:rsidRDefault="00DE0805" w:rsidP="00470BA8">
      <w:pPr>
        <w:pStyle w:val="wbbcode"/>
      </w:pPr>
      <w:r w:rsidRPr="00DE0805">
        <w:t>{</w:t>
      </w:r>
    </w:p>
    <w:p w14:paraId="33BC61E3" w14:textId="77777777" w:rsidR="00DE0805" w:rsidRPr="00DE0805" w:rsidRDefault="00DE0805" w:rsidP="00470BA8">
      <w:pPr>
        <w:pStyle w:val="wbbcode"/>
      </w:pPr>
      <w:r w:rsidRPr="00DE0805">
        <w:t xml:space="preserve">    public abstract double </w:t>
      </w:r>
      <w:proofErr w:type="spellStart"/>
      <w:r w:rsidRPr="00DE0805">
        <w:t>CalculateArea</w:t>
      </w:r>
      <w:proofErr w:type="spellEnd"/>
      <w:r w:rsidRPr="00DE0805">
        <w:t>(); // Abstract method without implementation</w:t>
      </w:r>
    </w:p>
    <w:p w14:paraId="5D041815" w14:textId="77777777" w:rsidR="00DE0805" w:rsidRPr="00DE0805" w:rsidRDefault="00DE0805" w:rsidP="00470BA8">
      <w:pPr>
        <w:pStyle w:val="wbbcode"/>
      </w:pPr>
      <w:r w:rsidRPr="00DE0805">
        <w:t>}</w:t>
      </w:r>
    </w:p>
    <w:p w14:paraId="011CB693" w14:textId="77777777" w:rsidR="00DE0805" w:rsidRPr="00DE0805" w:rsidRDefault="00DE0805" w:rsidP="00470BA8">
      <w:pPr>
        <w:pStyle w:val="wbbcode"/>
      </w:pPr>
    </w:p>
    <w:p w14:paraId="4594C9D1" w14:textId="77777777" w:rsidR="00DE0805" w:rsidRPr="00DE0805" w:rsidRDefault="00DE0805" w:rsidP="00470BA8">
      <w:pPr>
        <w:pStyle w:val="wbbcode"/>
      </w:pPr>
      <w:r w:rsidRPr="00DE0805">
        <w:t>class Circle : Shape</w:t>
      </w:r>
    </w:p>
    <w:p w14:paraId="780F3B67" w14:textId="77777777" w:rsidR="00DE0805" w:rsidRPr="00DE0805" w:rsidRDefault="00DE0805" w:rsidP="00470BA8">
      <w:pPr>
        <w:pStyle w:val="wbbcode"/>
      </w:pPr>
      <w:r w:rsidRPr="00DE0805">
        <w:t>{</w:t>
      </w:r>
    </w:p>
    <w:p w14:paraId="7B66D9F9" w14:textId="77777777" w:rsidR="00DE0805" w:rsidRPr="00DE0805" w:rsidRDefault="00DE0805" w:rsidP="00470BA8">
      <w:pPr>
        <w:pStyle w:val="wbbcode"/>
      </w:pPr>
      <w:r w:rsidRPr="00DE0805">
        <w:t xml:space="preserve">    private double radius;</w:t>
      </w:r>
    </w:p>
    <w:p w14:paraId="33C51387" w14:textId="77777777" w:rsidR="00DE0805" w:rsidRPr="00DE0805" w:rsidRDefault="00DE0805" w:rsidP="00470BA8">
      <w:pPr>
        <w:pStyle w:val="wbbcode"/>
      </w:pPr>
    </w:p>
    <w:p w14:paraId="2A8AF571" w14:textId="77777777" w:rsidR="00DE0805" w:rsidRPr="00DE0805" w:rsidRDefault="00DE0805" w:rsidP="00470BA8">
      <w:pPr>
        <w:pStyle w:val="wbbcode"/>
      </w:pPr>
      <w:r w:rsidRPr="00DE0805">
        <w:t xml:space="preserve">    public Circle(double radius)</w:t>
      </w:r>
    </w:p>
    <w:p w14:paraId="2FF6A9E6" w14:textId="77777777" w:rsidR="00DE0805" w:rsidRPr="00DE0805" w:rsidRDefault="00DE0805" w:rsidP="00470BA8">
      <w:pPr>
        <w:pStyle w:val="wbbcode"/>
      </w:pPr>
      <w:r w:rsidRPr="00DE0805">
        <w:t xml:space="preserve">    {</w:t>
      </w:r>
    </w:p>
    <w:p w14:paraId="24E098B9" w14:textId="77777777" w:rsidR="00DE0805" w:rsidRPr="00DE0805" w:rsidRDefault="00DE0805" w:rsidP="00470BA8">
      <w:pPr>
        <w:pStyle w:val="wbbcode"/>
      </w:pPr>
      <w:r w:rsidRPr="00DE0805">
        <w:t xml:space="preserve">        </w:t>
      </w:r>
      <w:proofErr w:type="spellStart"/>
      <w:r w:rsidRPr="00DE0805">
        <w:t>this.radius</w:t>
      </w:r>
      <w:proofErr w:type="spellEnd"/>
      <w:r w:rsidRPr="00DE0805">
        <w:t xml:space="preserve"> = radius;</w:t>
      </w:r>
    </w:p>
    <w:p w14:paraId="574FC593" w14:textId="77777777" w:rsidR="00DE0805" w:rsidRPr="00DE0805" w:rsidRDefault="00DE0805" w:rsidP="00470BA8">
      <w:pPr>
        <w:pStyle w:val="wbbcode"/>
      </w:pPr>
      <w:r w:rsidRPr="00DE0805">
        <w:t xml:space="preserve">    }</w:t>
      </w:r>
    </w:p>
    <w:p w14:paraId="2A5B8679" w14:textId="77777777" w:rsidR="00DE0805" w:rsidRPr="00DE0805" w:rsidRDefault="00DE0805" w:rsidP="00470BA8">
      <w:pPr>
        <w:pStyle w:val="wbbcode"/>
      </w:pPr>
    </w:p>
    <w:p w14:paraId="1442A348" w14:textId="77777777" w:rsidR="00DE0805" w:rsidRPr="00DE0805" w:rsidRDefault="00DE0805" w:rsidP="00470BA8">
      <w:pPr>
        <w:pStyle w:val="wbbcode"/>
      </w:pPr>
      <w:r w:rsidRPr="00DE0805">
        <w:t xml:space="preserve">    public override double </w:t>
      </w:r>
      <w:proofErr w:type="spellStart"/>
      <w:r w:rsidRPr="00DE0805">
        <w:t>CalculateArea</w:t>
      </w:r>
      <w:proofErr w:type="spellEnd"/>
      <w:r w:rsidRPr="00DE0805">
        <w:t>()</w:t>
      </w:r>
    </w:p>
    <w:p w14:paraId="5B7EB408" w14:textId="77777777" w:rsidR="00DE0805" w:rsidRPr="00DE0805" w:rsidRDefault="00DE0805" w:rsidP="00470BA8">
      <w:pPr>
        <w:pStyle w:val="wbbcode"/>
      </w:pPr>
      <w:r w:rsidRPr="00DE0805">
        <w:t xml:space="preserve">    {</w:t>
      </w:r>
    </w:p>
    <w:p w14:paraId="26CD7D8F" w14:textId="77777777" w:rsidR="00DE0805" w:rsidRPr="00DE0805" w:rsidRDefault="00DE0805" w:rsidP="00470BA8">
      <w:pPr>
        <w:pStyle w:val="wbbcode"/>
      </w:pPr>
      <w:r w:rsidRPr="00DE0805">
        <w:t xml:space="preserve">        return </w:t>
      </w:r>
      <w:proofErr w:type="spellStart"/>
      <w:r w:rsidRPr="00DE0805">
        <w:t>Math.PI</w:t>
      </w:r>
      <w:proofErr w:type="spellEnd"/>
      <w:r w:rsidRPr="00DE0805">
        <w:t xml:space="preserve"> * radius * radius;</w:t>
      </w:r>
    </w:p>
    <w:p w14:paraId="3456AAF2" w14:textId="77777777" w:rsidR="00DE0805" w:rsidRPr="00DE0805" w:rsidRDefault="00DE0805" w:rsidP="00470BA8">
      <w:pPr>
        <w:pStyle w:val="wbbcode"/>
      </w:pPr>
      <w:r w:rsidRPr="00DE0805">
        <w:t xml:space="preserve">    }</w:t>
      </w:r>
    </w:p>
    <w:p w14:paraId="7BE8D124" w14:textId="77777777" w:rsidR="00DE0805" w:rsidRPr="00DE0805" w:rsidRDefault="00DE0805" w:rsidP="00470BA8">
      <w:pPr>
        <w:pStyle w:val="wbbcode"/>
      </w:pPr>
      <w:r w:rsidRPr="00DE0805">
        <w:t>}</w:t>
      </w:r>
    </w:p>
    <w:p w14:paraId="2DAC3A01" w14:textId="77777777" w:rsidR="00DE0805" w:rsidRPr="00DE0805" w:rsidRDefault="00DE0805" w:rsidP="00470BA8">
      <w:pPr>
        <w:pStyle w:val="wbbcode"/>
      </w:pPr>
    </w:p>
    <w:p w14:paraId="433A0FCE" w14:textId="77777777" w:rsidR="00DE0805" w:rsidRPr="00DE0805" w:rsidRDefault="00DE0805" w:rsidP="00470BA8">
      <w:pPr>
        <w:pStyle w:val="wbbcode"/>
      </w:pPr>
      <w:r w:rsidRPr="00DE0805">
        <w:t>class Rectangle : Shape</w:t>
      </w:r>
    </w:p>
    <w:p w14:paraId="257D2AB4" w14:textId="77777777" w:rsidR="00DE0805" w:rsidRPr="00DE0805" w:rsidRDefault="00DE0805" w:rsidP="00470BA8">
      <w:pPr>
        <w:pStyle w:val="wbbcode"/>
      </w:pPr>
      <w:r w:rsidRPr="00DE0805">
        <w:t>{</w:t>
      </w:r>
    </w:p>
    <w:p w14:paraId="4DDBFF33" w14:textId="77777777" w:rsidR="00DE0805" w:rsidRPr="00DE0805" w:rsidRDefault="00DE0805" w:rsidP="00470BA8">
      <w:pPr>
        <w:pStyle w:val="wbbcode"/>
      </w:pPr>
      <w:r w:rsidRPr="00DE0805">
        <w:t xml:space="preserve">    private double width;</w:t>
      </w:r>
    </w:p>
    <w:p w14:paraId="0BDA3021" w14:textId="77777777" w:rsidR="00DE0805" w:rsidRPr="00DE0805" w:rsidRDefault="00DE0805" w:rsidP="00470BA8">
      <w:pPr>
        <w:pStyle w:val="wbbcode"/>
      </w:pPr>
      <w:r w:rsidRPr="00DE0805">
        <w:t xml:space="preserve">    private double height;</w:t>
      </w:r>
    </w:p>
    <w:p w14:paraId="4C752B58" w14:textId="77777777" w:rsidR="00DE0805" w:rsidRPr="00DE0805" w:rsidRDefault="00DE0805" w:rsidP="00470BA8">
      <w:pPr>
        <w:pStyle w:val="wbbcode"/>
      </w:pPr>
    </w:p>
    <w:p w14:paraId="460CA224" w14:textId="77777777" w:rsidR="00DE0805" w:rsidRPr="00DE0805" w:rsidRDefault="00DE0805" w:rsidP="00470BA8">
      <w:pPr>
        <w:pStyle w:val="wbbcode"/>
      </w:pPr>
      <w:r w:rsidRPr="00DE0805">
        <w:lastRenderedPageBreak/>
        <w:t xml:space="preserve">    public Rectangle(double width, double height)</w:t>
      </w:r>
    </w:p>
    <w:p w14:paraId="6DB50A61" w14:textId="77777777" w:rsidR="00DE0805" w:rsidRPr="00DE0805" w:rsidRDefault="00DE0805" w:rsidP="00470BA8">
      <w:pPr>
        <w:pStyle w:val="wbbcode"/>
      </w:pPr>
      <w:r w:rsidRPr="00DE0805">
        <w:t xml:space="preserve">    {</w:t>
      </w:r>
    </w:p>
    <w:p w14:paraId="555C1A22" w14:textId="77777777" w:rsidR="00DE0805" w:rsidRPr="00DE0805" w:rsidRDefault="00DE0805" w:rsidP="00470BA8">
      <w:pPr>
        <w:pStyle w:val="wbbcode"/>
      </w:pPr>
      <w:r w:rsidRPr="00DE0805">
        <w:t xml:space="preserve">        </w:t>
      </w:r>
      <w:proofErr w:type="spellStart"/>
      <w:r w:rsidRPr="00DE0805">
        <w:t>this.width</w:t>
      </w:r>
      <w:proofErr w:type="spellEnd"/>
      <w:r w:rsidRPr="00DE0805">
        <w:t xml:space="preserve"> = width;</w:t>
      </w:r>
    </w:p>
    <w:p w14:paraId="49635D99" w14:textId="77777777" w:rsidR="00DE0805" w:rsidRPr="00DE0805" w:rsidRDefault="00DE0805" w:rsidP="00470BA8">
      <w:pPr>
        <w:pStyle w:val="wbbcode"/>
      </w:pPr>
      <w:r w:rsidRPr="00DE0805">
        <w:t xml:space="preserve">        </w:t>
      </w:r>
      <w:proofErr w:type="spellStart"/>
      <w:r w:rsidRPr="00DE0805">
        <w:t>this.height</w:t>
      </w:r>
      <w:proofErr w:type="spellEnd"/>
      <w:r w:rsidRPr="00DE0805">
        <w:t xml:space="preserve"> = height;</w:t>
      </w:r>
    </w:p>
    <w:p w14:paraId="040A88DB" w14:textId="77777777" w:rsidR="00DE0805" w:rsidRPr="00DE0805" w:rsidRDefault="00DE0805" w:rsidP="00470BA8">
      <w:pPr>
        <w:pStyle w:val="wbbcode"/>
      </w:pPr>
      <w:r w:rsidRPr="00DE0805">
        <w:t xml:space="preserve">    }</w:t>
      </w:r>
    </w:p>
    <w:p w14:paraId="2330FDF8" w14:textId="77777777" w:rsidR="00DE0805" w:rsidRPr="00DE0805" w:rsidRDefault="00DE0805" w:rsidP="00470BA8">
      <w:pPr>
        <w:pStyle w:val="wbbcode"/>
      </w:pPr>
    </w:p>
    <w:p w14:paraId="298BE6B7" w14:textId="77777777" w:rsidR="00DE0805" w:rsidRPr="00DE0805" w:rsidRDefault="00DE0805" w:rsidP="00470BA8">
      <w:pPr>
        <w:pStyle w:val="wbbcode"/>
      </w:pPr>
      <w:r w:rsidRPr="00DE0805">
        <w:t xml:space="preserve">    public override double </w:t>
      </w:r>
      <w:proofErr w:type="spellStart"/>
      <w:r w:rsidRPr="00DE0805">
        <w:t>CalculateArea</w:t>
      </w:r>
      <w:proofErr w:type="spellEnd"/>
      <w:r w:rsidRPr="00DE0805">
        <w:t>()</w:t>
      </w:r>
    </w:p>
    <w:p w14:paraId="771EC93A" w14:textId="77777777" w:rsidR="00DE0805" w:rsidRPr="00DE0805" w:rsidRDefault="00DE0805" w:rsidP="00470BA8">
      <w:pPr>
        <w:pStyle w:val="wbbcode"/>
      </w:pPr>
      <w:r w:rsidRPr="00DE0805">
        <w:t xml:space="preserve">    {</w:t>
      </w:r>
    </w:p>
    <w:p w14:paraId="731AB299" w14:textId="77777777" w:rsidR="00DE0805" w:rsidRPr="00DE0805" w:rsidRDefault="00DE0805" w:rsidP="00470BA8">
      <w:pPr>
        <w:pStyle w:val="wbbcode"/>
      </w:pPr>
      <w:r w:rsidRPr="00DE0805">
        <w:t xml:space="preserve">        return width * height;</w:t>
      </w:r>
    </w:p>
    <w:p w14:paraId="62429396" w14:textId="77777777" w:rsidR="00DE0805" w:rsidRPr="00DE0805" w:rsidRDefault="00DE0805" w:rsidP="00470BA8">
      <w:pPr>
        <w:pStyle w:val="wbbcode"/>
      </w:pPr>
      <w:r w:rsidRPr="00DE0805">
        <w:t xml:space="preserve">    }</w:t>
      </w:r>
    </w:p>
    <w:p w14:paraId="4B165495" w14:textId="2F24D303" w:rsidR="00DE0805" w:rsidRPr="00DE0805" w:rsidRDefault="00DE0805" w:rsidP="00470BA8">
      <w:pPr>
        <w:pStyle w:val="wbbcode"/>
      </w:pPr>
      <w:r w:rsidRPr="00DE0805">
        <w:t>}</w:t>
      </w:r>
    </w:p>
    <w:p w14:paraId="54795EDE" w14:textId="6DDF57C1" w:rsidR="003A07F9" w:rsidRPr="003A07F9" w:rsidRDefault="003A07F9" w:rsidP="00E92793">
      <w:pPr>
        <w:pStyle w:val="Heading1"/>
      </w:pPr>
      <w:r w:rsidRPr="003A07F9">
        <w:t>Differentiate between finalize blocks and finalize.</w:t>
      </w:r>
    </w:p>
    <w:p w14:paraId="4F39532C" w14:textId="77777777" w:rsidR="003A07F9" w:rsidRPr="003A07F9" w:rsidRDefault="003A07F9" w:rsidP="00470BA8">
      <w:pPr>
        <w:pStyle w:val="wbbpara"/>
        <w:rPr>
          <w:color w:val="385623" w:themeColor="accent6" w:themeShade="80"/>
        </w:rPr>
      </w:pPr>
      <w:r w:rsidRPr="003A07F9">
        <w:rPr>
          <w:color w:val="385623" w:themeColor="accent6" w:themeShade="80"/>
        </w:rPr>
        <w:t>Once the try and catch blocks have been completed, the finalize block is called since it is used for exception handling. No matter if the exception has been captured, this block of code is run. In general, the code in this block is cleaner.</w:t>
      </w:r>
    </w:p>
    <w:p w14:paraId="6538A7BB" w14:textId="77777777" w:rsidR="003A07F9" w:rsidRPr="003A07F9" w:rsidRDefault="003A07F9" w:rsidP="00470BA8">
      <w:pPr>
        <w:pStyle w:val="wbbpara"/>
        <w:rPr>
          <w:color w:val="385623" w:themeColor="accent6" w:themeShade="80"/>
        </w:rPr>
      </w:pPr>
      <w:r w:rsidRPr="003A07F9">
        <w:rPr>
          <w:color w:val="385623" w:themeColor="accent6" w:themeShade="80"/>
        </w:rPr>
        <w:t>Just before garbage collection, the finalize method is called. The main priorities of the finalize method are to clean up unmanaged code, which is automatically triggered whenever an instance is not re-called.</w:t>
      </w:r>
    </w:p>
    <w:p w14:paraId="7BED6276" w14:textId="089376E4" w:rsidR="003A07F9" w:rsidRPr="003A07F9" w:rsidRDefault="003A07F9" w:rsidP="00E92793">
      <w:pPr>
        <w:pStyle w:val="Heading1"/>
      </w:pPr>
      <w:r w:rsidRPr="003A07F9">
        <w:t>What is meant by an Interface?</w:t>
      </w:r>
    </w:p>
    <w:p w14:paraId="5CE746AC" w14:textId="77777777" w:rsidR="003A07F9" w:rsidRDefault="003A07F9" w:rsidP="00470BA8">
      <w:pPr>
        <w:pStyle w:val="wbbpara"/>
        <w:rPr>
          <w:color w:val="385623" w:themeColor="accent6" w:themeShade="80"/>
        </w:rPr>
      </w:pPr>
      <w:r w:rsidRPr="003A07F9">
        <w:rPr>
          <w:color w:val="385623" w:themeColor="accent6" w:themeShade="80"/>
        </w:rPr>
        <w:t>An interface is a class that does not have any implementation. Only the declarations of events, properties, and attributes are included.</w:t>
      </w:r>
    </w:p>
    <w:p w14:paraId="10412708" w14:textId="77777777" w:rsidR="00A3319C" w:rsidRPr="00A3319C" w:rsidRDefault="00A3319C" w:rsidP="00A3319C">
      <w:pPr>
        <w:spacing w:after="1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 C# why do you need to use interfaces?</w:t>
      </w:r>
    </w:p>
    <w:p w14:paraId="2E832A09" w14:textId="77777777" w:rsidR="00A3319C" w:rsidRPr="00A3319C" w:rsidRDefault="00A3319C" w:rsidP="00A3319C">
      <w:pPr>
        <w:shd w:val="clear" w:color="auto" w:fill="19C37D"/>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ChatGPT</w:t>
      </w:r>
    </w:p>
    <w:p w14:paraId="78F063B9" w14:textId="77777777" w:rsidR="00A3319C" w:rsidRPr="00A3319C" w:rsidRDefault="00A3319C" w:rsidP="00A3319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Interfaces serve several important purposes in C# and object-oriented programming in general. Here are some reasons why you might need to use interfaces:</w:t>
      </w:r>
    </w:p>
    <w:p w14:paraId="392EA2D9" w14:textId="3F58A30E"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Achieving Multiple Inheritance:</w:t>
      </w:r>
      <w:r w:rsidRPr="00A3319C">
        <w:rPr>
          <w:rFonts w:ascii="Segoe UI" w:eastAsia="Times New Roman" w:hAnsi="Segoe UI" w:cs="Segoe UI"/>
          <w:kern w:val="0"/>
          <w:sz w:val="21"/>
          <w:szCs w:val="21"/>
          <w:lang w:eastAsia="en-GB"/>
          <w14:ligatures w14:val="none"/>
        </w:rPr>
        <w:t xml:space="preserve"> C# does not support multiple inheritance of classes (inheriting from multiple base classes). However, a class can implement multiple interfaces. Interfaces provide a way to achieve multiple inheritance-like </w:t>
      </w:r>
      <w:r w:rsidR="00470BA8" w:rsidRPr="00A3319C">
        <w:rPr>
          <w:rFonts w:ascii="Segoe UI" w:eastAsia="Times New Roman" w:hAnsi="Segoe UI" w:cs="Segoe UI"/>
          <w:kern w:val="0"/>
          <w:sz w:val="21"/>
          <w:szCs w:val="21"/>
          <w:lang w:eastAsia="en-GB"/>
          <w14:ligatures w14:val="none"/>
        </w:rPr>
        <w:t>behaviour</w:t>
      </w:r>
      <w:r w:rsidRPr="00A3319C">
        <w:rPr>
          <w:rFonts w:ascii="Segoe UI" w:eastAsia="Times New Roman" w:hAnsi="Segoe UI" w:cs="Segoe UI"/>
          <w:kern w:val="0"/>
          <w:sz w:val="21"/>
          <w:szCs w:val="21"/>
          <w:lang w:eastAsia="en-GB"/>
          <w14:ligatures w14:val="none"/>
        </w:rPr>
        <w:t xml:space="preserve"> by allowing a class to inherit and implement the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defined by multiple interfaces.</w:t>
      </w:r>
    </w:p>
    <w:p w14:paraId="4D2A3560"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Promoting Code Reusability:</w:t>
      </w:r>
      <w:r w:rsidRPr="00A3319C">
        <w:rPr>
          <w:rFonts w:ascii="Segoe UI" w:eastAsia="Times New Roman" w:hAnsi="Segoe UI" w:cs="Segoe UI"/>
          <w:kern w:val="0"/>
          <w:sz w:val="21"/>
          <w:szCs w:val="21"/>
          <w:lang w:eastAsia="en-GB"/>
          <w14:ligatures w14:val="none"/>
        </w:rPr>
        <w:t xml:space="preserve"> Interfaces promote code reusability by providing a common contract that multiple classes can implement. This allows you to define common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in an interface and have different classes implement those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according to their specific needs.</w:t>
      </w:r>
    </w:p>
    <w:p w14:paraId="674E75D8" w14:textId="624AF2F9"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Enforcing Design Contracts:</w:t>
      </w:r>
      <w:r w:rsidRPr="00A3319C">
        <w:rPr>
          <w:rFonts w:ascii="Segoe UI" w:eastAsia="Times New Roman" w:hAnsi="Segoe UI" w:cs="Segoe UI"/>
          <w:kern w:val="0"/>
          <w:sz w:val="21"/>
          <w:szCs w:val="21"/>
          <w:lang w:eastAsia="en-GB"/>
          <w14:ligatures w14:val="none"/>
        </w:rPr>
        <w:t xml:space="preserve"> Interfaces define contracts that classes must adhere to. When a class implements an interface, it must provide implementations for all members declared in the interface. This enforces a specific design and </w:t>
      </w:r>
      <w:r w:rsidR="00470BA8" w:rsidRPr="00A3319C">
        <w:rPr>
          <w:rFonts w:ascii="Segoe UI" w:eastAsia="Times New Roman" w:hAnsi="Segoe UI" w:cs="Segoe UI"/>
          <w:kern w:val="0"/>
          <w:sz w:val="21"/>
          <w:szCs w:val="21"/>
          <w:lang w:eastAsia="en-GB"/>
          <w14:ligatures w14:val="none"/>
        </w:rPr>
        <w:t>behaviour</w:t>
      </w:r>
      <w:r w:rsidRPr="00A3319C">
        <w:rPr>
          <w:rFonts w:ascii="Segoe UI" w:eastAsia="Times New Roman" w:hAnsi="Segoe UI" w:cs="Segoe UI"/>
          <w:kern w:val="0"/>
          <w:sz w:val="21"/>
          <w:szCs w:val="21"/>
          <w:lang w:eastAsia="en-GB"/>
          <w14:ligatures w14:val="none"/>
        </w:rPr>
        <w:t xml:space="preserve"> in the implementing classes.</w:t>
      </w:r>
    </w:p>
    <w:p w14:paraId="480BD4BB"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Supporting Polymorphism:</w:t>
      </w:r>
      <w:r w:rsidRPr="00A3319C">
        <w:rPr>
          <w:rFonts w:ascii="Segoe UI" w:eastAsia="Times New Roman" w:hAnsi="Segoe UI" w:cs="Segoe UI"/>
          <w:kern w:val="0"/>
          <w:sz w:val="21"/>
          <w:szCs w:val="21"/>
          <w:lang w:eastAsia="en-GB"/>
          <w14:ligatures w14:val="none"/>
        </w:rPr>
        <w:t xml:space="preserve"> Interfaces play a crucial role in achieving polymorphism, allowing you to treat objects of different classes as instances of a common interface type. This promotes flexibility and interchangeability of objects, making code more maintainable and adaptable.</w:t>
      </w:r>
    </w:p>
    <w:p w14:paraId="08ECEE0B" w14:textId="075FA203"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lastRenderedPageBreak/>
        <w:t>Decoupling Dependencies:</w:t>
      </w:r>
      <w:r w:rsidRPr="00A3319C">
        <w:rPr>
          <w:rFonts w:ascii="Segoe UI" w:eastAsia="Times New Roman" w:hAnsi="Segoe UI" w:cs="Segoe UI"/>
          <w:kern w:val="0"/>
          <w:sz w:val="21"/>
          <w:szCs w:val="21"/>
          <w:lang w:eastAsia="en-GB"/>
          <w14:ligatures w14:val="none"/>
        </w:rPr>
        <w:t xml:space="preserve"> Interfaces help decouple the dependencies between classes. When classes depend on interfaces rather than concrete implementations, you can change or extend the </w:t>
      </w:r>
      <w:r w:rsidR="00470BA8" w:rsidRPr="00A3319C">
        <w:rPr>
          <w:rFonts w:ascii="Segoe UI" w:eastAsia="Times New Roman" w:hAnsi="Segoe UI" w:cs="Segoe UI"/>
          <w:kern w:val="0"/>
          <w:sz w:val="21"/>
          <w:szCs w:val="21"/>
          <w:lang w:eastAsia="en-GB"/>
          <w14:ligatures w14:val="none"/>
        </w:rPr>
        <w:t>behaviour</w:t>
      </w:r>
      <w:r w:rsidRPr="00A3319C">
        <w:rPr>
          <w:rFonts w:ascii="Segoe UI" w:eastAsia="Times New Roman" w:hAnsi="Segoe UI" w:cs="Segoe UI"/>
          <w:kern w:val="0"/>
          <w:sz w:val="21"/>
          <w:szCs w:val="21"/>
          <w:lang w:eastAsia="en-GB"/>
          <w14:ligatures w14:val="none"/>
        </w:rPr>
        <w:t xml:space="preserve"> of classes without affecting other parts of the code that depend on them.</w:t>
      </w:r>
    </w:p>
    <w:p w14:paraId="0474C2E3"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Unit Testing:</w:t>
      </w:r>
      <w:r w:rsidRPr="00A3319C">
        <w:rPr>
          <w:rFonts w:ascii="Segoe UI" w:eastAsia="Times New Roman" w:hAnsi="Segoe UI" w:cs="Segoe UI"/>
          <w:kern w:val="0"/>
          <w:sz w:val="21"/>
          <w:szCs w:val="21"/>
          <w:lang w:eastAsia="en-GB"/>
          <w14:ligatures w14:val="none"/>
        </w:rPr>
        <w:t xml:space="preserve"> Interfaces are essential for creating mock objects and facilitating unit testing. By designing classes to depend on interfaces rather than concrete implementations, you can easily replace real objects with mock objects during testing.</w:t>
      </w:r>
    </w:p>
    <w:p w14:paraId="0E653C5C"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Designing for Extension:</w:t>
      </w:r>
      <w:r w:rsidRPr="00A3319C">
        <w:rPr>
          <w:rFonts w:ascii="Segoe UI" w:eastAsia="Times New Roman" w:hAnsi="Segoe UI" w:cs="Segoe UI"/>
          <w:kern w:val="0"/>
          <w:sz w:val="21"/>
          <w:szCs w:val="21"/>
          <w:lang w:eastAsia="en-GB"/>
          <w14:ligatures w14:val="none"/>
        </w:rPr>
        <w:t xml:space="preserve"> Interfaces allow you to design classes with extensibility in mind. By programming to interfaces, you can provide extension points for new functionality without modifying existing code.</w:t>
      </w:r>
    </w:p>
    <w:p w14:paraId="5CC94A3F" w14:textId="77777777" w:rsidR="00A3319C" w:rsidRPr="00A3319C" w:rsidRDefault="00A3319C" w:rsidP="00A3319C">
      <w:pPr>
        <w:numPr>
          <w:ilvl w:val="0"/>
          <w:numId w:val="19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b/>
          <w:bCs/>
          <w:kern w:val="0"/>
          <w:sz w:val="21"/>
          <w:szCs w:val="21"/>
          <w:bdr w:val="single" w:sz="2" w:space="0" w:color="D9D9E3" w:frame="1"/>
          <w:lang w:eastAsia="en-GB"/>
          <w14:ligatures w14:val="none"/>
        </w:rPr>
        <w:t xml:space="preserve">Defining Common </w:t>
      </w:r>
      <w:proofErr w:type="spellStart"/>
      <w:r w:rsidRPr="00A3319C">
        <w:rPr>
          <w:rFonts w:ascii="Segoe UI" w:eastAsia="Times New Roman" w:hAnsi="Segoe UI" w:cs="Segoe UI"/>
          <w:b/>
          <w:bCs/>
          <w:kern w:val="0"/>
          <w:sz w:val="21"/>
          <w:szCs w:val="21"/>
          <w:bdr w:val="single" w:sz="2" w:space="0" w:color="D9D9E3" w:frame="1"/>
          <w:lang w:eastAsia="en-GB"/>
          <w14:ligatures w14:val="none"/>
        </w:rPr>
        <w:t>Behaviors</w:t>
      </w:r>
      <w:proofErr w:type="spellEnd"/>
      <w:r w:rsidRPr="00A3319C">
        <w:rPr>
          <w:rFonts w:ascii="Segoe UI" w:eastAsia="Times New Roman" w:hAnsi="Segoe UI" w:cs="Segoe UI"/>
          <w:b/>
          <w:bCs/>
          <w:kern w:val="0"/>
          <w:sz w:val="21"/>
          <w:szCs w:val="21"/>
          <w:bdr w:val="single" w:sz="2" w:space="0" w:color="D9D9E3" w:frame="1"/>
          <w:lang w:eastAsia="en-GB"/>
          <w14:ligatures w14:val="none"/>
        </w:rPr>
        <w:t>:</w:t>
      </w:r>
      <w:r w:rsidRPr="00A3319C">
        <w:rPr>
          <w:rFonts w:ascii="Segoe UI" w:eastAsia="Times New Roman" w:hAnsi="Segoe UI" w:cs="Segoe UI"/>
          <w:kern w:val="0"/>
          <w:sz w:val="21"/>
          <w:szCs w:val="21"/>
          <w:lang w:eastAsia="en-GB"/>
          <w14:ligatures w14:val="none"/>
        </w:rPr>
        <w:t xml:space="preserve"> Interfaces allow you to define a set of common </w:t>
      </w:r>
      <w:proofErr w:type="spellStart"/>
      <w:r w:rsidRPr="00A3319C">
        <w:rPr>
          <w:rFonts w:ascii="Segoe UI" w:eastAsia="Times New Roman" w:hAnsi="Segoe UI" w:cs="Segoe UI"/>
          <w:kern w:val="0"/>
          <w:sz w:val="21"/>
          <w:szCs w:val="21"/>
          <w:lang w:eastAsia="en-GB"/>
          <w14:ligatures w14:val="none"/>
        </w:rPr>
        <w:t>behaviors</w:t>
      </w:r>
      <w:proofErr w:type="spellEnd"/>
      <w:r w:rsidRPr="00A3319C">
        <w:rPr>
          <w:rFonts w:ascii="Segoe UI" w:eastAsia="Times New Roman" w:hAnsi="Segoe UI" w:cs="Segoe UI"/>
          <w:kern w:val="0"/>
          <w:sz w:val="21"/>
          <w:szCs w:val="21"/>
          <w:lang w:eastAsia="en-GB"/>
          <w14:ligatures w14:val="none"/>
        </w:rPr>
        <w:t xml:space="preserve"> that different classes can share. This is useful for scenarios where multiple classes have similar actions or capabilities.</w:t>
      </w:r>
    </w:p>
    <w:p w14:paraId="31322EE6" w14:textId="77777777" w:rsidR="00A3319C" w:rsidRPr="00A3319C" w:rsidRDefault="00A3319C" w:rsidP="00A3319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A3319C">
        <w:rPr>
          <w:rFonts w:ascii="Segoe UI" w:eastAsia="Times New Roman" w:hAnsi="Segoe UI" w:cs="Segoe UI"/>
          <w:kern w:val="0"/>
          <w:sz w:val="21"/>
          <w:szCs w:val="21"/>
          <w:lang w:eastAsia="en-GB"/>
          <w14:ligatures w14:val="none"/>
        </w:rPr>
        <w:t>In summary, interfaces provide a powerful mechanism for defining contracts, achieving polymorphism, and promoting code reusability and maintainability in your C# applications. They help you create flexible, loosely coupled, and well-structured code that can adapt to changing requirements and facilitate testing and extension.</w:t>
      </w:r>
    </w:p>
    <w:p w14:paraId="1F84FBE0" w14:textId="77777777" w:rsidR="00A3319C" w:rsidRPr="003A07F9" w:rsidRDefault="00A3319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F8F0D6D" w14:textId="2DF9B066" w:rsidR="003A07F9" w:rsidRPr="003A07F9" w:rsidRDefault="003A07F9" w:rsidP="00E92793">
      <w:pPr>
        <w:pStyle w:val="Heading1"/>
      </w:pPr>
      <w:r w:rsidRPr="003A07F9">
        <w:t>What is meant by a Partial Class?</w:t>
      </w:r>
    </w:p>
    <w:p w14:paraId="10B7C12B" w14:textId="77777777" w:rsidR="002E7A5A" w:rsidRDefault="002E7A5A" w:rsidP="00470BA8">
      <w:pPr>
        <w:pStyle w:val="wbbpara"/>
        <w:rPr>
          <w:color w:val="385623" w:themeColor="accent6" w:themeShade="80"/>
        </w:rPr>
      </w:pPr>
      <w:r w:rsidRPr="002E7A5A">
        <w:rPr>
          <w:color w:val="385623" w:themeColor="accent6" w:themeShade="80"/>
        </w:rPr>
        <w:t>A partial class effectively breaks a class's definition into various classes in the same or other source code files. A class definition can be written in numerous files, but it is compiled as a single class at runtime, and when a class is formed, all methods from all source files can be accessed using the same object. The keyword 'partial' denotes this.</w:t>
      </w:r>
    </w:p>
    <w:p w14:paraId="6E5A1C5A" w14:textId="205BAEF6" w:rsidR="003A07F9" w:rsidRPr="003A07F9" w:rsidRDefault="003A07F9" w:rsidP="00E92793">
      <w:pPr>
        <w:pStyle w:val="Heading1"/>
      </w:pPr>
      <w:r w:rsidRPr="003A07F9">
        <w:t>What is the difference between read-only and constants?</w:t>
      </w:r>
    </w:p>
    <w:p w14:paraId="11FE98CB" w14:textId="77777777" w:rsidR="003A07F9" w:rsidRPr="003A07F9" w:rsidRDefault="003A07F9" w:rsidP="00470BA8">
      <w:pPr>
        <w:pStyle w:val="wbbpara"/>
        <w:rPr>
          <w:color w:val="385623" w:themeColor="accent6" w:themeShade="80"/>
        </w:rPr>
      </w:pPr>
      <w:r w:rsidRPr="003A07F9">
        <w:rPr>
          <w:color w:val="385623" w:themeColor="accent6" w:themeShade="80"/>
        </w:rPr>
        <w:t>During the time of compilation, constant variables are declared as well as initialized. It’s not possible to change this particular value later. On the other hand, read-only is used after a value is assigned at run time.</w:t>
      </w:r>
    </w:p>
    <w:p w14:paraId="6F384D07" w14:textId="264BAA3B" w:rsidR="003A07F9" w:rsidRPr="003A07F9" w:rsidRDefault="003A07F9" w:rsidP="00E92793">
      <w:pPr>
        <w:pStyle w:val="Heading1"/>
      </w:pPr>
      <w:r w:rsidRPr="003A07F9">
        <w:t>What is an interface class? </w:t>
      </w:r>
    </w:p>
    <w:p w14:paraId="5DF008F7" w14:textId="77777777" w:rsidR="003A07F9" w:rsidRPr="003A07F9" w:rsidRDefault="003A07F9" w:rsidP="00470BA8">
      <w:pPr>
        <w:pStyle w:val="wbbpara"/>
        <w:rPr>
          <w:color w:val="385623" w:themeColor="accent6" w:themeShade="80"/>
        </w:rPr>
      </w:pPr>
      <w:r w:rsidRPr="003A07F9">
        <w:rPr>
          <w:color w:val="385623" w:themeColor="accent6" w:themeShade="80"/>
        </w:rPr>
        <w:t>An interface class is an abstract class with only public abstract methods. Only declaration is there in these methods, but not the definition. They must be implemented in the inherited classes.</w:t>
      </w:r>
    </w:p>
    <w:p w14:paraId="5C94DCA5" w14:textId="49E3B946" w:rsidR="003A07F9" w:rsidRPr="003A07F9" w:rsidRDefault="003A07F9" w:rsidP="00E92793">
      <w:pPr>
        <w:pStyle w:val="Heading1"/>
      </w:pPr>
      <w:r w:rsidRPr="003A07F9">
        <w:lastRenderedPageBreak/>
        <w:t>What are reference types and value types?</w:t>
      </w:r>
    </w:p>
    <w:p w14:paraId="55E19BE1" w14:textId="77777777" w:rsidR="003A07F9" w:rsidRPr="003A07F9" w:rsidRDefault="003A07F9" w:rsidP="00470BA8">
      <w:pPr>
        <w:pStyle w:val="wbbpara"/>
        <w:rPr>
          <w:color w:val="385623" w:themeColor="accent6" w:themeShade="80"/>
        </w:rPr>
      </w:pPr>
      <w:r w:rsidRPr="003A07F9">
        <w:rPr>
          <w:color w:val="385623" w:themeColor="accent6" w:themeShade="80"/>
        </w:rPr>
        <w:t>A value type holds a data value inside its memory space. Reference type, on the other hand, keeps the object’s address where the value is stored. It is, essentially, a pointer to a different memory location.</w:t>
      </w:r>
    </w:p>
    <w:p w14:paraId="4B25DCD5" w14:textId="2D1DB490" w:rsidR="003A07F9" w:rsidRPr="003A07F9" w:rsidRDefault="003A07F9" w:rsidP="00E92793">
      <w:pPr>
        <w:pStyle w:val="Heading1"/>
      </w:pPr>
      <w:r w:rsidRPr="003A07F9">
        <w:t>What are User Control and Custom Control?</w:t>
      </w:r>
    </w:p>
    <w:p w14:paraId="0695A5E8" w14:textId="77777777" w:rsidR="003A07F9" w:rsidRDefault="003A07F9"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sidRPr="003A07F9">
        <w:rPr>
          <w:rFonts w:ascii="Roboto" w:eastAsia="Times New Roman" w:hAnsi="Roboto" w:cs="Times New Roman"/>
          <w:color w:val="FF0000"/>
          <w:kern w:val="0"/>
          <w:sz w:val="24"/>
          <w:szCs w:val="24"/>
          <w:lang w:eastAsia="en-GB"/>
          <w14:ligatures w14:val="none"/>
        </w:rPr>
        <w:t>Custom Controls are produced as compiled code. These are easy to use and can be added to the toolbox. Developers can drag and drop these controls onto their web forms. User Controls are almost the same as ASP include files. They are also easy to create. User controls, however, can’t be put in the toolbox. They also can’t be dragged and dropped from it.</w:t>
      </w:r>
    </w:p>
    <w:p w14:paraId="5ED83D45"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both User Controls and Custom Controls are used to create reusable components in your applications, but they have different levels of complexity and capabilities. Let's understand the differences between User Controls and Custom Controls:</w:t>
      </w:r>
    </w:p>
    <w:p w14:paraId="28B36C6A"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User Control:</w:t>
      </w:r>
    </w:p>
    <w:p w14:paraId="0652EB03"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User Control is a composite control created by combining existing controls (like buttons, textboxes, etc.) into a single, custom control. User Controls are typically easier to create and are suitable for scenarios where you want to create a reusable component by grouping together existing controls.</w:t>
      </w:r>
    </w:p>
    <w:p w14:paraId="360E9706"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User Controls:</w:t>
      </w:r>
    </w:p>
    <w:p w14:paraId="68C49F36"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Composition:</w:t>
      </w:r>
      <w:r>
        <w:rPr>
          <w:rFonts w:ascii="Segoe UI" w:hAnsi="Segoe UI" w:cs="Segoe UI"/>
          <w:color w:val="374151"/>
        </w:rPr>
        <w:t xml:space="preserve"> User Controls are composed of a collection of existing controls and are designed using the visual designer in Visual Studio.</w:t>
      </w:r>
    </w:p>
    <w:p w14:paraId="5A1CD93F"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Code-Behind:</w:t>
      </w:r>
      <w:r>
        <w:rPr>
          <w:rFonts w:ascii="Segoe UI" w:hAnsi="Segoe UI" w:cs="Segoe UI"/>
          <w:color w:val="374151"/>
        </w:rPr>
        <w:t xml:space="preserve"> User Controls have their own code-behind file (C# or VB.NET), allowing you to add logic specific to that User Control.</w:t>
      </w:r>
    </w:p>
    <w:p w14:paraId="1FC71EAE"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Reusability:</w:t>
      </w:r>
      <w:r>
        <w:rPr>
          <w:rFonts w:ascii="Segoe UI" w:hAnsi="Segoe UI" w:cs="Segoe UI"/>
          <w:color w:val="374151"/>
        </w:rPr>
        <w:t xml:space="preserve"> User Controls are reusable components that can be used on multiple forms or pages within your application.</w:t>
      </w:r>
    </w:p>
    <w:p w14:paraId="34F0B60E" w14:textId="77777777" w:rsidR="002E7A5A" w:rsidRDefault="002E7A5A" w:rsidP="002E7A5A">
      <w:pPr>
        <w:pStyle w:val="NormalWeb"/>
        <w:numPr>
          <w:ilvl w:val="0"/>
          <w:numId w:val="19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Visual Design:</w:t>
      </w:r>
      <w:r>
        <w:rPr>
          <w:rFonts w:ascii="Segoe UI" w:hAnsi="Segoe UI" w:cs="Segoe UI"/>
          <w:color w:val="374151"/>
        </w:rPr>
        <w:t xml:space="preserve"> User Controls can be designed visually using the design-time features of the Visual Studio IDE.</w:t>
      </w:r>
    </w:p>
    <w:p w14:paraId="1184FD72"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Custom Control:</w:t>
      </w:r>
    </w:p>
    <w:p w14:paraId="35FBC765" w14:textId="49C94645"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Custom Control is a more advanced type of control that is created by defining its </w:t>
      </w:r>
      <w:r w:rsidR="00470BA8">
        <w:rPr>
          <w:rFonts w:ascii="Segoe UI" w:hAnsi="Segoe UI" w:cs="Segoe UI"/>
          <w:color w:val="374151"/>
        </w:rPr>
        <w:t>behaviour</w:t>
      </w:r>
      <w:r>
        <w:rPr>
          <w:rFonts w:ascii="Segoe UI" w:hAnsi="Segoe UI" w:cs="Segoe UI"/>
          <w:color w:val="374151"/>
        </w:rPr>
        <w:t xml:space="preserve">, appearance, and rendering logic from scratch. Custom Controls provide more control over the user interface and can have a more tailored design and </w:t>
      </w:r>
      <w:r w:rsidR="00470BA8">
        <w:rPr>
          <w:rFonts w:ascii="Segoe UI" w:hAnsi="Segoe UI" w:cs="Segoe UI"/>
          <w:color w:val="374151"/>
        </w:rPr>
        <w:t>behaviour</w:t>
      </w:r>
      <w:r>
        <w:rPr>
          <w:rFonts w:ascii="Segoe UI" w:hAnsi="Segoe UI" w:cs="Segoe UI"/>
          <w:color w:val="374151"/>
        </w:rPr>
        <w:t>.</w:t>
      </w:r>
    </w:p>
    <w:p w14:paraId="171D4463" w14:textId="7777777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Key characteristics of Custom Controls:</w:t>
      </w:r>
    </w:p>
    <w:p w14:paraId="58D54382"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 Implementation:</w:t>
      </w:r>
      <w:r>
        <w:rPr>
          <w:rFonts w:ascii="Segoe UI" w:hAnsi="Segoe UI" w:cs="Segoe UI"/>
          <w:color w:val="374151"/>
        </w:rPr>
        <w:t xml:space="preserve"> Custom Controls are implemented by deriving from existing control classes or base classes provided by .NET framework, such as </w:t>
      </w:r>
      <w:r>
        <w:rPr>
          <w:rStyle w:val="HTMLCode"/>
          <w:rFonts w:ascii="Ubuntu Mono" w:hAnsi="Ubuntu Mono"/>
          <w:b/>
          <w:bCs/>
          <w:color w:val="374151"/>
          <w:sz w:val="21"/>
          <w:szCs w:val="21"/>
          <w:bdr w:val="single" w:sz="2" w:space="0" w:color="D9D9E3" w:frame="1"/>
        </w:rPr>
        <w:t>Control</w:t>
      </w:r>
      <w:r>
        <w:rPr>
          <w:rFonts w:ascii="Segoe UI" w:hAnsi="Segoe UI" w:cs="Segoe UI"/>
          <w:color w:val="374151"/>
        </w:rPr>
        <w:t xml:space="preserve"> or </w:t>
      </w:r>
      <w:proofErr w:type="spellStart"/>
      <w:r>
        <w:rPr>
          <w:rStyle w:val="HTMLCode"/>
          <w:rFonts w:ascii="Ubuntu Mono" w:hAnsi="Ubuntu Mono"/>
          <w:b/>
          <w:bCs/>
          <w:color w:val="374151"/>
          <w:sz w:val="21"/>
          <w:szCs w:val="21"/>
          <w:bdr w:val="single" w:sz="2" w:space="0" w:color="D9D9E3" w:frame="1"/>
        </w:rPr>
        <w:t>ButtonBase</w:t>
      </w:r>
      <w:proofErr w:type="spellEnd"/>
      <w:r>
        <w:rPr>
          <w:rFonts w:ascii="Segoe UI" w:hAnsi="Segoe UI" w:cs="Segoe UI"/>
          <w:color w:val="374151"/>
        </w:rPr>
        <w:t>.</w:t>
      </w:r>
    </w:p>
    <w:p w14:paraId="088BBF40"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Custom Rendering:</w:t>
      </w:r>
      <w:r>
        <w:rPr>
          <w:rFonts w:ascii="Segoe UI" w:hAnsi="Segoe UI" w:cs="Segoe UI"/>
          <w:color w:val="374151"/>
        </w:rPr>
        <w:t xml:space="preserve"> Custom Controls allow you to define custom rendering logic using methods like </w:t>
      </w:r>
      <w:proofErr w:type="spellStart"/>
      <w:r>
        <w:rPr>
          <w:rStyle w:val="HTMLCode"/>
          <w:rFonts w:ascii="Ubuntu Mono" w:hAnsi="Ubuntu Mono"/>
          <w:b/>
          <w:bCs/>
          <w:color w:val="374151"/>
          <w:sz w:val="21"/>
          <w:szCs w:val="21"/>
          <w:bdr w:val="single" w:sz="2" w:space="0" w:color="D9D9E3" w:frame="1"/>
        </w:rPr>
        <w:t>OnPaint</w:t>
      </w:r>
      <w:proofErr w:type="spellEnd"/>
      <w:r>
        <w:rPr>
          <w:rFonts w:ascii="Segoe UI" w:hAnsi="Segoe UI" w:cs="Segoe UI"/>
          <w:color w:val="374151"/>
        </w:rPr>
        <w:t xml:space="preserve"> to control how the control is drawn on the screen.</w:t>
      </w:r>
    </w:p>
    <w:p w14:paraId="7434B8BD" w14:textId="26DDA1CD"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w:t>
      </w:r>
      <w:r>
        <w:rPr>
          <w:rFonts w:ascii="Segoe UI" w:hAnsi="Segoe UI" w:cs="Segoe UI"/>
          <w:color w:val="374151"/>
        </w:rPr>
        <w:t xml:space="preserve"> Creating Custom Controls usually involves a deeper understanding of control </w:t>
      </w:r>
      <w:r w:rsidR="00470BA8">
        <w:rPr>
          <w:rFonts w:ascii="Segoe UI" w:hAnsi="Segoe UI" w:cs="Segoe UI"/>
          <w:color w:val="374151"/>
        </w:rPr>
        <w:t>behaviour</w:t>
      </w:r>
      <w:r>
        <w:rPr>
          <w:rFonts w:ascii="Segoe UI" w:hAnsi="Segoe UI" w:cs="Segoe UI"/>
          <w:color w:val="374151"/>
        </w:rPr>
        <w:t>, event handling, and rendering.</w:t>
      </w:r>
    </w:p>
    <w:p w14:paraId="25A0173C" w14:textId="77777777"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Reusability:</w:t>
      </w:r>
      <w:r>
        <w:rPr>
          <w:rFonts w:ascii="Segoe UI" w:hAnsi="Segoe UI" w:cs="Segoe UI"/>
          <w:color w:val="374151"/>
        </w:rPr>
        <w:t xml:space="preserve"> Custom Controls are highly reusable, can be distributed as separate assemblies, and can be used across different projects.</w:t>
      </w:r>
    </w:p>
    <w:p w14:paraId="09A813EB" w14:textId="05FE06D6" w:rsidR="002E7A5A" w:rsidRDefault="002E7A5A" w:rsidP="002E7A5A">
      <w:pPr>
        <w:pStyle w:val="NormalWeb"/>
        <w:numPr>
          <w:ilvl w:val="0"/>
          <w:numId w:val="20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Code-Behind:</w:t>
      </w:r>
      <w:r>
        <w:rPr>
          <w:rFonts w:ascii="Segoe UI" w:hAnsi="Segoe UI" w:cs="Segoe UI"/>
          <w:color w:val="374151"/>
        </w:rPr>
        <w:t xml:space="preserve"> Custom Controls have their own code-behind logic like User Controls, but the implementation can be more complex due to the control's custom </w:t>
      </w:r>
      <w:r w:rsidR="00470BA8">
        <w:rPr>
          <w:rFonts w:ascii="Segoe UI" w:hAnsi="Segoe UI" w:cs="Segoe UI"/>
          <w:color w:val="374151"/>
        </w:rPr>
        <w:t>behaviour</w:t>
      </w:r>
      <w:r>
        <w:rPr>
          <w:rFonts w:ascii="Segoe UI" w:hAnsi="Segoe UI" w:cs="Segoe UI"/>
          <w:color w:val="374151"/>
        </w:rPr>
        <w:t>.</w:t>
      </w:r>
    </w:p>
    <w:p w14:paraId="1010DDEA" w14:textId="24890BA7" w:rsidR="002E7A5A" w:rsidRDefault="002E7A5A" w:rsidP="002E7A5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User Controls are composed of existing controls for simpler scenarios, while Custom Controls are more powerful and flexible, allowing you to create controls from scratch with custom </w:t>
      </w:r>
      <w:r w:rsidR="00470BA8">
        <w:rPr>
          <w:rFonts w:ascii="Segoe UI" w:hAnsi="Segoe UI" w:cs="Segoe UI"/>
          <w:color w:val="374151"/>
        </w:rPr>
        <w:t>behaviour</w:t>
      </w:r>
      <w:r>
        <w:rPr>
          <w:rFonts w:ascii="Segoe UI" w:hAnsi="Segoe UI" w:cs="Segoe UI"/>
          <w:color w:val="374151"/>
        </w:rPr>
        <w:t>, rendering, and more. The choice between User Controls and Custom Controls depends on the complexity and requirements of your application components.</w:t>
      </w:r>
    </w:p>
    <w:p w14:paraId="5CC0C977" w14:textId="77777777" w:rsidR="002E7A5A" w:rsidRPr="003A07F9" w:rsidRDefault="002E7A5A"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p>
    <w:p w14:paraId="360A768B" w14:textId="7612060E" w:rsidR="003A07F9" w:rsidRPr="003A07F9" w:rsidRDefault="003A07F9" w:rsidP="00E92793">
      <w:pPr>
        <w:pStyle w:val="Heading1"/>
      </w:pPr>
      <w:r w:rsidRPr="003A07F9">
        <w:t>What are sealed classes in C#?</w:t>
      </w:r>
    </w:p>
    <w:p w14:paraId="4A72945A" w14:textId="77777777" w:rsidR="003A07F9" w:rsidRPr="003A07F9" w:rsidRDefault="003A07F9" w:rsidP="00470BA8">
      <w:pPr>
        <w:pStyle w:val="wbbpara"/>
        <w:rPr>
          <w:color w:val="385623" w:themeColor="accent6" w:themeShade="80"/>
        </w:rPr>
      </w:pPr>
      <w:r w:rsidRPr="003A07F9">
        <w:rPr>
          <w:color w:val="385623" w:themeColor="accent6" w:themeShade="80"/>
        </w:rPr>
        <w:t>When a restriction needs to be placed on the class that needs to be inherited, sealed classes are created. In order to prevent any derivation from a class, a sealed modifier is used. Compile-time error occurs when a sealed class is forcefully specified as a base class.</w:t>
      </w:r>
    </w:p>
    <w:p w14:paraId="28B22314" w14:textId="2D78FF31" w:rsidR="003A07F9" w:rsidRPr="003A07F9" w:rsidRDefault="003A07F9" w:rsidP="00E92793">
      <w:pPr>
        <w:pStyle w:val="Heading1"/>
      </w:pPr>
      <w:r w:rsidRPr="003A07F9">
        <w:t>What is method overloading?</w:t>
      </w:r>
    </w:p>
    <w:p w14:paraId="54F87CB3" w14:textId="77777777" w:rsidR="003A07F9" w:rsidRPr="003A07F9" w:rsidRDefault="003A07F9" w:rsidP="00470BA8">
      <w:pPr>
        <w:pStyle w:val="wbbpara"/>
        <w:rPr>
          <w:color w:val="385623" w:themeColor="accent6" w:themeShade="80"/>
        </w:rPr>
      </w:pPr>
      <w:r w:rsidRPr="003A07F9">
        <w:rPr>
          <w:color w:val="385623" w:themeColor="accent6" w:themeShade="80"/>
        </w:rPr>
        <w:t>Method overloading is the process of generating many methods in the same class with the same name but distinct signatures. The compiler utilizes overload resolution to identify which method to invoke when we compile.</w:t>
      </w:r>
    </w:p>
    <w:p w14:paraId="5BD4AEF9" w14:textId="6B068E68" w:rsidR="003A07F9" w:rsidRPr="003A07F9" w:rsidRDefault="003A07F9" w:rsidP="00E92793">
      <w:pPr>
        <w:pStyle w:val="Heading1"/>
      </w:pPr>
      <w:r w:rsidRPr="003A07F9">
        <w:t xml:space="preserve">What is the difference between </w:t>
      </w:r>
      <w:proofErr w:type="spellStart"/>
      <w:r w:rsidRPr="003A07F9">
        <w:t>Arraylist</w:t>
      </w:r>
      <w:proofErr w:type="spellEnd"/>
      <w:r w:rsidRPr="003A07F9">
        <w:t xml:space="preserve"> and Array?</w:t>
      </w:r>
    </w:p>
    <w:p w14:paraId="514E1BBF" w14:textId="77777777" w:rsidR="00BF2A9F" w:rsidRDefault="003A07F9" w:rsidP="00470BA8">
      <w:pPr>
        <w:pStyle w:val="wbbpara"/>
        <w:rPr>
          <w:color w:val="385623" w:themeColor="accent6" w:themeShade="80"/>
        </w:rPr>
      </w:pPr>
      <w:r w:rsidRPr="003A07F9">
        <w:rPr>
          <w:color w:val="385623" w:themeColor="accent6" w:themeShade="80"/>
        </w:rPr>
        <w:t xml:space="preserve">An array only has items of the same type and its size if fixed. </w:t>
      </w:r>
    </w:p>
    <w:p w14:paraId="09497F65" w14:textId="535DD200" w:rsidR="003A07F9" w:rsidRPr="003A07F9" w:rsidRDefault="003A07F9" w:rsidP="00470BA8">
      <w:pPr>
        <w:pStyle w:val="wbbpara"/>
        <w:rPr>
          <w:color w:val="385623" w:themeColor="accent6" w:themeShade="80"/>
        </w:rPr>
      </w:pPr>
      <w:proofErr w:type="spellStart"/>
      <w:r w:rsidRPr="003A07F9">
        <w:rPr>
          <w:color w:val="385623" w:themeColor="accent6" w:themeShade="80"/>
        </w:rPr>
        <w:t>Arraylist</w:t>
      </w:r>
      <w:proofErr w:type="spellEnd"/>
      <w:r w:rsidRPr="003A07F9">
        <w:rPr>
          <w:color w:val="385623" w:themeColor="accent6" w:themeShade="80"/>
        </w:rPr>
        <w:t xml:space="preserve"> is similar but it does not have a fixed size.</w:t>
      </w:r>
    </w:p>
    <w:p w14:paraId="63A8FF9C" w14:textId="132A8D41" w:rsidR="003A07F9" w:rsidRPr="003A07F9" w:rsidRDefault="003A07F9" w:rsidP="00E92793">
      <w:pPr>
        <w:pStyle w:val="Heading1"/>
      </w:pPr>
      <w:r w:rsidRPr="003A07F9">
        <w:lastRenderedPageBreak/>
        <w:t>Is it possible for a private virtual method to be overridden?</w:t>
      </w:r>
    </w:p>
    <w:p w14:paraId="6562ED2B" w14:textId="77777777" w:rsidR="003A07F9" w:rsidRPr="003A07F9" w:rsidRDefault="003A07F9" w:rsidP="00470BA8">
      <w:pPr>
        <w:pStyle w:val="wbbpara"/>
        <w:rPr>
          <w:color w:val="385623" w:themeColor="accent6" w:themeShade="80"/>
        </w:rPr>
      </w:pPr>
      <w:r w:rsidRPr="003A07F9">
        <w:rPr>
          <w:color w:val="385623" w:themeColor="accent6" w:themeShade="80"/>
        </w:rPr>
        <w:t>A private virtual method cannot be overridden as it can’t be accessed outside the class.</w:t>
      </w:r>
    </w:p>
    <w:p w14:paraId="1F31813C" w14:textId="65268ED5" w:rsidR="003A07F9" w:rsidRPr="003A07F9" w:rsidRDefault="003A07F9" w:rsidP="00E92793">
      <w:pPr>
        <w:pStyle w:val="Heading1"/>
      </w:pPr>
      <w:r w:rsidRPr="003A07F9">
        <w:t>Describe the accessibility modifier “protected internal”.</w:t>
      </w:r>
    </w:p>
    <w:p w14:paraId="4937A2E1" w14:textId="77777777" w:rsidR="003A07F9" w:rsidRPr="003A07F9" w:rsidRDefault="003A07F9" w:rsidP="00470BA8">
      <w:pPr>
        <w:pStyle w:val="wbbpara"/>
        <w:rPr>
          <w:color w:val="385623" w:themeColor="accent6" w:themeShade="80"/>
        </w:rPr>
      </w:pPr>
      <w:r w:rsidRPr="003A07F9">
        <w:rPr>
          <w:color w:val="385623" w:themeColor="accent6" w:themeShade="80"/>
        </w:rPr>
        <w:t>Variables or methods that are Protected Internal can be accessed within the same assembly as well as from the classes which have been derived from the parent class.</w:t>
      </w:r>
    </w:p>
    <w:p w14:paraId="76706189" w14:textId="6029386A" w:rsidR="003A07F9" w:rsidRPr="003A07F9" w:rsidRDefault="003A07F9" w:rsidP="00E92793">
      <w:pPr>
        <w:pStyle w:val="Heading1"/>
      </w:pPr>
      <w:r w:rsidRPr="003A07F9">
        <w:t xml:space="preserve">What are the differences between </w:t>
      </w:r>
      <w:proofErr w:type="spellStart"/>
      <w:r w:rsidRPr="003A07F9">
        <w:t>System.String</w:t>
      </w:r>
      <w:proofErr w:type="spellEnd"/>
      <w:r w:rsidRPr="003A07F9">
        <w:t xml:space="preserve"> and </w:t>
      </w:r>
      <w:proofErr w:type="spellStart"/>
      <w:r w:rsidRPr="003A07F9">
        <w:t>System.Text.StringBuilder</w:t>
      </w:r>
      <w:proofErr w:type="spellEnd"/>
      <w:r w:rsidRPr="003A07F9">
        <w:t xml:space="preserve"> classes?</w:t>
      </w:r>
    </w:p>
    <w:p w14:paraId="505AAFC4" w14:textId="77777777" w:rsidR="003A07F9" w:rsidRDefault="003A07F9" w:rsidP="00470BA8">
      <w:pPr>
        <w:pStyle w:val="wbbpara"/>
        <w:rPr>
          <w:color w:val="385623" w:themeColor="accent6" w:themeShade="80"/>
        </w:rPr>
      </w:pPr>
      <w:proofErr w:type="spellStart"/>
      <w:r w:rsidRPr="003A07F9">
        <w:rPr>
          <w:color w:val="385623" w:themeColor="accent6" w:themeShade="80"/>
        </w:rPr>
        <w:t>System.String</w:t>
      </w:r>
      <w:proofErr w:type="spellEnd"/>
      <w:r w:rsidRPr="003A07F9">
        <w:rPr>
          <w:color w:val="385623" w:themeColor="accent6" w:themeShade="80"/>
        </w:rPr>
        <w:t xml:space="preserve"> is absolute. When a string variable’s value is modified, a new memory is assigned to the new value. The previous memory allocation gets released. </w:t>
      </w:r>
      <w:proofErr w:type="spellStart"/>
      <w:r w:rsidRPr="003A07F9">
        <w:rPr>
          <w:color w:val="385623" w:themeColor="accent6" w:themeShade="80"/>
        </w:rPr>
        <w:t>System.StringBuilder</w:t>
      </w:r>
      <w:proofErr w:type="spellEnd"/>
      <w:r w:rsidRPr="003A07F9">
        <w:rPr>
          <w:color w:val="385623" w:themeColor="accent6" w:themeShade="80"/>
        </w:rPr>
        <w:t>, on the other hand, is designed so it can have a mutable string in which a plethora of operations can be performed without the need for allocation of a separate memory location for the string that has been modified.</w:t>
      </w:r>
    </w:p>
    <w:p w14:paraId="39498779" w14:textId="77777777"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Both </w:t>
      </w:r>
      <w:proofErr w:type="spellStart"/>
      <w:r>
        <w:rPr>
          <w:rStyle w:val="HTMLCode"/>
          <w:rFonts w:ascii="Ubuntu Mono" w:hAnsi="Ubuntu Mono"/>
          <w:b/>
          <w:bCs/>
          <w:color w:val="374151"/>
          <w:sz w:val="21"/>
          <w:szCs w:val="21"/>
          <w:bdr w:val="single" w:sz="2" w:space="0" w:color="D9D9E3" w:frame="1"/>
        </w:rPr>
        <w:t>System.String</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System.Text.StringBuilder</w:t>
      </w:r>
      <w:proofErr w:type="spellEnd"/>
      <w:r>
        <w:rPr>
          <w:rFonts w:ascii="Segoe UI" w:hAnsi="Segoe UI" w:cs="Segoe UI"/>
          <w:color w:val="374151"/>
        </w:rPr>
        <w:t xml:space="preserve"> are classes used for working with strings in C#. However, they have different characteristics and are designed for different scenarios. Let's compare the two:</w:t>
      </w:r>
    </w:p>
    <w:p w14:paraId="54DEEEE5" w14:textId="77777777"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System.String</w:t>
      </w:r>
      <w:proofErr w:type="spellEnd"/>
      <w:r>
        <w:rPr>
          <w:rStyle w:val="Strong"/>
          <w:rFonts w:ascii="Segoe UI" w:hAnsi="Segoe UI" w:cs="Segoe UI"/>
          <w:color w:val="374151"/>
          <w:bdr w:val="single" w:sz="2" w:space="0" w:color="D9D9E3" w:frame="1"/>
        </w:rPr>
        <w:t>:</w:t>
      </w:r>
    </w:p>
    <w:p w14:paraId="077F9B0A"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Immutable:</w:t>
      </w:r>
      <w:r>
        <w:rPr>
          <w:rFonts w:ascii="Segoe UI" w:hAnsi="Segoe UI" w:cs="Segoe UI"/>
          <w:color w:val="374151"/>
        </w:rPr>
        <w:t xml:space="preserve"> Strings in C# are immutable, which means that once a string is created, its value cannot be changed. Any operation that seems to modify a string actually creates a new string instance.</w:t>
      </w:r>
    </w:p>
    <w:p w14:paraId="456B8BED"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Concatenation:</w:t>
      </w:r>
      <w:r>
        <w:rPr>
          <w:rFonts w:ascii="Segoe UI" w:hAnsi="Segoe UI" w:cs="Segoe UI"/>
          <w:color w:val="374151"/>
        </w:rPr>
        <w:t xml:space="preserve"> Concatenating strings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or </w:t>
      </w:r>
      <w:proofErr w:type="spellStart"/>
      <w:r>
        <w:rPr>
          <w:rStyle w:val="HTMLCode"/>
          <w:rFonts w:ascii="Ubuntu Mono" w:hAnsi="Ubuntu Mono"/>
          <w:b/>
          <w:bCs/>
          <w:color w:val="374151"/>
          <w:sz w:val="21"/>
          <w:szCs w:val="21"/>
          <w:bdr w:val="single" w:sz="2" w:space="0" w:color="D9D9E3" w:frame="1"/>
        </w:rPr>
        <w:t>string.Concat</w:t>
      </w:r>
      <w:proofErr w:type="spellEnd"/>
      <w:r>
        <w:rPr>
          <w:rFonts w:ascii="Segoe UI" w:hAnsi="Segoe UI" w:cs="Segoe UI"/>
          <w:color w:val="374151"/>
        </w:rPr>
        <w:t xml:space="preserve"> results in the creation of new string instances, which can be inefficient if done repeatedly.</w:t>
      </w:r>
    </w:p>
    <w:p w14:paraId="49E3CCE7"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Overhead:</w:t>
      </w:r>
      <w:r>
        <w:rPr>
          <w:rFonts w:ascii="Segoe UI" w:hAnsi="Segoe UI" w:cs="Segoe UI"/>
          <w:color w:val="374151"/>
        </w:rPr>
        <w:t xml:space="preserve"> When you modify a string, new memory is allocated for each modified version of the string, leading to memory fragmentation and potential memory overhead.</w:t>
      </w:r>
    </w:p>
    <w:p w14:paraId="43389089"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Multithreading:</w:t>
      </w:r>
      <w:r>
        <w:rPr>
          <w:rFonts w:ascii="Segoe UI" w:hAnsi="Segoe UI" w:cs="Segoe UI"/>
          <w:color w:val="374151"/>
        </w:rPr>
        <w:t xml:space="preserve"> Since strings are immutable, they are inherently thread-safe when accessed by multiple threads.</w:t>
      </w:r>
    </w:p>
    <w:p w14:paraId="6C0DB0B5" w14:textId="77777777" w:rsidR="00BF2A9F" w:rsidRDefault="00BF2A9F" w:rsidP="00BF2A9F">
      <w:pPr>
        <w:pStyle w:val="NormalWeb"/>
        <w:numPr>
          <w:ilvl w:val="0"/>
          <w:numId w:val="20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1F219E7E" w14:textId="77777777" w:rsidR="00BF2A9F" w:rsidRPr="00BF2A9F" w:rsidRDefault="00BF2A9F" w:rsidP="00470BA8">
      <w:pPr>
        <w:pStyle w:val="wbbcode"/>
        <w:rPr>
          <w:bdr w:val="single" w:sz="2" w:space="0" w:color="D9D9E3" w:frame="1"/>
        </w:rPr>
      </w:pPr>
      <w:r w:rsidRPr="00BF2A9F">
        <w:rPr>
          <w:bdr w:val="single" w:sz="2" w:space="0" w:color="D9D9E3" w:frame="1"/>
        </w:rPr>
        <w:t>string str1 = "Hello";</w:t>
      </w:r>
    </w:p>
    <w:p w14:paraId="79561A43" w14:textId="77777777" w:rsidR="00BF2A9F" w:rsidRDefault="00BF2A9F" w:rsidP="00470BA8">
      <w:pPr>
        <w:pStyle w:val="wbbcode"/>
        <w:rPr>
          <w:bdr w:val="single" w:sz="2" w:space="0" w:color="D9D9E3" w:frame="1"/>
        </w:rPr>
      </w:pPr>
      <w:r w:rsidRPr="00BF2A9F">
        <w:rPr>
          <w:bdr w:val="single" w:sz="2" w:space="0" w:color="D9D9E3" w:frame="1"/>
        </w:rPr>
        <w:t>string str2 = str1 + " World"; // Creates a new string</w:t>
      </w:r>
    </w:p>
    <w:p w14:paraId="313990F5" w14:textId="4AE975B9"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System.Text.StringBuilder</w:t>
      </w:r>
      <w:proofErr w:type="spellEnd"/>
      <w:r>
        <w:rPr>
          <w:rStyle w:val="Strong"/>
          <w:rFonts w:ascii="Segoe UI" w:hAnsi="Segoe UI" w:cs="Segoe UI"/>
          <w:color w:val="374151"/>
          <w:bdr w:val="single" w:sz="2" w:space="0" w:color="D9D9E3" w:frame="1"/>
        </w:rPr>
        <w:t>:</w:t>
      </w:r>
    </w:p>
    <w:p w14:paraId="087ACE6A"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Mutable: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mutable, which means that you can modify its content without creating new instances. It's designed for efficient string manipulation.</w:t>
      </w:r>
    </w:p>
    <w:p w14:paraId="6A4D6FF4"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Concatenation:</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provides efficient string concatenation and modification by minimizing memory allocations. It maintains a buffer and appends content directly to the buffer.</w:t>
      </w:r>
    </w:p>
    <w:p w14:paraId="37CCCD5E"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Memory Efficiency:</w:t>
      </w:r>
      <w:r>
        <w:rPr>
          <w:rFonts w:ascii="Segoe UI" w:hAnsi="Segoe UI" w:cs="Segoe UI"/>
          <w:color w:val="374151"/>
        </w:rPr>
        <w:t xml:space="preserve"> Since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reuses a single buffer for operations, it reduces memory fragmentation and allocations compared to string concatenation.</w:t>
      </w:r>
    </w:p>
    <w:p w14:paraId="46EF4DF0"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designed for performance when you need to perform a sequence of append or modification operations on a string.</w:t>
      </w:r>
    </w:p>
    <w:p w14:paraId="658DD244"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Multithreading:</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StringBuilder</w:t>
      </w:r>
      <w:r>
        <w:rPr>
          <w:rFonts w:ascii="Segoe UI" w:hAnsi="Segoe UI" w:cs="Segoe UI"/>
          <w:color w:val="374151"/>
        </w:rPr>
        <w:t xml:space="preserve"> is not inherently thread-safe. If used in a multithreaded scenario, you might need to synchronize access to it.</w:t>
      </w:r>
    </w:p>
    <w:p w14:paraId="0CC871FE" w14:textId="77777777" w:rsidR="00BF2A9F" w:rsidRDefault="00BF2A9F" w:rsidP="00BF2A9F">
      <w:pPr>
        <w:pStyle w:val="NormalWeb"/>
        <w:numPr>
          <w:ilvl w:val="0"/>
          <w:numId w:val="20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05600F16" w14:textId="77777777" w:rsidR="00BF2A9F" w:rsidRPr="00BF2A9F" w:rsidRDefault="00BF2A9F" w:rsidP="00470BA8">
      <w:pPr>
        <w:pStyle w:val="wbbcode"/>
        <w:rPr>
          <w:bdr w:val="single" w:sz="2" w:space="0" w:color="D9D9E3" w:frame="1"/>
        </w:rPr>
      </w:pPr>
      <w:r w:rsidRPr="00BF2A9F">
        <w:rPr>
          <w:bdr w:val="single" w:sz="2" w:space="0" w:color="D9D9E3" w:frame="1"/>
        </w:rPr>
        <w:t xml:space="preserve">StringBuilder </w:t>
      </w:r>
      <w:proofErr w:type="spellStart"/>
      <w:r w:rsidRPr="00BF2A9F">
        <w:rPr>
          <w:bdr w:val="single" w:sz="2" w:space="0" w:color="D9D9E3" w:frame="1"/>
        </w:rPr>
        <w:t>sb</w:t>
      </w:r>
      <w:proofErr w:type="spellEnd"/>
      <w:r w:rsidRPr="00BF2A9F">
        <w:rPr>
          <w:bdr w:val="single" w:sz="2" w:space="0" w:color="D9D9E3" w:frame="1"/>
        </w:rPr>
        <w:t xml:space="preserve"> = new StringBuilder();</w:t>
      </w:r>
    </w:p>
    <w:p w14:paraId="512F6DF9" w14:textId="77777777" w:rsidR="00BF2A9F" w:rsidRPr="00BF2A9F" w:rsidRDefault="00BF2A9F" w:rsidP="00470BA8">
      <w:pPr>
        <w:pStyle w:val="wbbcode"/>
        <w:rPr>
          <w:bdr w:val="single" w:sz="2" w:space="0" w:color="D9D9E3" w:frame="1"/>
        </w:rPr>
      </w:pPr>
      <w:proofErr w:type="spellStart"/>
      <w:r w:rsidRPr="00BF2A9F">
        <w:rPr>
          <w:bdr w:val="single" w:sz="2" w:space="0" w:color="D9D9E3" w:frame="1"/>
        </w:rPr>
        <w:t>sb.Append</w:t>
      </w:r>
      <w:proofErr w:type="spellEnd"/>
      <w:r w:rsidRPr="00BF2A9F">
        <w:rPr>
          <w:bdr w:val="single" w:sz="2" w:space="0" w:color="D9D9E3" w:frame="1"/>
        </w:rPr>
        <w:t>("Hello");</w:t>
      </w:r>
    </w:p>
    <w:p w14:paraId="308D6BC7" w14:textId="77777777" w:rsidR="00BF2A9F" w:rsidRDefault="00BF2A9F" w:rsidP="00470BA8">
      <w:pPr>
        <w:pStyle w:val="wbbcode"/>
        <w:rPr>
          <w:bdr w:val="single" w:sz="2" w:space="0" w:color="D9D9E3" w:frame="1"/>
        </w:rPr>
      </w:pPr>
      <w:proofErr w:type="spellStart"/>
      <w:r w:rsidRPr="00BF2A9F">
        <w:rPr>
          <w:bdr w:val="single" w:sz="2" w:space="0" w:color="D9D9E3" w:frame="1"/>
        </w:rPr>
        <w:t>sb.Append</w:t>
      </w:r>
      <w:proofErr w:type="spellEnd"/>
      <w:r w:rsidRPr="00BF2A9F">
        <w:rPr>
          <w:bdr w:val="single" w:sz="2" w:space="0" w:color="D9D9E3" w:frame="1"/>
        </w:rPr>
        <w:t>(" World"); // Modifies the same buffer</w:t>
      </w:r>
    </w:p>
    <w:p w14:paraId="5ADB9A01" w14:textId="029F33A8" w:rsidR="00BF2A9F" w:rsidRDefault="00BF2A9F" w:rsidP="00BF2A9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proofErr w:type="spellStart"/>
      <w:r>
        <w:rPr>
          <w:rStyle w:val="HTMLCode"/>
          <w:rFonts w:ascii="Ubuntu Mono" w:hAnsi="Ubuntu Mono"/>
          <w:b/>
          <w:bCs/>
          <w:color w:val="374151"/>
          <w:sz w:val="21"/>
          <w:szCs w:val="21"/>
          <w:bdr w:val="single" w:sz="2" w:space="0" w:color="D9D9E3" w:frame="1"/>
        </w:rPr>
        <w:t>System.String</w:t>
      </w:r>
      <w:proofErr w:type="spellEnd"/>
      <w:r>
        <w:rPr>
          <w:rFonts w:ascii="Segoe UI" w:hAnsi="Segoe UI" w:cs="Segoe UI"/>
          <w:color w:val="374151"/>
        </w:rPr>
        <w:t xml:space="preserve"> is suitable for scenarios where strings are not frequently modified, and you primarily perform read operations. </w:t>
      </w:r>
      <w:proofErr w:type="spellStart"/>
      <w:r>
        <w:rPr>
          <w:rStyle w:val="HTMLCode"/>
          <w:rFonts w:ascii="Ubuntu Mono" w:hAnsi="Ubuntu Mono"/>
          <w:b/>
          <w:bCs/>
          <w:color w:val="374151"/>
          <w:sz w:val="21"/>
          <w:szCs w:val="21"/>
          <w:bdr w:val="single" w:sz="2" w:space="0" w:color="D9D9E3" w:frame="1"/>
        </w:rPr>
        <w:t>System.Text.StringBuilder</w:t>
      </w:r>
      <w:proofErr w:type="spellEnd"/>
      <w:r>
        <w:rPr>
          <w:rFonts w:ascii="Segoe UI" w:hAnsi="Segoe UI" w:cs="Segoe UI"/>
          <w:color w:val="374151"/>
        </w:rPr>
        <w:t xml:space="preserve"> is more efficient for scenarios where strings are frequently modified or concatenated, as it avoids unnecessary memory allocations and provides better performance. Choose the appropriate class based on the nature of your string manipulation needs.</w:t>
      </w:r>
    </w:p>
    <w:p w14:paraId="6D02CD26" w14:textId="77777777" w:rsidR="00BF2A9F" w:rsidRPr="003A07F9" w:rsidRDefault="00BF2A9F"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215DABA" w14:textId="3087070D" w:rsidR="003A07F9" w:rsidRPr="003A07F9" w:rsidRDefault="003A07F9" w:rsidP="00E92793">
      <w:pPr>
        <w:pStyle w:val="Heading1"/>
      </w:pPr>
      <w:r w:rsidRPr="003A07F9">
        <w:t xml:space="preserve">What’s the difference between the </w:t>
      </w:r>
      <w:proofErr w:type="spellStart"/>
      <w:r w:rsidRPr="003A07F9">
        <w:t>System.Array.CopyTo</w:t>
      </w:r>
      <w:proofErr w:type="spellEnd"/>
      <w:r w:rsidRPr="003A07F9">
        <w:t xml:space="preserve">() and </w:t>
      </w:r>
      <w:proofErr w:type="spellStart"/>
      <w:r w:rsidRPr="003A07F9">
        <w:t>System.Array.Clone</w:t>
      </w:r>
      <w:proofErr w:type="spellEnd"/>
      <w:r w:rsidRPr="003A07F9">
        <w:t>()?</w:t>
      </w:r>
    </w:p>
    <w:p w14:paraId="5B74FA52" w14:textId="77777777" w:rsidR="003A07F9" w:rsidRDefault="003A07F9" w:rsidP="00470BA8">
      <w:pPr>
        <w:pStyle w:val="wbbpara"/>
        <w:rPr>
          <w:color w:val="385623" w:themeColor="accent6" w:themeShade="80"/>
        </w:rPr>
      </w:pPr>
      <w:r w:rsidRPr="003A07F9">
        <w:rPr>
          <w:color w:val="385623" w:themeColor="accent6" w:themeShade="80"/>
        </w:rPr>
        <w:t xml:space="preserve">In the Clone() method, a new array object is created, with all the original Array elements using the </w:t>
      </w:r>
      <w:proofErr w:type="spellStart"/>
      <w:r w:rsidRPr="003A07F9">
        <w:rPr>
          <w:color w:val="385623" w:themeColor="accent6" w:themeShade="80"/>
        </w:rPr>
        <w:t>CopyTo</w:t>
      </w:r>
      <w:proofErr w:type="spellEnd"/>
      <w:r w:rsidRPr="003A07F9">
        <w:rPr>
          <w:color w:val="385623" w:themeColor="accent6" w:themeShade="80"/>
        </w:rPr>
        <w:t>() method. Essentially, all the elements present in the existing array get copied into another existing array. </w:t>
      </w:r>
    </w:p>
    <w:p w14:paraId="10386F0B" w14:textId="77777777"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Both </w:t>
      </w:r>
      <w:proofErr w:type="spellStart"/>
      <w:r>
        <w:rPr>
          <w:rStyle w:val="HTMLCode"/>
          <w:rFonts w:ascii="Ubuntu Mono" w:hAnsi="Ubuntu Mono"/>
          <w:b/>
          <w:bCs/>
          <w:color w:val="374151"/>
          <w:sz w:val="21"/>
          <w:szCs w:val="21"/>
          <w:bdr w:val="single" w:sz="2" w:space="0" w:color="D9D9E3" w:frame="1"/>
        </w:rPr>
        <w:t>System.Array.CopyTo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System.Array.Clone</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are methods provided by the </w:t>
      </w:r>
      <w:proofErr w:type="spellStart"/>
      <w:r>
        <w:rPr>
          <w:rStyle w:val="HTMLCode"/>
          <w:rFonts w:ascii="Ubuntu Mono" w:hAnsi="Ubuntu Mono"/>
          <w:b/>
          <w:bCs/>
          <w:color w:val="374151"/>
          <w:sz w:val="21"/>
          <w:szCs w:val="21"/>
          <w:bdr w:val="single" w:sz="2" w:space="0" w:color="D9D9E3" w:frame="1"/>
        </w:rPr>
        <w:t>System.Array</w:t>
      </w:r>
      <w:proofErr w:type="spellEnd"/>
      <w:r>
        <w:rPr>
          <w:rFonts w:ascii="Segoe UI" w:hAnsi="Segoe UI" w:cs="Segoe UI"/>
          <w:color w:val="374151"/>
        </w:rPr>
        <w:t xml:space="preserve"> class in C# for creating copies of arrays, but they have different </w:t>
      </w:r>
      <w:proofErr w:type="spellStart"/>
      <w:r>
        <w:rPr>
          <w:rFonts w:ascii="Segoe UI" w:hAnsi="Segoe UI" w:cs="Segoe UI"/>
          <w:color w:val="374151"/>
        </w:rPr>
        <w:t>behaviors</w:t>
      </w:r>
      <w:proofErr w:type="spellEnd"/>
      <w:r>
        <w:rPr>
          <w:rFonts w:ascii="Segoe UI" w:hAnsi="Segoe UI" w:cs="Segoe UI"/>
          <w:color w:val="374151"/>
        </w:rPr>
        <w:t xml:space="preserve"> and use cases. Let's compare the two methods:</w:t>
      </w:r>
    </w:p>
    <w:p w14:paraId="6008A0B5" w14:textId="77777777"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System.Array.CopyTo</w:t>
      </w:r>
      <w:proofErr w:type="spellEnd"/>
      <w:r>
        <w:rPr>
          <w:rStyle w:val="Strong"/>
          <w:rFonts w:ascii="Segoe UI" w:hAnsi="Segoe UI" w:cs="Segoe UI"/>
          <w:color w:val="374151"/>
          <w:bdr w:val="single" w:sz="2" w:space="0" w:color="D9D9E3" w:frame="1"/>
        </w:rPr>
        <w:t>():</w:t>
      </w:r>
    </w:p>
    <w:p w14:paraId="460A23EF"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The </w:t>
      </w:r>
      <w:proofErr w:type="spellStart"/>
      <w:r>
        <w:rPr>
          <w:rStyle w:val="HTMLCode"/>
          <w:rFonts w:ascii="Ubuntu Mono" w:hAnsi="Ubuntu Mono"/>
          <w:b/>
          <w:bCs/>
          <w:color w:val="374151"/>
          <w:sz w:val="21"/>
          <w:szCs w:val="21"/>
          <w:bdr w:val="single" w:sz="2" w:space="0" w:color="D9D9E3" w:frame="1"/>
        </w:rPr>
        <w:t>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is used to copy the elements of one array to another array, starting from a specified index in the destination array.</w:t>
      </w:r>
    </w:p>
    <w:p w14:paraId="0E115C0C"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Destination Array:</w:t>
      </w:r>
      <w:r>
        <w:rPr>
          <w:rFonts w:ascii="Segoe UI" w:hAnsi="Segoe UI" w:cs="Segoe UI"/>
          <w:color w:val="374151"/>
        </w:rPr>
        <w:t xml:space="preserve"> The method takes a single argument, which is the destination array to which the elements will be copied. The destination array must have sufficient length to accommodate the copied elements.</w:t>
      </w:r>
    </w:p>
    <w:p w14:paraId="4B04F221"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Starting Index:</w:t>
      </w:r>
      <w:r>
        <w:rPr>
          <w:rFonts w:ascii="Segoe UI" w:hAnsi="Segoe UI" w:cs="Segoe UI"/>
          <w:color w:val="374151"/>
        </w:rPr>
        <w:t xml:space="preserve"> You can specify the index in the destination array from which the copying process will start.</w:t>
      </w:r>
    </w:p>
    <w:p w14:paraId="17C9B78E"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Array Types:</w:t>
      </w:r>
      <w:r>
        <w:rPr>
          <w:rFonts w:ascii="Segoe UI" w:hAnsi="Segoe UI" w:cs="Segoe UI"/>
          <w:color w:val="374151"/>
        </w:rPr>
        <w:t xml:space="preserve"> The source and destination arrays must have compatible types. The source array can be any array type, but the destination array must be of the same or a compatible type.</w:t>
      </w:r>
    </w:p>
    <w:p w14:paraId="309374B7"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In-Place Copying:</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does not return a new array. Instead, it modifies the destination array in place.</w:t>
      </w:r>
    </w:p>
    <w:p w14:paraId="23F157D0" w14:textId="77777777" w:rsidR="00985FE6" w:rsidRDefault="00985FE6" w:rsidP="00985FE6">
      <w:pPr>
        <w:pStyle w:val="NormalWeb"/>
        <w:numPr>
          <w:ilvl w:val="0"/>
          <w:numId w:val="20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72E3655F" w14:textId="77777777" w:rsidR="00985FE6" w:rsidRPr="00985FE6" w:rsidRDefault="00985FE6" w:rsidP="00470BA8">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sourceArray</w:t>
      </w:r>
      <w:proofErr w:type="spellEnd"/>
      <w:r w:rsidRPr="00985FE6">
        <w:rPr>
          <w:bdr w:val="single" w:sz="2" w:space="0" w:color="D9D9E3" w:frame="1"/>
        </w:rPr>
        <w:t xml:space="preserve"> = { 1, 2, 3, 4, 5 };</w:t>
      </w:r>
    </w:p>
    <w:p w14:paraId="18B4D823" w14:textId="77777777" w:rsidR="00985FE6" w:rsidRPr="00985FE6" w:rsidRDefault="00985FE6" w:rsidP="00470BA8">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destinationArray</w:t>
      </w:r>
      <w:proofErr w:type="spellEnd"/>
      <w:r w:rsidRPr="00985FE6">
        <w:rPr>
          <w:bdr w:val="single" w:sz="2" w:space="0" w:color="D9D9E3" w:frame="1"/>
        </w:rPr>
        <w:t xml:space="preserve"> = new int[5];</w:t>
      </w:r>
    </w:p>
    <w:p w14:paraId="65AE07D1" w14:textId="77777777" w:rsidR="00985FE6" w:rsidRDefault="00985FE6" w:rsidP="00470BA8">
      <w:pPr>
        <w:pStyle w:val="wbbcode"/>
        <w:rPr>
          <w:bdr w:val="single" w:sz="2" w:space="0" w:color="D9D9E3" w:frame="1"/>
        </w:rPr>
      </w:pPr>
      <w:proofErr w:type="spellStart"/>
      <w:r w:rsidRPr="00985FE6">
        <w:rPr>
          <w:bdr w:val="single" w:sz="2" w:space="0" w:color="D9D9E3" w:frame="1"/>
        </w:rPr>
        <w:t>sourceArray.CopyTo</w:t>
      </w:r>
      <w:proofErr w:type="spellEnd"/>
      <w:r w:rsidRPr="00985FE6">
        <w:rPr>
          <w:bdr w:val="single" w:sz="2" w:space="0" w:color="D9D9E3" w:frame="1"/>
        </w:rPr>
        <w:t>(</w:t>
      </w:r>
      <w:proofErr w:type="spellStart"/>
      <w:r w:rsidRPr="00985FE6">
        <w:rPr>
          <w:bdr w:val="single" w:sz="2" w:space="0" w:color="D9D9E3" w:frame="1"/>
        </w:rPr>
        <w:t>destinationArray</w:t>
      </w:r>
      <w:proofErr w:type="spellEnd"/>
      <w:r w:rsidRPr="00985FE6">
        <w:rPr>
          <w:bdr w:val="single" w:sz="2" w:space="0" w:color="D9D9E3" w:frame="1"/>
        </w:rPr>
        <w:t>, 0); // Copy elements to the destination array</w:t>
      </w:r>
    </w:p>
    <w:p w14:paraId="6FE8FD44" w14:textId="2EB80BEB"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System.Array.Clone</w:t>
      </w:r>
      <w:proofErr w:type="spellEnd"/>
      <w:r>
        <w:rPr>
          <w:rStyle w:val="Strong"/>
          <w:rFonts w:ascii="Segoe UI" w:hAnsi="Segoe UI" w:cs="Segoe UI"/>
          <w:color w:val="374151"/>
          <w:bdr w:val="single" w:sz="2" w:space="0" w:color="D9D9E3" w:frame="1"/>
        </w:rPr>
        <w:t>():</w:t>
      </w:r>
    </w:p>
    <w:p w14:paraId="58490D3E"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method is used to create a shallow copy of the array. It creates a new array instance with the same length and elements as the original array.</w:t>
      </w:r>
    </w:p>
    <w:p w14:paraId="058DE0F7"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Return Value:</w:t>
      </w:r>
      <w:r>
        <w:rPr>
          <w:rFonts w:ascii="Segoe UI" w:hAnsi="Segoe UI" w:cs="Segoe UI"/>
          <w:color w:val="374151"/>
        </w:rPr>
        <w:t xml:space="preserve"> The method returns a new array that is a shallow copy of the original array. The original array remains unchanged.</w:t>
      </w:r>
    </w:p>
    <w:p w14:paraId="2EFC0440"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Array Type:</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method works on any array type, as it creates a new array of the same type as the original.</w:t>
      </w:r>
    </w:p>
    <w:p w14:paraId="153BDEA6"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Shallow Copy:</w:t>
      </w:r>
      <w:r>
        <w:rPr>
          <w:rFonts w:ascii="Segoe UI" w:hAnsi="Segoe UI" w:cs="Segoe UI"/>
          <w:color w:val="374151"/>
        </w:rPr>
        <w:t xml:space="preserve"> The elements themselves are not cloned; if the elements are reference types, the references are copied, creating a new array that points to the same objects.</w:t>
      </w:r>
    </w:p>
    <w:p w14:paraId="34D94026" w14:textId="77777777" w:rsidR="00985FE6" w:rsidRDefault="00985FE6" w:rsidP="00985FE6">
      <w:pPr>
        <w:pStyle w:val="NormalWeb"/>
        <w:numPr>
          <w:ilvl w:val="0"/>
          <w:numId w:val="20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12D143F3" w14:textId="77777777" w:rsidR="00985FE6" w:rsidRPr="00985FE6" w:rsidRDefault="00985FE6" w:rsidP="00470BA8">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originalArray</w:t>
      </w:r>
      <w:proofErr w:type="spellEnd"/>
      <w:r w:rsidRPr="00985FE6">
        <w:rPr>
          <w:bdr w:val="single" w:sz="2" w:space="0" w:color="D9D9E3" w:frame="1"/>
        </w:rPr>
        <w:t xml:space="preserve"> = { 1, 2, 3, 4, 5 };</w:t>
      </w:r>
    </w:p>
    <w:p w14:paraId="287B1A91" w14:textId="77777777" w:rsidR="00985FE6" w:rsidRDefault="00985FE6" w:rsidP="00470BA8">
      <w:pPr>
        <w:pStyle w:val="wbbcode"/>
        <w:rPr>
          <w:bdr w:val="single" w:sz="2" w:space="0" w:color="D9D9E3" w:frame="1"/>
        </w:rPr>
      </w:pPr>
      <w:r w:rsidRPr="00985FE6">
        <w:rPr>
          <w:bdr w:val="single" w:sz="2" w:space="0" w:color="D9D9E3" w:frame="1"/>
        </w:rPr>
        <w:t xml:space="preserve">int[] </w:t>
      </w:r>
      <w:proofErr w:type="spellStart"/>
      <w:r w:rsidRPr="00985FE6">
        <w:rPr>
          <w:bdr w:val="single" w:sz="2" w:space="0" w:color="D9D9E3" w:frame="1"/>
        </w:rPr>
        <w:t>copiedArray</w:t>
      </w:r>
      <w:proofErr w:type="spellEnd"/>
      <w:r w:rsidRPr="00985FE6">
        <w:rPr>
          <w:bdr w:val="single" w:sz="2" w:space="0" w:color="D9D9E3" w:frame="1"/>
        </w:rPr>
        <w:t xml:space="preserve"> = (int[])</w:t>
      </w:r>
      <w:proofErr w:type="spellStart"/>
      <w:r w:rsidRPr="00985FE6">
        <w:rPr>
          <w:bdr w:val="single" w:sz="2" w:space="0" w:color="D9D9E3" w:frame="1"/>
        </w:rPr>
        <w:t>originalArray.Clone</w:t>
      </w:r>
      <w:proofErr w:type="spellEnd"/>
      <w:r w:rsidRPr="00985FE6">
        <w:rPr>
          <w:bdr w:val="single" w:sz="2" w:space="0" w:color="D9D9E3" w:frame="1"/>
        </w:rPr>
        <w:t>(); // Create a new array with same elements</w:t>
      </w:r>
    </w:p>
    <w:p w14:paraId="2BBE3DBE" w14:textId="0BDC9635" w:rsidR="00985FE6" w:rsidRDefault="00985FE6" w:rsidP="00985FE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w:t>
      </w:r>
      <w:proofErr w:type="spellStart"/>
      <w:r>
        <w:rPr>
          <w:rStyle w:val="HTMLCode"/>
          <w:rFonts w:ascii="Ubuntu Mono" w:hAnsi="Ubuntu Mono"/>
          <w:b/>
          <w:bCs/>
          <w:color w:val="374151"/>
          <w:sz w:val="21"/>
          <w:szCs w:val="21"/>
          <w:bdr w:val="single" w:sz="2" w:space="0" w:color="D9D9E3" w:frame="1"/>
        </w:rPr>
        <w:t>CopyTo</w:t>
      </w:r>
      <w:proofErr w:type="spell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is used to copy elements from one array to another existing array, while </w:t>
      </w:r>
      <w:r>
        <w:rPr>
          <w:rStyle w:val="HTMLCode"/>
          <w:rFonts w:ascii="Ubuntu Mono" w:hAnsi="Ubuntu Mono"/>
          <w:b/>
          <w:bCs/>
          <w:color w:val="374151"/>
          <w:sz w:val="21"/>
          <w:szCs w:val="21"/>
          <w:bdr w:val="single" w:sz="2" w:space="0" w:color="D9D9E3" w:frame="1"/>
        </w:rPr>
        <w:t>Clone()</w:t>
      </w:r>
      <w:r>
        <w:rPr>
          <w:rFonts w:ascii="Segoe UI" w:hAnsi="Segoe UI" w:cs="Segoe UI"/>
          <w:color w:val="374151"/>
        </w:rPr>
        <w:t xml:space="preserve"> is used to create a new array that is a shallow copy of the original array. The choice between them depends on whether you want to modify an existing array or create a new array as a copy.</w:t>
      </w:r>
    </w:p>
    <w:p w14:paraId="4AC36035" w14:textId="77777777" w:rsidR="00985FE6" w:rsidRPr="003A07F9" w:rsidRDefault="00985FE6"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31B3F315" w14:textId="58E18216" w:rsidR="003A07F9" w:rsidRPr="003A07F9" w:rsidRDefault="003A07F9" w:rsidP="00E92793">
      <w:pPr>
        <w:pStyle w:val="Heading1"/>
      </w:pPr>
      <w:r w:rsidRPr="003A07F9">
        <w:t>How can the Array elements be sorted in descending order?</w:t>
      </w:r>
    </w:p>
    <w:p w14:paraId="5F81378E" w14:textId="77777777" w:rsidR="003A07F9" w:rsidRDefault="003A07F9" w:rsidP="00470BA8">
      <w:pPr>
        <w:pStyle w:val="wbbpara"/>
        <w:rPr>
          <w:color w:val="385623" w:themeColor="accent6" w:themeShade="80"/>
        </w:rPr>
      </w:pPr>
      <w:r w:rsidRPr="003A07F9">
        <w:rPr>
          <w:color w:val="385623" w:themeColor="accent6" w:themeShade="80"/>
        </w:rPr>
        <w:t>You can use the Using Sort() methods and then Reverse() method.</w:t>
      </w:r>
    </w:p>
    <w:p w14:paraId="48B1247F" w14:textId="1B7B96D5"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r>
        <w:rPr>
          <w:rFonts w:ascii="Roboto" w:eastAsia="Times New Roman" w:hAnsi="Roboto" w:cs="Times New Roman"/>
          <w:color w:val="51565E"/>
          <w:kern w:val="0"/>
          <w:sz w:val="24"/>
          <w:szCs w:val="24"/>
          <w:lang w:eastAsia="en-GB"/>
          <w14:ligatures w14:val="none"/>
        </w:rPr>
        <w:t>Or</w:t>
      </w:r>
    </w:p>
    <w:p w14:paraId="0116A158"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In C#, you can sort array elements in descending order using the </w:t>
      </w:r>
      <w:proofErr w:type="spellStart"/>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proofErr w:type="spellEnd"/>
      <w:r w:rsidRPr="00AF00DA">
        <w:rPr>
          <w:rFonts w:ascii="Ubuntu Mono" w:eastAsia="Times New Roman" w:hAnsi="Ubuntu Mono" w:cs="Courier New"/>
          <w:b/>
          <w:bCs/>
          <w:color w:val="374151"/>
          <w:kern w:val="0"/>
          <w:sz w:val="21"/>
          <w:szCs w:val="21"/>
          <w:bdr w:val="single" w:sz="2" w:space="0" w:color="D9D9E3" w:frame="1"/>
          <w:lang w:eastAsia="en-GB"/>
          <w14:ligatures w14:val="none"/>
        </w:rPr>
        <w:t>()</w:t>
      </w:r>
      <w:r w:rsidRPr="00AF00DA">
        <w:rPr>
          <w:rFonts w:ascii="Segoe UI" w:eastAsia="Times New Roman" w:hAnsi="Segoe UI" w:cs="Segoe UI"/>
          <w:color w:val="374151"/>
          <w:kern w:val="0"/>
          <w:sz w:val="24"/>
          <w:szCs w:val="24"/>
          <w:lang w:eastAsia="en-GB"/>
          <w14:ligatures w14:val="none"/>
        </w:rPr>
        <w:t xml:space="preserve"> method along with 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Here's how you can do it:</w:t>
      </w:r>
    </w:p>
    <w:p w14:paraId="6F22BA3C" w14:textId="77777777" w:rsidR="00AF00DA" w:rsidRPr="00AF00DA" w:rsidRDefault="00AF00DA" w:rsidP="00470BA8">
      <w:pPr>
        <w:pStyle w:val="wbbcode"/>
        <w:rPr>
          <w:bdr w:val="single" w:sz="2" w:space="0" w:color="D9D9E3" w:frame="1"/>
        </w:rPr>
      </w:pPr>
      <w:r w:rsidRPr="00AF00DA">
        <w:rPr>
          <w:bdr w:val="single" w:sz="2" w:space="0" w:color="D9D9E3" w:frame="1"/>
        </w:rPr>
        <w:lastRenderedPageBreak/>
        <w:t>using System;</w:t>
      </w:r>
    </w:p>
    <w:p w14:paraId="224F8151" w14:textId="77777777" w:rsidR="00AF00DA" w:rsidRPr="00AF00DA" w:rsidRDefault="00AF00DA" w:rsidP="00470BA8">
      <w:pPr>
        <w:pStyle w:val="wbbcode"/>
        <w:rPr>
          <w:bdr w:val="single" w:sz="2" w:space="0" w:color="D9D9E3" w:frame="1"/>
        </w:rPr>
      </w:pPr>
    </w:p>
    <w:p w14:paraId="5F20BB18" w14:textId="77777777" w:rsidR="00AF00DA" w:rsidRPr="00AF00DA" w:rsidRDefault="00AF00DA" w:rsidP="00470BA8">
      <w:pPr>
        <w:pStyle w:val="wbbcode"/>
        <w:rPr>
          <w:bdr w:val="single" w:sz="2" w:space="0" w:color="D9D9E3" w:frame="1"/>
        </w:rPr>
      </w:pPr>
      <w:r w:rsidRPr="00AF00DA">
        <w:rPr>
          <w:bdr w:val="single" w:sz="2" w:space="0" w:color="D9D9E3" w:frame="1"/>
        </w:rPr>
        <w:t>class Program</w:t>
      </w:r>
    </w:p>
    <w:p w14:paraId="05B66A2E" w14:textId="77777777" w:rsidR="00AF00DA" w:rsidRPr="00AF00DA" w:rsidRDefault="00AF00DA" w:rsidP="00470BA8">
      <w:pPr>
        <w:pStyle w:val="wbbcode"/>
        <w:rPr>
          <w:bdr w:val="single" w:sz="2" w:space="0" w:color="D9D9E3" w:frame="1"/>
        </w:rPr>
      </w:pPr>
      <w:r w:rsidRPr="00AF00DA">
        <w:rPr>
          <w:bdr w:val="single" w:sz="2" w:space="0" w:color="D9D9E3" w:frame="1"/>
        </w:rPr>
        <w:t>{</w:t>
      </w:r>
    </w:p>
    <w:p w14:paraId="42140DC0" w14:textId="77777777" w:rsidR="00AF00DA" w:rsidRPr="00AF00DA" w:rsidRDefault="00AF00DA" w:rsidP="00470BA8">
      <w:pPr>
        <w:pStyle w:val="wbbcode"/>
        <w:rPr>
          <w:bdr w:val="single" w:sz="2" w:space="0" w:color="D9D9E3" w:frame="1"/>
        </w:rPr>
      </w:pPr>
      <w:r w:rsidRPr="00AF00DA">
        <w:rPr>
          <w:bdr w:val="single" w:sz="2" w:space="0" w:color="D9D9E3" w:frame="1"/>
        </w:rPr>
        <w:t xml:space="preserve">    static void Main()</w:t>
      </w:r>
    </w:p>
    <w:p w14:paraId="16604A95"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0719E2B7" w14:textId="77777777" w:rsidR="00AF00DA" w:rsidRPr="00AF00DA" w:rsidRDefault="00AF00DA" w:rsidP="00470BA8">
      <w:pPr>
        <w:pStyle w:val="wbbcode"/>
        <w:rPr>
          <w:bdr w:val="single" w:sz="2" w:space="0" w:color="D9D9E3" w:frame="1"/>
        </w:rPr>
      </w:pPr>
      <w:r w:rsidRPr="00AF00DA">
        <w:rPr>
          <w:bdr w:val="single" w:sz="2" w:space="0" w:color="D9D9E3" w:frame="1"/>
        </w:rPr>
        <w:t xml:space="preserve">        int[] numbers = { 5, 2, 8, 1, 7 };</w:t>
      </w:r>
    </w:p>
    <w:p w14:paraId="071B3CE2" w14:textId="77777777" w:rsidR="00AF00DA" w:rsidRPr="00AF00DA" w:rsidRDefault="00AF00DA" w:rsidP="00470BA8">
      <w:pPr>
        <w:pStyle w:val="wbbcode"/>
        <w:rPr>
          <w:bdr w:val="single" w:sz="2" w:space="0" w:color="D9D9E3" w:frame="1"/>
        </w:rPr>
      </w:pPr>
    </w:p>
    <w:p w14:paraId="3AFB58A2" w14:textId="77777777" w:rsidR="00AF00DA" w:rsidRPr="00AF00DA" w:rsidRDefault="00AF00DA" w:rsidP="00470BA8">
      <w:pPr>
        <w:pStyle w:val="wbbcode"/>
        <w:rPr>
          <w:bdr w:val="single" w:sz="2" w:space="0" w:color="D9D9E3" w:frame="1"/>
        </w:rPr>
      </w:pPr>
      <w:r w:rsidRPr="00AF00DA">
        <w:rPr>
          <w:bdr w:val="single" w:sz="2" w:space="0" w:color="D9D9E3" w:frame="1"/>
        </w:rPr>
        <w:t xml:space="preserve">        // Sorting in descending order using </w:t>
      </w:r>
      <w:proofErr w:type="spellStart"/>
      <w:r w:rsidRPr="00AF00DA">
        <w:rPr>
          <w:bdr w:val="single" w:sz="2" w:space="0" w:color="D9D9E3" w:frame="1"/>
        </w:rPr>
        <w:t>Array.Sort</w:t>
      </w:r>
      <w:proofErr w:type="spellEnd"/>
      <w:r w:rsidRPr="00AF00DA">
        <w:rPr>
          <w:bdr w:val="single" w:sz="2" w:space="0" w:color="D9D9E3" w:frame="1"/>
        </w:rPr>
        <w:t>() and Comparison&lt;T&gt; delegate</w:t>
      </w:r>
    </w:p>
    <w:p w14:paraId="578410F9"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Array.Sort</w:t>
      </w:r>
      <w:proofErr w:type="spellEnd"/>
      <w:r w:rsidRPr="00AF00DA">
        <w:rPr>
          <w:bdr w:val="single" w:sz="2" w:space="0" w:color="D9D9E3" w:frame="1"/>
        </w:rPr>
        <w:t xml:space="preserve">(numbers, (x, y) =&gt; </w:t>
      </w:r>
      <w:proofErr w:type="spellStart"/>
      <w:r w:rsidRPr="00AF00DA">
        <w:rPr>
          <w:bdr w:val="single" w:sz="2" w:space="0" w:color="D9D9E3" w:frame="1"/>
        </w:rPr>
        <w:t>y.CompareTo</w:t>
      </w:r>
      <w:proofErr w:type="spellEnd"/>
      <w:r w:rsidRPr="00AF00DA">
        <w:rPr>
          <w:bdr w:val="single" w:sz="2" w:space="0" w:color="D9D9E3" w:frame="1"/>
        </w:rPr>
        <w:t>(x));</w:t>
      </w:r>
    </w:p>
    <w:p w14:paraId="008BFD4C" w14:textId="77777777" w:rsidR="00AF00DA" w:rsidRPr="00AF00DA" w:rsidRDefault="00AF00DA" w:rsidP="00470BA8">
      <w:pPr>
        <w:pStyle w:val="wbbcode"/>
        <w:rPr>
          <w:bdr w:val="single" w:sz="2" w:space="0" w:color="D9D9E3" w:frame="1"/>
        </w:rPr>
      </w:pPr>
    </w:p>
    <w:p w14:paraId="1581021C" w14:textId="77777777" w:rsidR="00AF00DA" w:rsidRPr="00AF00DA" w:rsidRDefault="00AF00DA" w:rsidP="00470BA8">
      <w:pPr>
        <w:pStyle w:val="wbbcode"/>
        <w:rPr>
          <w:bdr w:val="single" w:sz="2" w:space="0" w:color="D9D9E3" w:frame="1"/>
        </w:rPr>
      </w:pPr>
      <w:r w:rsidRPr="00AF00DA">
        <w:rPr>
          <w:bdr w:val="single" w:sz="2" w:space="0" w:color="D9D9E3" w:frame="1"/>
        </w:rPr>
        <w:t xml:space="preserve">        foreach (int number in numbers)</w:t>
      </w:r>
    </w:p>
    <w:p w14:paraId="113ABA2D"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150512B3"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Console.WriteLine</w:t>
      </w:r>
      <w:proofErr w:type="spellEnd"/>
      <w:r w:rsidRPr="00AF00DA">
        <w:rPr>
          <w:bdr w:val="single" w:sz="2" w:space="0" w:color="D9D9E3" w:frame="1"/>
        </w:rPr>
        <w:t>(number);</w:t>
      </w:r>
    </w:p>
    <w:p w14:paraId="7EAB1DA6"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059D6FD8"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08A78939" w14:textId="77777777" w:rsidR="00AF00DA" w:rsidRDefault="00AF00DA" w:rsidP="00470BA8">
      <w:pPr>
        <w:pStyle w:val="wbbcode"/>
        <w:rPr>
          <w:bdr w:val="single" w:sz="2" w:space="0" w:color="D9D9E3" w:frame="1"/>
        </w:rPr>
      </w:pPr>
      <w:r w:rsidRPr="00AF00DA">
        <w:rPr>
          <w:bdr w:val="single" w:sz="2" w:space="0" w:color="D9D9E3" w:frame="1"/>
        </w:rPr>
        <w:t>}</w:t>
      </w:r>
    </w:p>
    <w:p w14:paraId="2039303C" w14:textId="1D8EC1A5"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In the example above:</w:t>
      </w:r>
    </w:p>
    <w:p w14:paraId="4CFC36DA"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We have an array of integers named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numbers</w:t>
      </w:r>
      <w:r w:rsidRPr="00AF00DA">
        <w:rPr>
          <w:rFonts w:ascii="Segoe UI" w:eastAsia="Times New Roman" w:hAnsi="Segoe UI" w:cs="Segoe UI"/>
          <w:color w:val="374151"/>
          <w:kern w:val="0"/>
          <w:sz w:val="24"/>
          <w:szCs w:val="24"/>
          <w:lang w:eastAsia="en-GB"/>
          <w14:ligatures w14:val="none"/>
        </w:rPr>
        <w:t>.</w:t>
      </w:r>
    </w:p>
    <w:p w14:paraId="02D126DC"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We use the </w:t>
      </w:r>
      <w:proofErr w:type="spellStart"/>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proofErr w:type="spellEnd"/>
      <w:r w:rsidRPr="00AF00DA">
        <w:rPr>
          <w:rFonts w:ascii="Ubuntu Mono" w:eastAsia="Times New Roman" w:hAnsi="Ubuntu Mono" w:cs="Courier New"/>
          <w:b/>
          <w:bCs/>
          <w:color w:val="374151"/>
          <w:kern w:val="0"/>
          <w:sz w:val="21"/>
          <w:szCs w:val="21"/>
          <w:bdr w:val="single" w:sz="2" w:space="0" w:color="D9D9E3" w:frame="1"/>
          <w:lang w:eastAsia="en-GB"/>
          <w14:ligatures w14:val="none"/>
        </w:rPr>
        <w:t>()</w:t>
      </w:r>
      <w:r w:rsidRPr="00AF00DA">
        <w:rPr>
          <w:rFonts w:ascii="Segoe UI" w:eastAsia="Times New Roman" w:hAnsi="Segoe UI" w:cs="Segoe UI"/>
          <w:color w:val="374151"/>
          <w:kern w:val="0"/>
          <w:sz w:val="24"/>
          <w:szCs w:val="24"/>
          <w:lang w:eastAsia="en-GB"/>
          <w14:ligatures w14:val="none"/>
        </w:rPr>
        <w:t xml:space="preserve"> method, which sorts the elements of the array in ascending order by default.</w:t>
      </w:r>
    </w:p>
    <w:p w14:paraId="2CCC7B59"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To sort in descending order, we pass a lambda expression to the </w:t>
      </w:r>
      <w:proofErr w:type="spellStart"/>
      <w:r w:rsidRPr="00AF00DA">
        <w:rPr>
          <w:rFonts w:ascii="Ubuntu Mono" w:eastAsia="Times New Roman" w:hAnsi="Ubuntu Mono" w:cs="Courier New"/>
          <w:b/>
          <w:bCs/>
          <w:color w:val="374151"/>
          <w:kern w:val="0"/>
          <w:sz w:val="21"/>
          <w:szCs w:val="21"/>
          <w:bdr w:val="single" w:sz="2" w:space="0" w:color="D9D9E3" w:frame="1"/>
          <w:lang w:eastAsia="en-GB"/>
          <w14:ligatures w14:val="none"/>
        </w:rPr>
        <w:t>Array.Sort</w:t>
      </w:r>
      <w:proofErr w:type="spellEnd"/>
      <w:r w:rsidRPr="00AF00DA">
        <w:rPr>
          <w:rFonts w:ascii="Ubuntu Mono" w:eastAsia="Times New Roman" w:hAnsi="Ubuntu Mono" w:cs="Courier New"/>
          <w:b/>
          <w:bCs/>
          <w:color w:val="374151"/>
          <w:kern w:val="0"/>
          <w:sz w:val="21"/>
          <w:szCs w:val="21"/>
          <w:bdr w:val="single" w:sz="2" w:space="0" w:color="D9D9E3" w:frame="1"/>
          <w:lang w:eastAsia="en-GB"/>
          <w14:ligatures w14:val="none"/>
        </w:rPr>
        <w:t>()</w:t>
      </w:r>
      <w:r w:rsidRPr="00AF00DA">
        <w:rPr>
          <w:rFonts w:ascii="Segoe UI" w:eastAsia="Times New Roman" w:hAnsi="Segoe UI" w:cs="Segoe UI"/>
          <w:color w:val="374151"/>
          <w:kern w:val="0"/>
          <w:sz w:val="24"/>
          <w:szCs w:val="24"/>
          <w:lang w:eastAsia="en-GB"/>
          <w14:ligatures w14:val="none"/>
        </w:rPr>
        <w:t xml:space="preserve"> method that compares elements in reverse order using 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This lambda expression compares elements </w:t>
      </w:r>
      <w:r w:rsidRPr="00AF00DA">
        <w:rPr>
          <w:rFonts w:ascii="Ubuntu Mono" w:eastAsia="Times New Roman" w:hAnsi="Ubuntu Mono" w:cs="Courier New"/>
          <w:b/>
          <w:bCs/>
          <w:color w:val="374151"/>
          <w:kern w:val="0"/>
          <w:sz w:val="21"/>
          <w:szCs w:val="21"/>
          <w:bdr w:val="single" w:sz="2" w:space="0" w:color="D9D9E3" w:frame="1"/>
          <w:lang w:eastAsia="en-GB"/>
          <w14:ligatures w14:val="none"/>
        </w:rPr>
        <w:t>y</w:t>
      </w:r>
      <w:r w:rsidRPr="00AF00DA">
        <w:rPr>
          <w:rFonts w:ascii="Segoe UI" w:eastAsia="Times New Roman" w:hAnsi="Segoe UI" w:cs="Segoe UI"/>
          <w:color w:val="374151"/>
          <w:kern w:val="0"/>
          <w:sz w:val="24"/>
          <w:szCs w:val="24"/>
          <w:lang w:eastAsia="en-GB"/>
          <w14:ligatures w14:val="none"/>
        </w:rPr>
        <w:t xml:space="preserve"> and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x</w:t>
      </w:r>
      <w:r w:rsidRPr="00AF00DA">
        <w:rPr>
          <w:rFonts w:ascii="Segoe UI" w:eastAsia="Times New Roman" w:hAnsi="Segoe UI" w:cs="Segoe UI"/>
          <w:color w:val="374151"/>
          <w:kern w:val="0"/>
          <w:sz w:val="24"/>
          <w:szCs w:val="24"/>
          <w:lang w:eastAsia="en-GB"/>
          <w14:ligatures w14:val="none"/>
        </w:rPr>
        <w:t xml:space="preserve"> (instead of the default </w:t>
      </w:r>
      <w:r w:rsidRPr="00AF00DA">
        <w:rPr>
          <w:rFonts w:ascii="Ubuntu Mono" w:eastAsia="Times New Roman" w:hAnsi="Ubuntu Mono" w:cs="Courier New"/>
          <w:b/>
          <w:bCs/>
          <w:color w:val="374151"/>
          <w:kern w:val="0"/>
          <w:sz w:val="21"/>
          <w:szCs w:val="21"/>
          <w:bdr w:val="single" w:sz="2" w:space="0" w:color="D9D9E3" w:frame="1"/>
          <w:lang w:eastAsia="en-GB"/>
          <w14:ligatures w14:val="none"/>
        </w:rPr>
        <w:t>x</w:t>
      </w:r>
      <w:r w:rsidRPr="00AF00DA">
        <w:rPr>
          <w:rFonts w:ascii="Segoe UI" w:eastAsia="Times New Roman" w:hAnsi="Segoe UI" w:cs="Segoe UI"/>
          <w:color w:val="374151"/>
          <w:kern w:val="0"/>
          <w:sz w:val="24"/>
          <w:szCs w:val="24"/>
          <w:lang w:eastAsia="en-GB"/>
          <w14:ligatures w14:val="none"/>
        </w:rPr>
        <w:t xml:space="preserve"> and </w:t>
      </w:r>
      <w:r w:rsidRPr="00AF00DA">
        <w:rPr>
          <w:rFonts w:ascii="Ubuntu Mono" w:eastAsia="Times New Roman" w:hAnsi="Ubuntu Mono" w:cs="Courier New"/>
          <w:b/>
          <w:bCs/>
          <w:color w:val="374151"/>
          <w:kern w:val="0"/>
          <w:sz w:val="21"/>
          <w:szCs w:val="21"/>
          <w:bdr w:val="single" w:sz="2" w:space="0" w:color="D9D9E3" w:frame="1"/>
          <w:lang w:eastAsia="en-GB"/>
          <w14:ligatures w14:val="none"/>
        </w:rPr>
        <w:t>y</w:t>
      </w:r>
      <w:r w:rsidRPr="00AF00DA">
        <w:rPr>
          <w:rFonts w:ascii="Segoe UI" w:eastAsia="Times New Roman" w:hAnsi="Segoe UI" w:cs="Segoe UI"/>
          <w:color w:val="374151"/>
          <w:kern w:val="0"/>
          <w:sz w:val="24"/>
          <w:szCs w:val="24"/>
          <w:lang w:eastAsia="en-GB"/>
          <w14:ligatures w14:val="none"/>
        </w:rPr>
        <w:t>), effectively sorting in descending order.</w:t>
      </w:r>
    </w:p>
    <w:p w14:paraId="3BA4CC5E" w14:textId="77777777" w:rsidR="00AF00DA" w:rsidRPr="00AF00DA" w:rsidRDefault="00AF00DA" w:rsidP="00AF00DA">
      <w:pPr>
        <w:numPr>
          <w:ilvl w:val="0"/>
          <w:numId w:val="20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The sorted array is then printed using a </w:t>
      </w:r>
      <w:r w:rsidRPr="00AF00DA">
        <w:rPr>
          <w:rFonts w:ascii="Ubuntu Mono" w:eastAsia="Times New Roman" w:hAnsi="Ubuntu Mono" w:cs="Courier New"/>
          <w:b/>
          <w:bCs/>
          <w:color w:val="374151"/>
          <w:kern w:val="0"/>
          <w:sz w:val="21"/>
          <w:szCs w:val="21"/>
          <w:bdr w:val="single" w:sz="2" w:space="0" w:color="D9D9E3" w:frame="1"/>
          <w:lang w:eastAsia="en-GB"/>
          <w14:ligatures w14:val="none"/>
        </w:rPr>
        <w:t>foreach</w:t>
      </w:r>
      <w:r w:rsidRPr="00AF00DA">
        <w:rPr>
          <w:rFonts w:ascii="Segoe UI" w:eastAsia="Times New Roman" w:hAnsi="Segoe UI" w:cs="Segoe UI"/>
          <w:color w:val="374151"/>
          <w:kern w:val="0"/>
          <w:sz w:val="24"/>
          <w:szCs w:val="24"/>
          <w:lang w:eastAsia="en-GB"/>
          <w14:ligatures w14:val="none"/>
        </w:rPr>
        <w:t xml:space="preserve"> loop.</w:t>
      </w:r>
    </w:p>
    <w:p w14:paraId="3C41041F"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AF00DA">
        <w:rPr>
          <w:rFonts w:ascii="Segoe UI" w:eastAsia="Times New Roman" w:hAnsi="Segoe UI" w:cs="Segoe UI"/>
          <w:color w:val="374151"/>
          <w:kern w:val="0"/>
          <w:sz w:val="24"/>
          <w:szCs w:val="24"/>
          <w:lang w:eastAsia="en-GB"/>
          <w14:ligatures w14:val="none"/>
        </w:rPr>
        <w:t xml:space="preserve">The </w:t>
      </w:r>
      <w:r w:rsidRPr="00AF00DA">
        <w:rPr>
          <w:rFonts w:ascii="Ubuntu Mono" w:eastAsia="Times New Roman" w:hAnsi="Ubuntu Mono" w:cs="Courier New"/>
          <w:b/>
          <w:bCs/>
          <w:color w:val="374151"/>
          <w:kern w:val="0"/>
          <w:sz w:val="21"/>
          <w:szCs w:val="21"/>
          <w:bdr w:val="single" w:sz="2" w:space="0" w:color="D9D9E3" w:frame="1"/>
          <w:lang w:eastAsia="en-GB"/>
          <w14:ligatures w14:val="none"/>
        </w:rPr>
        <w:t>Comparison&lt;T&gt;</w:t>
      </w:r>
      <w:r w:rsidRPr="00AF00DA">
        <w:rPr>
          <w:rFonts w:ascii="Segoe UI" w:eastAsia="Times New Roman" w:hAnsi="Segoe UI" w:cs="Segoe UI"/>
          <w:color w:val="374151"/>
          <w:kern w:val="0"/>
          <w:sz w:val="24"/>
          <w:szCs w:val="24"/>
          <w:lang w:eastAsia="en-GB"/>
          <w14:ligatures w14:val="none"/>
        </w:rPr>
        <w:t xml:space="preserve"> delegate allows you to customize how elements are compared during sorting, enabling you to achieve descending order sorting by reversing the comparison.</w:t>
      </w:r>
    </w:p>
    <w:p w14:paraId="39D91F29" w14:textId="77777777"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E696C5E" w14:textId="77777777" w:rsidR="00AF00DA"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824E70A" w14:textId="6FF57372" w:rsidR="00AF00DA" w:rsidRPr="00AF00DA" w:rsidRDefault="00AF00DA" w:rsidP="00AF00DA">
      <w:pPr>
        <w:spacing w:after="100" w:line="240" w:lineRule="auto"/>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I</w:t>
      </w:r>
      <w:r w:rsidRPr="00AF00DA">
        <w:rPr>
          <w:rFonts w:ascii="Segoe UI" w:eastAsia="Times New Roman" w:hAnsi="Segoe UI" w:cs="Segoe UI"/>
          <w:kern w:val="0"/>
          <w:sz w:val="21"/>
          <w:szCs w:val="21"/>
          <w:lang w:eastAsia="en-GB"/>
          <w14:ligatures w14:val="none"/>
        </w:rPr>
        <w:t xml:space="preserve">n </w:t>
      </w:r>
      <w:proofErr w:type="spellStart"/>
      <w:r w:rsidRPr="00AF00DA">
        <w:rPr>
          <w:rFonts w:ascii="Segoe UI" w:eastAsia="Times New Roman" w:hAnsi="Segoe UI" w:cs="Segoe UI"/>
          <w:kern w:val="0"/>
          <w:sz w:val="21"/>
          <w:szCs w:val="21"/>
          <w:lang w:eastAsia="en-GB"/>
          <w14:ligatures w14:val="none"/>
        </w:rPr>
        <w:t>c#</w:t>
      </w:r>
      <w:proofErr w:type="spellEnd"/>
      <w:r w:rsidRPr="00AF00DA">
        <w:rPr>
          <w:rFonts w:ascii="Segoe UI" w:eastAsia="Times New Roman" w:hAnsi="Segoe UI" w:cs="Segoe UI"/>
          <w:kern w:val="0"/>
          <w:sz w:val="21"/>
          <w:szCs w:val="21"/>
          <w:lang w:eastAsia="en-GB"/>
          <w14:ligatures w14:val="none"/>
        </w:rPr>
        <w:t xml:space="preserve"> how does </w:t>
      </w:r>
      <w:proofErr w:type="spellStart"/>
      <w:r w:rsidRPr="00AF00DA">
        <w:rPr>
          <w:rFonts w:ascii="Segoe UI" w:eastAsia="Times New Roman" w:hAnsi="Segoe UI" w:cs="Segoe UI"/>
          <w:kern w:val="0"/>
          <w:sz w:val="21"/>
          <w:szCs w:val="21"/>
          <w:lang w:eastAsia="en-GB"/>
          <w14:ligatures w14:val="none"/>
        </w:rPr>
        <w:t>Array.Sort</w:t>
      </w:r>
      <w:proofErr w:type="spellEnd"/>
      <w:r w:rsidRPr="00AF00DA">
        <w:rPr>
          <w:rFonts w:ascii="Segoe UI" w:eastAsia="Times New Roman" w:hAnsi="Segoe UI" w:cs="Segoe UI"/>
          <w:kern w:val="0"/>
          <w:sz w:val="21"/>
          <w:szCs w:val="21"/>
          <w:lang w:eastAsia="en-GB"/>
          <w14:ligatures w14:val="none"/>
        </w:rPr>
        <w:t>() work?</w:t>
      </w:r>
    </w:p>
    <w:p w14:paraId="2AC04107" w14:textId="77777777" w:rsidR="00AF00DA" w:rsidRPr="00AF00DA" w:rsidRDefault="00AF00DA" w:rsidP="00AF00DA">
      <w:pPr>
        <w:shd w:val="clear" w:color="auto" w:fill="19C37D"/>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ChatGPT</w:t>
      </w:r>
    </w:p>
    <w:p w14:paraId="2C8B6D94"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The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 xml:space="preserve"> method in C# is used to sort the elements of an array in ascending order. It uses a hybrid sorting algorithm called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which is a combination of three sorting algorithms: Quicksort, Heapsort, and Insertion Sort.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adapts its strategy based on the data being sorted to provide efficient sorting performance across various scenarios.</w:t>
      </w:r>
    </w:p>
    <w:p w14:paraId="7BF79DE7"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Here's how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 xml:space="preserve"> works:</w:t>
      </w:r>
    </w:p>
    <w:p w14:paraId="6571B0A2"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Quicksort:</w:t>
      </w:r>
    </w:p>
    <w:p w14:paraId="559231A8"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Initially,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attempts to use Quicksort to partition the array into two sub-arrays, one containing elements less than or equal to a pivot element and the other containing elements greater than the pivot.</w:t>
      </w:r>
    </w:p>
    <w:p w14:paraId="6487EF11"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lastRenderedPageBreak/>
        <w:t>Quicksort is efficient for large arrays and average-case scenarios. However, it can degrade to O(n^2) time complexity in the worst case.</w:t>
      </w:r>
    </w:p>
    <w:p w14:paraId="4DEB54BD"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Heapsort:</w:t>
      </w:r>
    </w:p>
    <w:p w14:paraId="581EB046"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If the depth of recursion in the Quicksort phase exceeds a certain threshold (logarithmic of the array size), the algorithm switches to Heapsort to ensure worst-case O(n log n) performance.</w:t>
      </w:r>
    </w:p>
    <w:p w14:paraId="2C5D5090"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Heapsort builds a heap (a binary tree where the parent is always greater or equal to its children), then repeatedly extracts the maximum element from the heap to sort the array.</w:t>
      </w:r>
    </w:p>
    <w:p w14:paraId="12E863B4" w14:textId="77777777" w:rsidR="00AF00DA" w:rsidRPr="00AF00DA" w:rsidRDefault="00AF00DA" w:rsidP="00AF00DA">
      <w:pPr>
        <w:numPr>
          <w:ilvl w:val="0"/>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b/>
          <w:bCs/>
          <w:kern w:val="0"/>
          <w:sz w:val="21"/>
          <w:szCs w:val="21"/>
          <w:bdr w:val="single" w:sz="2" w:space="0" w:color="D9D9E3" w:frame="1"/>
          <w:lang w:eastAsia="en-GB"/>
          <w14:ligatures w14:val="none"/>
        </w:rPr>
        <w:t>Insertion Sort:</w:t>
      </w:r>
    </w:p>
    <w:p w14:paraId="7845BD7D" w14:textId="77777777" w:rsidR="00AF00DA" w:rsidRPr="00AF00DA" w:rsidRDefault="00AF00DA" w:rsidP="00AF00DA">
      <w:pPr>
        <w:numPr>
          <w:ilvl w:val="1"/>
          <w:numId w:val="20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For small sub-arrays,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switches to Insertion Sort. Insertion Sort is efficient for sorting small arrays and performs well when the array is nearly sorted.</w:t>
      </w:r>
    </w:p>
    <w:p w14:paraId="26836118"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starts with Quicksort, then switches to Heapsort if necessary, and eventually falls back to Insertion Sort for small sub-arrays. This hybrid approach balances performance considerations for various scenarios. It provides a good trade-off between the average-case performance of Quicksort and the worst-case performance of Heapsort.</w:t>
      </w:r>
    </w:p>
    <w:p w14:paraId="193092CA" w14:textId="77777777"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Here's how you can use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w:t>
      </w:r>
    </w:p>
    <w:p w14:paraId="5AA71650" w14:textId="77777777" w:rsidR="00AF00DA" w:rsidRPr="00AF00DA" w:rsidRDefault="00AF00DA" w:rsidP="00470BA8">
      <w:pPr>
        <w:pStyle w:val="wbbcode"/>
        <w:rPr>
          <w:bdr w:val="single" w:sz="2" w:space="0" w:color="D9D9E3" w:frame="1"/>
        </w:rPr>
      </w:pPr>
      <w:r w:rsidRPr="00AF00DA">
        <w:rPr>
          <w:bdr w:val="single" w:sz="2" w:space="0" w:color="D9D9E3" w:frame="1"/>
        </w:rPr>
        <w:t>using System;</w:t>
      </w:r>
    </w:p>
    <w:p w14:paraId="570FEB61" w14:textId="77777777" w:rsidR="00AF00DA" w:rsidRPr="00AF00DA" w:rsidRDefault="00AF00DA" w:rsidP="00470BA8">
      <w:pPr>
        <w:pStyle w:val="wbbcode"/>
        <w:rPr>
          <w:bdr w:val="single" w:sz="2" w:space="0" w:color="D9D9E3" w:frame="1"/>
        </w:rPr>
      </w:pPr>
    </w:p>
    <w:p w14:paraId="18C5CCCB" w14:textId="77777777" w:rsidR="00AF00DA" w:rsidRPr="00AF00DA" w:rsidRDefault="00AF00DA" w:rsidP="00470BA8">
      <w:pPr>
        <w:pStyle w:val="wbbcode"/>
        <w:rPr>
          <w:bdr w:val="single" w:sz="2" w:space="0" w:color="D9D9E3" w:frame="1"/>
        </w:rPr>
      </w:pPr>
      <w:r w:rsidRPr="00AF00DA">
        <w:rPr>
          <w:bdr w:val="single" w:sz="2" w:space="0" w:color="D9D9E3" w:frame="1"/>
        </w:rPr>
        <w:t>class Program</w:t>
      </w:r>
    </w:p>
    <w:p w14:paraId="774E5871" w14:textId="77777777" w:rsidR="00AF00DA" w:rsidRPr="00AF00DA" w:rsidRDefault="00AF00DA" w:rsidP="00470BA8">
      <w:pPr>
        <w:pStyle w:val="wbbcode"/>
        <w:rPr>
          <w:bdr w:val="single" w:sz="2" w:space="0" w:color="D9D9E3" w:frame="1"/>
        </w:rPr>
      </w:pPr>
      <w:r w:rsidRPr="00AF00DA">
        <w:rPr>
          <w:bdr w:val="single" w:sz="2" w:space="0" w:color="D9D9E3" w:frame="1"/>
        </w:rPr>
        <w:t>{</w:t>
      </w:r>
    </w:p>
    <w:p w14:paraId="13A3D8F2" w14:textId="77777777" w:rsidR="00AF00DA" w:rsidRPr="00AF00DA" w:rsidRDefault="00AF00DA" w:rsidP="00470BA8">
      <w:pPr>
        <w:pStyle w:val="wbbcode"/>
        <w:rPr>
          <w:bdr w:val="single" w:sz="2" w:space="0" w:color="D9D9E3" w:frame="1"/>
        </w:rPr>
      </w:pPr>
      <w:r w:rsidRPr="00AF00DA">
        <w:rPr>
          <w:bdr w:val="single" w:sz="2" w:space="0" w:color="D9D9E3" w:frame="1"/>
        </w:rPr>
        <w:t xml:space="preserve">    static void Main()</w:t>
      </w:r>
    </w:p>
    <w:p w14:paraId="0FC672FD"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4B361ACB" w14:textId="77777777" w:rsidR="00AF00DA" w:rsidRPr="00AF00DA" w:rsidRDefault="00AF00DA" w:rsidP="00470BA8">
      <w:pPr>
        <w:pStyle w:val="wbbcode"/>
        <w:rPr>
          <w:bdr w:val="single" w:sz="2" w:space="0" w:color="D9D9E3" w:frame="1"/>
        </w:rPr>
      </w:pPr>
      <w:r w:rsidRPr="00AF00DA">
        <w:rPr>
          <w:bdr w:val="single" w:sz="2" w:space="0" w:color="D9D9E3" w:frame="1"/>
        </w:rPr>
        <w:t xml:space="preserve">        int[] numbers = { 5, 2, 8, 1, 7 };</w:t>
      </w:r>
    </w:p>
    <w:p w14:paraId="75AEB123" w14:textId="77777777" w:rsidR="00AF00DA" w:rsidRPr="00AF00DA" w:rsidRDefault="00AF00DA" w:rsidP="00470BA8">
      <w:pPr>
        <w:pStyle w:val="wbbcode"/>
        <w:rPr>
          <w:bdr w:val="single" w:sz="2" w:space="0" w:color="D9D9E3" w:frame="1"/>
        </w:rPr>
      </w:pPr>
    </w:p>
    <w:p w14:paraId="49CE9249"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Array.Sort</w:t>
      </w:r>
      <w:proofErr w:type="spellEnd"/>
      <w:r w:rsidRPr="00AF00DA">
        <w:rPr>
          <w:bdr w:val="single" w:sz="2" w:space="0" w:color="D9D9E3" w:frame="1"/>
        </w:rPr>
        <w:t>(numbers); // Sort the array in ascending order</w:t>
      </w:r>
    </w:p>
    <w:p w14:paraId="14CEDD0E" w14:textId="77777777" w:rsidR="00AF00DA" w:rsidRPr="00AF00DA" w:rsidRDefault="00AF00DA" w:rsidP="00470BA8">
      <w:pPr>
        <w:pStyle w:val="wbbcode"/>
        <w:rPr>
          <w:bdr w:val="single" w:sz="2" w:space="0" w:color="D9D9E3" w:frame="1"/>
        </w:rPr>
      </w:pPr>
    </w:p>
    <w:p w14:paraId="5F031017" w14:textId="77777777" w:rsidR="00AF00DA" w:rsidRPr="00AF00DA" w:rsidRDefault="00AF00DA" w:rsidP="00470BA8">
      <w:pPr>
        <w:pStyle w:val="wbbcode"/>
        <w:rPr>
          <w:bdr w:val="single" w:sz="2" w:space="0" w:color="D9D9E3" w:frame="1"/>
        </w:rPr>
      </w:pPr>
      <w:r w:rsidRPr="00AF00DA">
        <w:rPr>
          <w:bdr w:val="single" w:sz="2" w:space="0" w:color="D9D9E3" w:frame="1"/>
        </w:rPr>
        <w:t xml:space="preserve">        foreach (int number in numbers)</w:t>
      </w:r>
    </w:p>
    <w:p w14:paraId="138D306E"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2A8798EB"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roofErr w:type="spellStart"/>
      <w:r w:rsidRPr="00AF00DA">
        <w:rPr>
          <w:bdr w:val="single" w:sz="2" w:space="0" w:color="D9D9E3" w:frame="1"/>
        </w:rPr>
        <w:t>Console.WriteLine</w:t>
      </w:r>
      <w:proofErr w:type="spellEnd"/>
      <w:r w:rsidRPr="00AF00DA">
        <w:rPr>
          <w:bdr w:val="single" w:sz="2" w:space="0" w:color="D9D9E3" w:frame="1"/>
        </w:rPr>
        <w:t>(number);</w:t>
      </w:r>
    </w:p>
    <w:p w14:paraId="2F02489D"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05A86F54" w14:textId="77777777" w:rsidR="00AF00DA" w:rsidRPr="00AF00DA" w:rsidRDefault="00AF00DA" w:rsidP="00470BA8">
      <w:pPr>
        <w:pStyle w:val="wbbcode"/>
        <w:rPr>
          <w:bdr w:val="single" w:sz="2" w:space="0" w:color="D9D9E3" w:frame="1"/>
        </w:rPr>
      </w:pPr>
      <w:r w:rsidRPr="00AF00DA">
        <w:rPr>
          <w:bdr w:val="single" w:sz="2" w:space="0" w:color="D9D9E3" w:frame="1"/>
        </w:rPr>
        <w:t xml:space="preserve">    }</w:t>
      </w:r>
    </w:p>
    <w:p w14:paraId="096012D6" w14:textId="77777777" w:rsidR="00AF00DA" w:rsidRDefault="00AF00DA" w:rsidP="00470BA8">
      <w:pPr>
        <w:pStyle w:val="wbbcode"/>
        <w:rPr>
          <w:bdr w:val="single" w:sz="2" w:space="0" w:color="D9D9E3" w:frame="1"/>
        </w:rPr>
      </w:pPr>
      <w:r w:rsidRPr="00AF00DA">
        <w:rPr>
          <w:bdr w:val="single" w:sz="2" w:space="0" w:color="D9D9E3" w:frame="1"/>
        </w:rPr>
        <w:t>}</w:t>
      </w:r>
    </w:p>
    <w:p w14:paraId="51AD139B" w14:textId="4F8A5808" w:rsidR="00AF00DA" w:rsidRPr="00AF00DA" w:rsidRDefault="00AF00DA" w:rsidP="00AF00D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AF00DA">
        <w:rPr>
          <w:rFonts w:ascii="Segoe UI" w:eastAsia="Times New Roman" w:hAnsi="Segoe UI" w:cs="Segoe UI"/>
          <w:kern w:val="0"/>
          <w:sz w:val="21"/>
          <w:szCs w:val="21"/>
          <w:lang w:eastAsia="en-GB"/>
          <w14:ligatures w14:val="none"/>
        </w:rPr>
        <w:t xml:space="preserve">In this example, </w:t>
      </w:r>
      <w:proofErr w:type="spellStart"/>
      <w:r w:rsidRPr="00AF00DA">
        <w:rPr>
          <w:rFonts w:ascii="Ubuntu Mono" w:eastAsia="Times New Roman" w:hAnsi="Ubuntu Mono" w:cs="Courier New"/>
          <w:b/>
          <w:bCs/>
          <w:kern w:val="0"/>
          <w:sz w:val="18"/>
          <w:szCs w:val="18"/>
          <w:bdr w:val="single" w:sz="2" w:space="0" w:color="D9D9E3" w:frame="1"/>
          <w:lang w:eastAsia="en-GB"/>
          <w14:ligatures w14:val="none"/>
        </w:rPr>
        <w:t>Array.Sort</w:t>
      </w:r>
      <w:proofErr w:type="spellEnd"/>
      <w:r w:rsidRPr="00AF00DA">
        <w:rPr>
          <w:rFonts w:ascii="Ubuntu Mono" w:eastAsia="Times New Roman" w:hAnsi="Ubuntu Mono" w:cs="Courier New"/>
          <w:b/>
          <w:bCs/>
          <w:kern w:val="0"/>
          <w:sz w:val="18"/>
          <w:szCs w:val="18"/>
          <w:bdr w:val="single" w:sz="2" w:space="0" w:color="D9D9E3" w:frame="1"/>
          <w:lang w:eastAsia="en-GB"/>
          <w14:ligatures w14:val="none"/>
        </w:rPr>
        <w:t>()</w:t>
      </w:r>
      <w:r w:rsidRPr="00AF00DA">
        <w:rPr>
          <w:rFonts w:ascii="Segoe UI" w:eastAsia="Times New Roman" w:hAnsi="Segoe UI" w:cs="Segoe UI"/>
          <w:kern w:val="0"/>
          <w:sz w:val="21"/>
          <w:szCs w:val="21"/>
          <w:lang w:eastAsia="en-GB"/>
          <w14:ligatures w14:val="none"/>
        </w:rPr>
        <w:t xml:space="preserve"> is used to sort the </w:t>
      </w:r>
      <w:r w:rsidRPr="00AF00DA">
        <w:rPr>
          <w:rFonts w:ascii="Ubuntu Mono" w:eastAsia="Times New Roman" w:hAnsi="Ubuntu Mono" w:cs="Courier New"/>
          <w:b/>
          <w:bCs/>
          <w:kern w:val="0"/>
          <w:sz w:val="18"/>
          <w:szCs w:val="18"/>
          <w:bdr w:val="single" w:sz="2" w:space="0" w:color="D9D9E3" w:frame="1"/>
          <w:lang w:eastAsia="en-GB"/>
          <w14:ligatures w14:val="none"/>
        </w:rPr>
        <w:t>numbers</w:t>
      </w:r>
      <w:r w:rsidRPr="00AF00DA">
        <w:rPr>
          <w:rFonts w:ascii="Segoe UI" w:eastAsia="Times New Roman" w:hAnsi="Segoe UI" w:cs="Segoe UI"/>
          <w:kern w:val="0"/>
          <w:sz w:val="21"/>
          <w:szCs w:val="21"/>
          <w:lang w:eastAsia="en-GB"/>
          <w14:ligatures w14:val="none"/>
        </w:rPr>
        <w:t xml:space="preserve"> array in ascending order using the </w:t>
      </w:r>
      <w:proofErr w:type="spellStart"/>
      <w:r w:rsidRPr="00AF00DA">
        <w:rPr>
          <w:rFonts w:ascii="Segoe UI" w:eastAsia="Times New Roman" w:hAnsi="Segoe UI" w:cs="Segoe UI"/>
          <w:kern w:val="0"/>
          <w:sz w:val="21"/>
          <w:szCs w:val="21"/>
          <w:lang w:eastAsia="en-GB"/>
          <w14:ligatures w14:val="none"/>
        </w:rPr>
        <w:t>Introsort</w:t>
      </w:r>
      <w:proofErr w:type="spellEnd"/>
      <w:r w:rsidRPr="00AF00DA">
        <w:rPr>
          <w:rFonts w:ascii="Segoe UI" w:eastAsia="Times New Roman" w:hAnsi="Segoe UI" w:cs="Segoe UI"/>
          <w:kern w:val="0"/>
          <w:sz w:val="21"/>
          <w:szCs w:val="21"/>
          <w:lang w:eastAsia="en-GB"/>
          <w14:ligatures w14:val="none"/>
        </w:rPr>
        <w:t xml:space="preserve"> algorithm. The sorted array is then printed using a </w:t>
      </w:r>
      <w:r w:rsidRPr="00AF00DA">
        <w:rPr>
          <w:rFonts w:ascii="Ubuntu Mono" w:eastAsia="Times New Roman" w:hAnsi="Ubuntu Mono" w:cs="Courier New"/>
          <w:b/>
          <w:bCs/>
          <w:kern w:val="0"/>
          <w:sz w:val="18"/>
          <w:szCs w:val="18"/>
          <w:bdr w:val="single" w:sz="2" w:space="0" w:color="D9D9E3" w:frame="1"/>
          <w:lang w:eastAsia="en-GB"/>
          <w14:ligatures w14:val="none"/>
        </w:rPr>
        <w:t>foreach</w:t>
      </w:r>
      <w:r w:rsidRPr="00AF00DA">
        <w:rPr>
          <w:rFonts w:ascii="Segoe UI" w:eastAsia="Times New Roman" w:hAnsi="Segoe UI" w:cs="Segoe UI"/>
          <w:kern w:val="0"/>
          <w:sz w:val="21"/>
          <w:szCs w:val="21"/>
          <w:lang w:eastAsia="en-GB"/>
          <w14:ligatures w14:val="none"/>
        </w:rPr>
        <w:t xml:space="preserve"> loop.</w:t>
      </w:r>
    </w:p>
    <w:p w14:paraId="6D81545F" w14:textId="77777777" w:rsidR="00AF00DA" w:rsidRPr="003A07F9" w:rsidRDefault="00AF00DA"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7B3D3500" w14:textId="5DEE0F02" w:rsidR="003A07F9" w:rsidRPr="003A07F9" w:rsidRDefault="003A07F9" w:rsidP="00470BA8">
      <w:pPr>
        <w:pStyle w:val="Heading1"/>
      </w:pPr>
      <w:r w:rsidRPr="003A07F9">
        <w:t>What’s the difference between an abstract and interface class?</w:t>
      </w:r>
    </w:p>
    <w:p w14:paraId="762728D9" w14:textId="77777777" w:rsidR="003A07F9" w:rsidRDefault="003A07F9" w:rsidP="00470BA8">
      <w:pPr>
        <w:pStyle w:val="wbbpara"/>
        <w:rPr>
          <w:color w:val="385623" w:themeColor="accent6" w:themeShade="80"/>
        </w:rPr>
      </w:pPr>
      <w:r w:rsidRPr="003A07F9">
        <w:rPr>
          <w:color w:val="385623" w:themeColor="accent6" w:themeShade="80"/>
        </w:rPr>
        <w:t>All methods in interfaces have only a declaration but no definition. We can have some strong methods in an abstract class. All methods in an interface class are public. Private methods may exist in an abstract class.</w:t>
      </w:r>
    </w:p>
    <w:p w14:paraId="0F40CA0A"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Abstract classes and interfaces are both used in C# to define contracts for classes, but they have different characteristics and use cases. Let's compare the two:</w:t>
      </w:r>
    </w:p>
    <w:p w14:paraId="43939B07"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lastRenderedPageBreak/>
        <w:t>Abstract Class:</w:t>
      </w:r>
    </w:p>
    <w:p w14:paraId="10AF3AA1"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Definition:</w:t>
      </w:r>
      <w:r w:rsidRPr="00BA3017">
        <w:rPr>
          <w:rFonts w:ascii="Segoe UI" w:eastAsia="Times New Roman" w:hAnsi="Segoe UI" w:cs="Segoe UI"/>
          <w:color w:val="374151"/>
          <w:kern w:val="0"/>
          <w:sz w:val="24"/>
          <w:szCs w:val="24"/>
          <w:lang w:eastAsia="en-GB"/>
          <w14:ligatures w14:val="none"/>
        </w:rPr>
        <w:t xml:space="preserve"> An abstract class is a class that cannot be instantiated on its own and is meant to be subclassed. It can contain a mixture of abstract (without implementation) and concrete (with implementation) methods and properties.</w:t>
      </w:r>
    </w:p>
    <w:p w14:paraId="2D68F939"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Inheritance:</w:t>
      </w:r>
      <w:r w:rsidRPr="00BA3017">
        <w:rPr>
          <w:rFonts w:ascii="Segoe UI" w:eastAsia="Times New Roman" w:hAnsi="Segoe UI" w:cs="Segoe UI"/>
          <w:color w:val="374151"/>
          <w:kern w:val="0"/>
          <w:sz w:val="24"/>
          <w:szCs w:val="24"/>
          <w:lang w:eastAsia="en-GB"/>
          <w14:ligatures w14:val="none"/>
        </w:rPr>
        <w:t xml:space="preserve"> A class can inherit from only one abstract class. This is because C# supports single class inheritance.</w:t>
      </w:r>
    </w:p>
    <w:p w14:paraId="2F2DC52B"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Implementation:</w:t>
      </w:r>
      <w:r w:rsidRPr="00BA3017">
        <w:rPr>
          <w:rFonts w:ascii="Segoe UI" w:eastAsia="Times New Roman" w:hAnsi="Segoe UI" w:cs="Segoe UI"/>
          <w:color w:val="374151"/>
          <w:kern w:val="0"/>
          <w:sz w:val="24"/>
          <w:szCs w:val="24"/>
          <w:lang w:eastAsia="en-GB"/>
          <w14:ligatures w14:val="none"/>
        </w:rPr>
        <w:t xml:space="preserve"> Abstract classes can provide default implementations for some methods and properties, which subclasses can optionally override or use directly.</w:t>
      </w:r>
    </w:p>
    <w:p w14:paraId="09F1C4B6"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Constructors:</w:t>
      </w:r>
      <w:r w:rsidRPr="00BA3017">
        <w:rPr>
          <w:rFonts w:ascii="Segoe UI" w:eastAsia="Times New Roman" w:hAnsi="Segoe UI" w:cs="Segoe UI"/>
          <w:color w:val="374151"/>
          <w:kern w:val="0"/>
          <w:sz w:val="24"/>
          <w:szCs w:val="24"/>
          <w:lang w:eastAsia="en-GB"/>
          <w14:ligatures w14:val="none"/>
        </w:rPr>
        <w:t xml:space="preserve"> Abstract classes can have constructors, which are used to initialize the base class and are called when an instance of a derived class is created.</w:t>
      </w:r>
    </w:p>
    <w:p w14:paraId="1B14358A"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Access Modifiers:</w:t>
      </w:r>
      <w:r w:rsidRPr="00BA3017">
        <w:rPr>
          <w:rFonts w:ascii="Segoe UI" w:eastAsia="Times New Roman" w:hAnsi="Segoe UI" w:cs="Segoe UI"/>
          <w:color w:val="374151"/>
          <w:kern w:val="0"/>
          <w:sz w:val="24"/>
          <w:szCs w:val="24"/>
          <w:lang w:eastAsia="en-GB"/>
          <w14:ligatures w14:val="none"/>
        </w:rPr>
        <w:t xml:space="preserve"> Abstract classes can have access modifiers (public, protected, etc.) applied to their members, controlling their visibility to derived classes.</w:t>
      </w:r>
    </w:p>
    <w:p w14:paraId="7156A42E" w14:textId="77777777" w:rsidR="00BA3017" w:rsidRPr="00BA3017" w:rsidRDefault="00BA3017" w:rsidP="00BA3017">
      <w:pPr>
        <w:numPr>
          <w:ilvl w:val="0"/>
          <w:numId w:val="20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Fields and Constants:</w:t>
      </w:r>
      <w:r w:rsidRPr="00BA3017">
        <w:rPr>
          <w:rFonts w:ascii="Segoe UI" w:eastAsia="Times New Roman" w:hAnsi="Segoe UI" w:cs="Segoe UI"/>
          <w:color w:val="374151"/>
          <w:kern w:val="0"/>
          <w:sz w:val="24"/>
          <w:szCs w:val="24"/>
          <w:lang w:eastAsia="en-GB"/>
          <w14:ligatures w14:val="none"/>
        </w:rPr>
        <w:t xml:space="preserve"> Abstract classes can have fields, constants, and other members in addition to methods and properties.</w:t>
      </w:r>
    </w:p>
    <w:p w14:paraId="23E569A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Interface:</w:t>
      </w:r>
    </w:p>
    <w:p w14:paraId="33121523"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Definition:</w:t>
      </w:r>
      <w:r w:rsidRPr="00BA3017">
        <w:rPr>
          <w:rFonts w:ascii="Segoe UI" w:eastAsia="Times New Roman" w:hAnsi="Segoe UI" w:cs="Segoe UI"/>
          <w:color w:val="374151"/>
          <w:kern w:val="0"/>
          <w:sz w:val="24"/>
          <w:szCs w:val="24"/>
          <w:lang w:eastAsia="en-GB"/>
          <w14:ligatures w14:val="none"/>
        </w:rPr>
        <w:t xml:space="preserve"> An interface is a contract that defines a set of methods, properties, and events that a class must implement. It only defines method signatures and property signatures without providing implementations.</w:t>
      </w:r>
    </w:p>
    <w:p w14:paraId="57C1BCC6"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Inheritance:</w:t>
      </w:r>
      <w:r w:rsidRPr="00BA3017">
        <w:rPr>
          <w:rFonts w:ascii="Segoe UI" w:eastAsia="Times New Roman" w:hAnsi="Segoe UI" w:cs="Segoe UI"/>
          <w:color w:val="374151"/>
          <w:kern w:val="0"/>
          <w:sz w:val="24"/>
          <w:szCs w:val="24"/>
          <w:lang w:eastAsia="en-GB"/>
          <w14:ligatures w14:val="none"/>
        </w:rPr>
        <w:t xml:space="preserve"> A class can implement multiple interfaces. This allows a class to inherit </w:t>
      </w:r>
      <w:proofErr w:type="spellStart"/>
      <w:r w:rsidRPr="00BA3017">
        <w:rPr>
          <w:rFonts w:ascii="Segoe UI" w:eastAsia="Times New Roman" w:hAnsi="Segoe UI" w:cs="Segoe UI"/>
          <w:color w:val="374151"/>
          <w:kern w:val="0"/>
          <w:sz w:val="24"/>
          <w:szCs w:val="24"/>
          <w:lang w:eastAsia="en-GB"/>
          <w14:ligatures w14:val="none"/>
        </w:rPr>
        <w:t>behaviors</w:t>
      </w:r>
      <w:proofErr w:type="spellEnd"/>
      <w:r w:rsidRPr="00BA3017">
        <w:rPr>
          <w:rFonts w:ascii="Segoe UI" w:eastAsia="Times New Roman" w:hAnsi="Segoe UI" w:cs="Segoe UI"/>
          <w:color w:val="374151"/>
          <w:kern w:val="0"/>
          <w:sz w:val="24"/>
          <w:szCs w:val="24"/>
          <w:lang w:eastAsia="en-GB"/>
          <w14:ligatures w14:val="none"/>
        </w:rPr>
        <w:t xml:space="preserve"> from multiple sources.</w:t>
      </w:r>
    </w:p>
    <w:p w14:paraId="3E73E8B2"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Implementation:</w:t>
      </w:r>
      <w:r w:rsidRPr="00BA3017">
        <w:rPr>
          <w:rFonts w:ascii="Segoe UI" w:eastAsia="Times New Roman" w:hAnsi="Segoe UI" w:cs="Segoe UI"/>
          <w:color w:val="374151"/>
          <w:kern w:val="0"/>
          <w:sz w:val="24"/>
          <w:szCs w:val="24"/>
          <w:lang w:eastAsia="en-GB"/>
          <w14:ligatures w14:val="none"/>
        </w:rPr>
        <w:t xml:space="preserve"> Interfaces do not provide any implementation for their members. Implementing classes must provide their own implementations for the methods and properties defined in the interface.</w:t>
      </w:r>
    </w:p>
    <w:p w14:paraId="7FB2DCA9"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Constructors:</w:t>
      </w:r>
      <w:r w:rsidRPr="00BA3017">
        <w:rPr>
          <w:rFonts w:ascii="Segoe UI" w:eastAsia="Times New Roman" w:hAnsi="Segoe UI" w:cs="Segoe UI"/>
          <w:color w:val="374151"/>
          <w:kern w:val="0"/>
          <w:sz w:val="24"/>
          <w:szCs w:val="24"/>
          <w:lang w:eastAsia="en-GB"/>
          <w14:ligatures w14:val="none"/>
        </w:rPr>
        <w:t xml:space="preserve"> Interfaces cannot have constructors because they are not instantiated directly.</w:t>
      </w:r>
    </w:p>
    <w:p w14:paraId="0BC84419"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Access Modifiers:</w:t>
      </w:r>
      <w:r w:rsidRPr="00BA3017">
        <w:rPr>
          <w:rFonts w:ascii="Segoe UI" w:eastAsia="Times New Roman" w:hAnsi="Segoe UI" w:cs="Segoe UI"/>
          <w:color w:val="374151"/>
          <w:kern w:val="0"/>
          <w:sz w:val="24"/>
          <w:szCs w:val="24"/>
          <w:lang w:eastAsia="en-GB"/>
          <w14:ligatures w14:val="none"/>
        </w:rPr>
        <w:t xml:space="preserve"> Interface members are implicitly public and cannot have access modifiers (except for explicit interface implementations).</w:t>
      </w:r>
    </w:p>
    <w:p w14:paraId="1CE91A92" w14:textId="77777777" w:rsidR="00BA3017" w:rsidRPr="00BA3017" w:rsidRDefault="00BA3017" w:rsidP="00BA3017">
      <w:pPr>
        <w:numPr>
          <w:ilvl w:val="0"/>
          <w:numId w:val="20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Members:</w:t>
      </w:r>
      <w:r w:rsidRPr="00BA3017">
        <w:rPr>
          <w:rFonts w:ascii="Segoe UI" w:eastAsia="Times New Roman" w:hAnsi="Segoe UI" w:cs="Segoe UI"/>
          <w:color w:val="374151"/>
          <w:kern w:val="0"/>
          <w:sz w:val="24"/>
          <w:szCs w:val="24"/>
          <w:lang w:eastAsia="en-GB"/>
          <w14:ligatures w14:val="none"/>
        </w:rPr>
        <w:t xml:space="preserve"> Interfaces can only have method signatures, property signatures, event signatures, and indexers. They cannot have fields, constants, or other non-method members.</w:t>
      </w:r>
    </w:p>
    <w:p w14:paraId="35AD2250"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Choosing Between Abstract Classes and Interfaces:</w:t>
      </w:r>
    </w:p>
    <w:p w14:paraId="4E0A37A5" w14:textId="1B214D61" w:rsidR="00BA3017" w:rsidRPr="00BA3017" w:rsidRDefault="00BA3017" w:rsidP="00BA3017">
      <w:pPr>
        <w:numPr>
          <w:ilvl w:val="0"/>
          <w:numId w:val="2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Use an abstract class when you want to provide a common base with shared implementation and possibly some default </w:t>
      </w:r>
      <w:r w:rsidR="00470BA8" w:rsidRPr="00BA3017">
        <w:rPr>
          <w:rFonts w:ascii="Segoe UI" w:eastAsia="Times New Roman" w:hAnsi="Segoe UI" w:cs="Segoe UI"/>
          <w:color w:val="374151"/>
          <w:kern w:val="0"/>
          <w:sz w:val="24"/>
          <w:szCs w:val="24"/>
          <w:lang w:eastAsia="en-GB"/>
          <w14:ligatures w14:val="none"/>
        </w:rPr>
        <w:t>behaviour</w:t>
      </w:r>
      <w:r w:rsidRPr="00BA3017">
        <w:rPr>
          <w:rFonts w:ascii="Segoe UI" w:eastAsia="Times New Roman" w:hAnsi="Segoe UI" w:cs="Segoe UI"/>
          <w:color w:val="374151"/>
          <w:kern w:val="0"/>
          <w:sz w:val="24"/>
          <w:szCs w:val="24"/>
          <w:lang w:eastAsia="en-GB"/>
          <w14:ligatures w14:val="none"/>
        </w:rPr>
        <w:t xml:space="preserve"> for subclasses.</w:t>
      </w:r>
    </w:p>
    <w:p w14:paraId="790593F3" w14:textId="2973D6CB" w:rsidR="00BA3017" w:rsidRPr="00BA3017" w:rsidRDefault="00BA3017" w:rsidP="00BA3017">
      <w:pPr>
        <w:numPr>
          <w:ilvl w:val="0"/>
          <w:numId w:val="20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lastRenderedPageBreak/>
        <w:t xml:space="preserve">Use an interface when you want to define a contract that multiple unrelated classes can implement, allowing them to have common </w:t>
      </w:r>
      <w:r w:rsidR="00470BA8" w:rsidRPr="00BA3017">
        <w:rPr>
          <w:rFonts w:ascii="Segoe UI" w:eastAsia="Times New Roman" w:hAnsi="Segoe UI" w:cs="Segoe UI"/>
          <w:color w:val="374151"/>
          <w:kern w:val="0"/>
          <w:sz w:val="24"/>
          <w:szCs w:val="24"/>
          <w:lang w:eastAsia="en-GB"/>
          <w14:ligatures w14:val="none"/>
        </w:rPr>
        <w:t>behaviour</w:t>
      </w:r>
      <w:r w:rsidRPr="00BA3017">
        <w:rPr>
          <w:rFonts w:ascii="Segoe UI" w:eastAsia="Times New Roman" w:hAnsi="Segoe UI" w:cs="Segoe UI"/>
          <w:color w:val="374151"/>
          <w:kern w:val="0"/>
          <w:sz w:val="24"/>
          <w:szCs w:val="24"/>
          <w:lang w:eastAsia="en-GB"/>
          <w14:ligatures w14:val="none"/>
        </w:rPr>
        <w:t xml:space="preserve"> without forcing a specific class hierarchy.</w:t>
      </w:r>
    </w:p>
    <w:p w14:paraId="6609B767"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In summary, the choice between an abstract class and an interface depends on whether you want to provide a shared implementation or define a contract that multiple classes can adhere to without enforcing a specific class hierarchy.</w:t>
      </w:r>
    </w:p>
    <w:p w14:paraId="38F46CFB"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0CCA1587" w14:textId="72B55B6C" w:rsidR="003A07F9" w:rsidRPr="003A07F9" w:rsidRDefault="003A07F9" w:rsidP="00E92793">
      <w:pPr>
        <w:pStyle w:val="Heading1"/>
      </w:pPr>
      <w:r w:rsidRPr="003A07F9">
        <w:t>What is the difference between Dispose() and Finalize()methods?</w:t>
      </w:r>
    </w:p>
    <w:p w14:paraId="3FA8907E" w14:textId="77777777" w:rsidR="003A07F9" w:rsidRDefault="003A07F9" w:rsidP="00470BA8">
      <w:pPr>
        <w:pStyle w:val="wbbpara"/>
        <w:rPr>
          <w:color w:val="385623" w:themeColor="accent6" w:themeShade="80"/>
        </w:rPr>
      </w:pPr>
      <w:r w:rsidRPr="003A07F9">
        <w:rPr>
          <w:color w:val="385623" w:themeColor="accent6" w:themeShade="80"/>
        </w:rPr>
        <w:t>Dispose() is used when an object is required to release any unmanaged resources in it. Finalize(), on the other hand, doesn’t assure the garbage collection of an object even though it is used for the same function.</w:t>
      </w:r>
    </w:p>
    <w:p w14:paraId="31BC577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Both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and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methods in C# are used in the context of managing resources, but they serve different purposes and have different mechanisms for releasing resources.</w:t>
      </w:r>
    </w:p>
    <w:p w14:paraId="21734638"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Dispose() Method:</w:t>
      </w:r>
    </w:p>
    <w:p w14:paraId="5E59A6B6"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Purpose:</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is used to explicitly release unmanaged resources held by an object, such as file handles, network connections, or database connections. It's typically used for cleanup and resource management.</w:t>
      </w:r>
    </w:p>
    <w:p w14:paraId="305D8230"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Interface:</w:t>
      </w:r>
      <w:r w:rsidRPr="00BA3017">
        <w:rPr>
          <w:rFonts w:ascii="Segoe UI" w:eastAsia="Times New Roman" w:hAnsi="Segoe UI" w:cs="Segoe UI"/>
          <w:color w:val="374151"/>
          <w:kern w:val="0"/>
          <w:sz w:val="24"/>
          <w:szCs w:val="24"/>
          <w:lang w:eastAsia="en-GB"/>
          <w14:ligatures w14:val="none"/>
        </w:rPr>
        <w:t xml:space="preserve"> Objects that need to be explicitly disposed of often implement the </w:t>
      </w:r>
      <w:proofErr w:type="spellStart"/>
      <w:r w:rsidRPr="00BA3017">
        <w:rPr>
          <w:rFonts w:ascii="Ubuntu Mono" w:eastAsia="Times New Roman" w:hAnsi="Ubuntu Mono" w:cs="Courier New"/>
          <w:b/>
          <w:bCs/>
          <w:color w:val="374151"/>
          <w:kern w:val="0"/>
          <w:sz w:val="21"/>
          <w:szCs w:val="21"/>
          <w:bdr w:val="single" w:sz="2" w:space="0" w:color="D9D9E3" w:frame="1"/>
          <w:lang w:eastAsia="en-GB"/>
          <w14:ligatures w14:val="none"/>
        </w:rPr>
        <w:t>IDisposable</w:t>
      </w:r>
      <w:proofErr w:type="spellEnd"/>
      <w:r w:rsidRPr="00BA3017">
        <w:rPr>
          <w:rFonts w:ascii="Segoe UI" w:eastAsia="Times New Roman" w:hAnsi="Segoe UI" w:cs="Segoe UI"/>
          <w:color w:val="374151"/>
          <w:kern w:val="0"/>
          <w:sz w:val="24"/>
          <w:szCs w:val="24"/>
          <w:lang w:eastAsia="en-GB"/>
          <w14:ligatures w14:val="none"/>
        </w:rPr>
        <w:t xml:space="preserve"> interface, which includes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signature.</w:t>
      </w:r>
    </w:p>
    <w:p w14:paraId="0E583EC3"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Manual Invocation:</w:t>
      </w:r>
      <w:r w:rsidRPr="00BA3017">
        <w:rPr>
          <w:rFonts w:ascii="Segoe UI" w:eastAsia="Times New Roman" w:hAnsi="Segoe UI" w:cs="Segoe UI"/>
          <w:color w:val="374151"/>
          <w:kern w:val="0"/>
          <w:sz w:val="24"/>
          <w:szCs w:val="24"/>
          <w:lang w:eastAsia="en-GB"/>
          <w14:ligatures w14:val="none"/>
        </w:rPr>
        <w:t xml:space="preserve"> Developers are responsible for calling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when they're done using an object that implements </w:t>
      </w:r>
      <w:proofErr w:type="spellStart"/>
      <w:r w:rsidRPr="00BA3017">
        <w:rPr>
          <w:rFonts w:ascii="Ubuntu Mono" w:eastAsia="Times New Roman" w:hAnsi="Ubuntu Mono" w:cs="Courier New"/>
          <w:b/>
          <w:bCs/>
          <w:color w:val="374151"/>
          <w:kern w:val="0"/>
          <w:sz w:val="21"/>
          <w:szCs w:val="21"/>
          <w:bdr w:val="single" w:sz="2" w:space="0" w:color="D9D9E3" w:frame="1"/>
          <w:lang w:eastAsia="en-GB"/>
          <w14:ligatures w14:val="none"/>
        </w:rPr>
        <w:t>IDisposable</w:t>
      </w:r>
      <w:proofErr w:type="spellEnd"/>
      <w:r w:rsidRPr="00BA3017">
        <w:rPr>
          <w:rFonts w:ascii="Segoe UI" w:eastAsia="Times New Roman" w:hAnsi="Segoe UI" w:cs="Segoe UI"/>
          <w:color w:val="374151"/>
          <w:kern w:val="0"/>
          <w:sz w:val="24"/>
          <w:szCs w:val="24"/>
          <w:lang w:eastAsia="en-GB"/>
          <w14:ligatures w14:val="none"/>
        </w:rPr>
        <w:t>. This allows resources to be released as soon as they are no longer needed.</w:t>
      </w:r>
    </w:p>
    <w:p w14:paraId="6A6C71B7" w14:textId="77777777" w:rsidR="00BA3017" w:rsidRPr="00BA3017" w:rsidRDefault="00BA3017" w:rsidP="00BA3017">
      <w:pPr>
        <w:numPr>
          <w:ilvl w:val="0"/>
          <w:numId w:val="2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Resource Reclamation:</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helps manage resources promptly, which can be especially important for resource-intensive operations.</w:t>
      </w:r>
    </w:p>
    <w:p w14:paraId="5D536021"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Finalize() Method (Destructor):</w:t>
      </w:r>
    </w:p>
    <w:p w14:paraId="629BCC58"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Purpose:</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(also known as a destructor) is used to perform cleanup tasks and release resources when an object is being garbage collected.</w:t>
      </w:r>
    </w:p>
    <w:p w14:paraId="0DFB3D90"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Implicit Invocation:</w:t>
      </w:r>
      <w:r w:rsidRPr="00BA3017">
        <w:rPr>
          <w:rFonts w:ascii="Segoe UI" w:eastAsia="Times New Roman" w:hAnsi="Segoe UI" w:cs="Segoe UI"/>
          <w:color w:val="374151"/>
          <w:kern w:val="0"/>
          <w:sz w:val="24"/>
          <w:szCs w:val="24"/>
          <w:lang w:eastAsia="en-GB"/>
          <w14:ligatures w14:val="none"/>
        </w:rPr>
        <w:t xml:space="preserve"> Developers do not directly invoke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Instead, it's called by the garbage collector as part of the object's finalization process.</w:t>
      </w:r>
    </w:p>
    <w:p w14:paraId="7A757EDF"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lastRenderedPageBreak/>
        <w:t>Automatic Resource Reclamation:</w:t>
      </w:r>
      <w:r w:rsidRPr="00BA3017">
        <w:rPr>
          <w:rFonts w:ascii="Segoe UI" w:eastAsia="Times New Roman" w:hAnsi="Segoe UI" w:cs="Segoe UI"/>
          <w:color w:val="374151"/>
          <w:kern w:val="0"/>
          <w:sz w:val="24"/>
          <w:szCs w:val="24"/>
          <w:lang w:eastAsia="en-GB"/>
          <w14:ligatures w14:val="none"/>
        </w:rPr>
        <w:t xml:space="preserv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is not guaranteed to execute immediately, and the exact timing of when it will run is determined by the garbage collector.</w:t>
      </w:r>
    </w:p>
    <w:p w14:paraId="08912EBF" w14:textId="77777777" w:rsidR="00BA3017" w:rsidRPr="00BA3017" w:rsidRDefault="00BA3017" w:rsidP="00BA3017">
      <w:pPr>
        <w:numPr>
          <w:ilvl w:val="0"/>
          <w:numId w:val="2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b/>
          <w:bCs/>
          <w:color w:val="374151"/>
          <w:kern w:val="0"/>
          <w:sz w:val="24"/>
          <w:szCs w:val="24"/>
          <w:bdr w:val="single" w:sz="2" w:space="0" w:color="D9D9E3" w:frame="1"/>
          <w:lang w:eastAsia="en-GB"/>
          <w14:ligatures w14:val="none"/>
        </w:rPr>
        <w:t>Overhead and Performance:</w:t>
      </w:r>
      <w:r w:rsidRPr="00BA3017">
        <w:rPr>
          <w:rFonts w:ascii="Segoe UI" w:eastAsia="Times New Roman" w:hAnsi="Segoe UI" w:cs="Segoe UI"/>
          <w:color w:val="374151"/>
          <w:kern w:val="0"/>
          <w:sz w:val="24"/>
          <w:szCs w:val="24"/>
          <w:lang w:eastAsia="en-GB"/>
          <w14:ligatures w14:val="none"/>
        </w:rPr>
        <w:t xml:space="preserve"> Overusing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can lead to performance issues, as the finalization process can introduce overhead to the garbage collection process.</w:t>
      </w:r>
    </w:p>
    <w:p w14:paraId="44BB0112"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In summary, the key differences between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and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are:</w:t>
      </w:r>
    </w:p>
    <w:p w14:paraId="5524E568" w14:textId="77777777" w:rsidR="00BA3017" w:rsidRPr="00BA3017" w:rsidRDefault="00BA3017" w:rsidP="00BA3017">
      <w:pPr>
        <w:numPr>
          <w:ilvl w:val="0"/>
          <w:numId w:val="2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is explicitly called by the developer to release resources and perform cleanup. It's part of a controlled resource management pattern.</w:t>
      </w:r>
    </w:p>
    <w:p w14:paraId="0381A6C5" w14:textId="77777777" w:rsidR="00BA3017" w:rsidRPr="00BA3017" w:rsidRDefault="00BA3017" w:rsidP="00BA3017">
      <w:pPr>
        <w:numPr>
          <w:ilvl w:val="0"/>
          <w:numId w:val="2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GB"/>
          <w14:ligatures w14:val="none"/>
        </w:rPr>
      </w:pP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is implicitly invoked by the garbage collector when an object is being finalized and collected. It's used for performing cleanup when the object is no longer referenced.</w:t>
      </w:r>
    </w:p>
    <w:p w14:paraId="1FE77AD5" w14:textId="77777777" w:rsidR="00BA3017" w:rsidRPr="00BA3017" w:rsidRDefault="00BA3017" w:rsidP="00BA301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lang w:eastAsia="en-GB"/>
          <w14:ligatures w14:val="none"/>
        </w:rPr>
      </w:pPr>
      <w:r w:rsidRPr="00BA3017">
        <w:rPr>
          <w:rFonts w:ascii="Segoe UI" w:eastAsia="Times New Roman" w:hAnsi="Segoe UI" w:cs="Segoe UI"/>
          <w:color w:val="374151"/>
          <w:kern w:val="0"/>
          <w:sz w:val="24"/>
          <w:szCs w:val="24"/>
          <w:lang w:eastAsia="en-GB"/>
          <w14:ligatures w14:val="none"/>
        </w:rPr>
        <w:t xml:space="preserve">It's generally recommended to use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for timely resource management and cleanup, especially for objects that hold unmanaged resources.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Finalize()</w:t>
      </w:r>
      <w:r w:rsidRPr="00BA3017">
        <w:rPr>
          <w:rFonts w:ascii="Segoe UI" w:eastAsia="Times New Roman" w:hAnsi="Segoe UI" w:cs="Segoe UI"/>
          <w:color w:val="374151"/>
          <w:kern w:val="0"/>
          <w:sz w:val="24"/>
          <w:szCs w:val="24"/>
          <w:lang w:eastAsia="en-GB"/>
          <w14:ligatures w14:val="none"/>
        </w:rPr>
        <w:t xml:space="preserve"> method is used less frequently and is more suitable for cases where resource release and cleanup can occur after an object's last reference is gone. In modern C#, it's a good practice to implement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Dispose()</w:t>
      </w:r>
      <w:r w:rsidRPr="00BA3017">
        <w:rPr>
          <w:rFonts w:ascii="Segoe UI" w:eastAsia="Times New Roman" w:hAnsi="Segoe UI" w:cs="Segoe UI"/>
          <w:color w:val="374151"/>
          <w:kern w:val="0"/>
          <w:sz w:val="24"/>
          <w:szCs w:val="24"/>
          <w:lang w:eastAsia="en-GB"/>
          <w14:ligatures w14:val="none"/>
        </w:rPr>
        <w:t xml:space="preserve"> method when needed and properly handle resource management using the </w:t>
      </w:r>
      <w:r w:rsidRPr="00BA3017">
        <w:rPr>
          <w:rFonts w:ascii="Ubuntu Mono" w:eastAsia="Times New Roman" w:hAnsi="Ubuntu Mono" w:cs="Courier New"/>
          <w:b/>
          <w:bCs/>
          <w:color w:val="374151"/>
          <w:kern w:val="0"/>
          <w:sz w:val="21"/>
          <w:szCs w:val="21"/>
          <w:bdr w:val="single" w:sz="2" w:space="0" w:color="D9D9E3" w:frame="1"/>
          <w:lang w:eastAsia="en-GB"/>
          <w14:ligatures w14:val="none"/>
        </w:rPr>
        <w:t>using</w:t>
      </w:r>
      <w:r w:rsidRPr="00BA3017">
        <w:rPr>
          <w:rFonts w:ascii="Segoe UI" w:eastAsia="Times New Roman" w:hAnsi="Segoe UI" w:cs="Segoe UI"/>
          <w:color w:val="374151"/>
          <w:kern w:val="0"/>
          <w:sz w:val="24"/>
          <w:szCs w:val="24"/>
          <w:lang w:eastAsia="en-GB"/>
          <w14:ligatures w14:val="none"/>
        </w:rPr>
        <w:t xml:space="preserve"> statement or other patterns.</w:t>
      </w:r>
    </w:p>
    <w:p w14:paraId="32B6EA68"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0BC114F" w14:textId="39722BC3" w:rsidR="003A07F9" w:rsidRPr="003A07F9" w:rsidRDefault="003A07F9" w:rsidP="00E92793">
      <w:pPr>
        <w:pStyle w:val="Heading1"/>
      </w:pPr>
      <w:r w:rsidRPr="003A07F9">
        <w:t>What are circular references?</w:t>
      </w:r>
    </w:p>
    <w:p w14:paraId="09F0CDE2" w14:textId="77777777" w:rsidR="003A07F9" w:rsidRPr="003A07F9" w:rsidRDefault="003A07F9" w:rsidP="00470BA8">
      <w:pPr>
        <w:pStyle w:val="wbbpara"/>
        <w:rPr>
          <w:color w:val="385623" w:themeColor="accent6" w:themeShade="80"/>
        </w:rPr>
      </w:pPr>
      <w:r w:rsidRPr="003A07F9">
        <w:rPr>
          <w:color w:val="385623" w:themeColor="accent6" w:themeShade="80"/>
        </w:rPr>
        <w:t>When two or more resources are dependent on each, it causes a lock condition, and the resources become unusable. This is called a circular reference.</w:t>
      </w:r>
    </w:p>
    <w:p w14:paraId="761703D5" w14:textId="13EDB31B" w:rsidR="003A07F9" w:rsidRPr="003A07F9" w:rsidRDefault="003A07F9" w:rsidP="00E92793">
      <w:pPr>
        <w:pStyle w:val="Heading1"/>
      </w:pPr>
      <w:r w:rsidRPr="003A07F9">
        <w:t>What are generics in C# .NET?</w:t>
      </w:r>
    </w:p>
    <w:p w14:paraId="6BFAED13" w14:textId="77777777" w:rsidR="003A07F9" w:rsidRDefault="003A07F9" w:rsidP="00470BA8">
      <w:pPr>
        <w:pStyle w:val="wbbpara"/>
        <w:rPr>
          <w:color w:val="385623" w:themeColor="accent6" w:themeShade="80"/>
        </w:rPr>
      </w:pPr>
      <w:r w:rsidRPr="003A07F9">
        <w:rPr>
          <w:color w:val="385623" w:themeColor="accent6" w:themeShade="80"/>
        </w:rPr>
        <w:t>In order to reduce code redundancy, raise type safety, and performance, generics can be used in order to make code classes that can be reused. Collection classes can be created using generics.</w:t>
      </w:r>
    </w:p>
    <w:p w14:paraId="399C61F4"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Generics in C# are a powerful feature of the .NET framework that enable you to create classes, interfaces, methods, and delegates that can work with different data types while providing type safety. They allow you to define reusable components that can operate on a wide range of data types without sacrificing type safety.</w:t>
      </w:r>
    </w:p>
    <w:p w14:paraId="3F66A35C"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Generics provide the following benefits:</w:t>
      </w:r>
    </w:p>
    <w:p w14:paraId="5F95D277"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Type Safety:</w:t>
      </w:r>
      <w:r>
        <w:rPr>
          <w:rFonts w:ascii="Segoe UI" w:hAnsi="Segoe UI" w:cs="Segoe UI"/>
          <w:color w:val="374151"/>
        </w:rPr>
        <w:t xml:space="preserve"> Generics ensure type safety by allowing you to specify the type parameter when creating an instance of a generic type. This prevents runtime type errors and invalid type conversions.</w:t>
      </w:r>
    </w:p>
    <w:p w14:paraId="11B81B77"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Reusability:</w:t>
      </w:r>
      <w:r>
        <w:rPr>
          <w:rFonts w:ascii="Segoe UI" w:hAnsi="Segoe UI" w:cs="Segoe UI"/>
          <w:color w:val="374151"/>
        </w:rPr>
        <w:t xml:space="preserve"> Generics enable you to write code that can work with various data types without duplicating code. This promotes code reusability and maintenance.</w:t>
      </w:r>
    </w:p>
    <w:p w14:paraId="5F025DD9"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w:t>
      </w:r>
      <w:r>
        <w:rPr>
          <w:rFonts w:ascii="Segoe UI" w:hAnsi="Segoe UI" w:cs="Segoe UI"/>
          <w:color w:val="374151"/>
        </w:rPr>
        <w:t xml:space="preserve"> Generics can lead to better performance because they avoid the need for boxing and unboxing operations that are common when working with non-generic types.</w:t>
      </w:r>
    </w:p>
    <w:p w14:paraId="78D741D1" w14:textId="77777777" w:rsidR="00BA3017" w:rsidRDefault="00BA3017" w:rsidP="00BA3017">
      <w:pPr>
        <w:pStyle w:val="NormalWeb"/>
        <w:numPr>
          <w:ilvl w:val="0"/>
          <w:numId w:val="2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Compile-Time Checking:</w:t>
      </w:r>
      <w:r>
        <w:rPr>
          <w:rFonts w:ascii="Segoe UI" w:hAnsi="Segoe UI" w:cs="Segoe UI"/>
          <w:color w:val="374151"/>
        </w:rPr>
        <w:t xml:space="preserve"> The compiler performs type checking and type inference at compile time, which helps catch errors early in the development process.</w:t>
      </w:r>
    </w:p>
    <w:p w14:paraId="7504F605"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 are some common uses of generics in C#:</w:t>
      </w:r>
    </w:p>
    <w:p w14:paraId="5A5F0AD6"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Classes:</w:t>
      </w:r>
      <w:r>
        <w:rPr>
          <w:rFonts w:ascii="Segoe UI" w:hAnsi="Segoe UI" w:cs="Segoe UI"/>
          <w:color w:val="374151"/>
        </w:rPr>
        <w:t xml:space="preserve"> Classes that can operate on different data types while providing type safety. For example, the </w:t>
      </w:r>
      <w:r>
        <w:rPr>
          <w:rStyle w:val="HTMLCode"/>
          <w:rFonts w:ascii="Ubuntu Mono" w:hAnsi="Ubuntu Mono"/>
          <w:b/>
          <w:bCs/>
          <w:color w:val="374151"/>
          <w:sz w:val="21"/>
          <w:szCs w:val="21"/>
          <w:bdr w:val="single" w:sz="2" w:space="0" w:color="D9D9E3" w:frame="1"/>
        </w:rPr>
        <w:t>List&lt;T&gt;</w:t>
      </w:r>
      <w:r>
        <w:rPr>
          <w:rFonts w:ascii="Segoe UI" w:hAnsi="Segoe UI" w:cs="Segoe UI"/>
          <w:color w:val="374151"/>
        </w:rPr>
        <w:t xml:space="preserve"> class is a generic class that can hold a list of items of a specified type.</w:t>
      </w:r>
    </w:p>
    <w:p w14:paraId="0B2F98AD"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Interfaces:</w:t>
      </w:r>
      <w:r>
        <w:rPr>
          <w:rFonts w:ascii="Segoe UI" w:hAnsi="Segoe UI" w:cs="Segoe UI"/>
          <w:color w:val="374151"/>
        </w:rPr>
        <w:t xml:space="preserve"> Interfaces that can be implemented by multiple classes using different data types. For example, the </w:t>
      </w:r>
      <w:proofErr w:type="spellStart"/>
      <w:r>
        <w:rPr>
          <w:rStyle w:val="HTMLCode"/>
          <w:rFonts w:ascii="Ubuntu Mono" w:hAnsi="Ubuntu Mono"/>
          <w:b/>
          <w:bCs/>
          <w:color w:val="374151"/>
          <w:sz w:val="21"/>
          <w:szCs w:val="21"/>
          <w:bdr w:val="single" w:sz="2" w:space="0" w:color="D9D9E3" w:frame="1"/>
        </w:rPr>
        <w:t>IEnumerable</w:t>
      </w:r>
      <w:proofErr w:type="spellEnd"/>
      <w:r>
        <w:rPr>
          <w:rStyle w:val="HTMLCode"/>
          <w:rFonts w:ascii="Ubuntu Mono" w:hAnsi="Ubuntu Mono"/>
          <w:b/>
          <w:bCs/>
          <w:color w:val="374151"/>
          <w:sz w:val="21"/>
          <w:szCs w:val="21"/>
          <w:bdr w:val="single" w:sz="2" w:space="0" w:color="D9D9E3" w:frame="1"/>
        </w:rPr>
        <w:t>&lt;T&gt;</w:t>
      </w:r>
      <w:r>
        <w:rPr>
          <w:rFonts w:ascii="Segoe UI" w:hAnsi="Segoe UI" w:cs="Segoe UI"/>
          <w:color w:val="374151"/>
        </w:rPr>
        <w:t xml:space="preserve"> interface represents a sequence of elements of a specific type.</w:t>
      </w:r>
    </w:p>
    <w:p w14:paraId="3C00CBA9"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Methods:</w:t>
      </w:r>
      <w:r>
        <w:rPr>
          <w:rFonts w:ascii="Segoe UI" w:hAnsi="Segoe UI" w:cs="Segoe UI"/>
          <w:color w:val="374151"/>
        </w:rPr>
        <w:t xml:space="preserve"> Methods that can work with different data types. For example, the </w:t>
      </w:r>
      <w:r>
        <w:rPr>
          <w:rStyle w:val="HTMLCode"/>
          <w:rFonts w:ascii="Ubuntu Mono" w:hAnsi="Ubuntu Mono"/>
          <w:b/>
          <w:bCs/>
          <w:color w:val="374151"/>
          <w:sz w:val="21"/>
          <w:szCs w:val="21"/>
          <w:bdr w:val="single" w:sz="2" w:space="0" w:color="D9D9E3" w:frame="1"/>
        </w:rPr>
        <w:t>Dictionary&lt;</w:t>
      </w:r>
      <w:proofErr w:type="spellStart"/>
      <w:r>
        <w:rPr>
          <w:rStyle w:val="HTMLCode"/>
          <w:rFonts w:ascii="Ubuntu Mono" w:hAnsi="Ubuntu Mono"/>
          <w:b/>
          <w:bCs/>
          <w:color w:val="374151"/>
          <w:sz w:val="21"/>
          <w:szCs w:val="21"/>
          <w:bdr w:val="single" w:sz="2" w:space="0" w:color="D9D9E3" w:frame="1"/>
        </w:rPr>
        <w:t>TKey</w:t>
      </w:r>
      <w:proofErr w:type="spellEnd"/>
      <w:r>
        <w:rPr>
          <w:rStyle w:val="HTMLCode"/>
          <w:rFonts w:ascii="Ubuntu Mono" w:hAnsi="Ubuntu Mono"/>
          <w:b/>
          <w:bCs/>
          <w:color w:val="374151"/>
          <w:sz w:val="21"/>
          <w:szCs w:val="21"/>
          <w:bdr w:val="single" w:sz="2" w:space="0" w:color="D9D9E3" w:frame="1"/>
        </w:rPr>
        <w:t>, TValue&gt;</w:t>
      </w:r>
      <w:r>
        <w:rPr>
          <w:rFonts w:ascii="Segoe UI" w:hAnsi="Segoe UI" w:cs="Segoe UI"/>
          <w:color w:val="374151"/>
        </w:rPr>
        <w:t xml:space="preserve"> class includes methods that work with keys and values of specified types.</w:t>
      </w:r>
    </w:p>
    <w:p w14:paraId="0591EFAF" w14:textId="77777777" w:rsidR="00BA3017" w:rsidRDefault="00BA3017" w:rsidP="00BA3017">
      <w:pPr>
        <w:pStyle w:val="NormalWeb"/>
        <w:numPr>
          <w:ilvl w:val="0"/>
          <w:numId w:val="2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Generic Delegates:</w:t>
      </w:r>
      <w:r>
        <w:rPr>
          <w:rFonts w:ascii="Segoe UI" w:hAnsi="Segoe UI" w:cs="Segoe UI"/>
          <w:color w:val="374151"/>
        </w:rPr>
        <w:t xml:space="preserve"> Delegates that can represent methods with various parameter and return types. For example, the </w:t>
      </w:r>
      <w:r>
        <w:rPr>
          <w:rStyle w:val="HTMLCode"/>
          <w:rFonts w:ascii="Ubuntu Mono" w:hAnsi="Ubuntu Mono"/>
          <w:b/>
          <w:bCs/>
          <w:color w:val="374151"/>
          <w:sz w:val="21"/>
          <w:szCs w:val="21"/>
          <w:bdr w:val="single" w:sz="2" w:space="0" w:color="D9D9E3" w:frame="1"/>
        </w:rPr>
        <w:t>Func&lt;T&gt;</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Action&lt;T&gt;</w:t>
      </w:r>
      <w:r>
        <w:rPr>
          <w:rFonts w:ascii="Segoe UI" w:hAnsi="Segoe UI" w:cs="Segoe UI"/>
          <w:color w:val="374151"/>
        </w:rPr>
        <w:t xml:space="preserve"> delegates are generic delegates that can represent methods with a specified return type and parameters.</w:t>
      </w:r>
    </w:p>
    <w:p w14:paraId="4AA4C585"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 of a generic class:</w:t>
      </w:r>
    </w:p>
    <w:p w14:paraId="342E5E57" w14:textId="77777777" w:rsidR="00BA3017" w:rsidRPr="00BA3017" w:rsidRDefault="00BA3017" w:rsidP="00470BA8">
      <w:pPr>
        <w:pStyle w:val="wbbcode"/>
        <w:rPr>
          <w:bdr w:val="single" w:sz="2" w:space="0" w:color="D9D9E3" w:frame="1"/>
        </w:rPr>
      </w:pPr>
      <w:r w:rsidRPr="00BA3017">
        <w:rPr>
          <w:bdr w:val="single" w:sz="2" w:space="0" w:color="D9D9E3" w:frame="1"/>
        </w:rPr>
        <w:t>public class Pair&lt;T&gt;</w:t>
      </w:r>
    </w:p>
    <w:p w14:paraId="71E60253" w14:textId="77777777" w:rsidR="00BA3017" w:rsidRPr="00BA3017" w:rsidRDefault="00BA3017" w:rsidP="00470BA8">
      <w:pPr>
        <w:pStyle w:val="wbbcode"/>
        <w:rPr>
          <w:bdr w:val="single" w:sz="2" w:space="0" w:color="D9D9E3" w:frame="1"/>
        </w:rPr>
      </w:pPr>
      <w:r w:rsidRPr="00BA3017">
        <w:rPr>
          <w:bdr w:val="single" w:sz="2" w:space="0" w:color="D9D9E3" w:frame="1"/>
        </w:rPr>
        <w:t>{</w:t>
      </w:r>
    </w:p>
    <w:p w14:paraId="1FF41860" w14:textId="77777777" w:rsidR="00BA3017" w:rsidRPr="00BA3017" w:rsidRDefault="00BA3017" w:rsidP="00470BA8">
      <w:pPr>
        <w:pStyle w:val="wbbcode"/>
        <w:rPr>
          <w:bdr w:val="single" w:sz="2" w:space="0" w:color="D9D9E3" w:frame="1"/>
        </w:rPr>
      </w:pPr>
      <w:r w:rsidRPr="00BA3017">
        <w:rPr>
          <w:bdr w:val="single" w:sz="2" w:space="0" w:color="D9D9E3" w:frame="1"/>
        </w:rPr>
        <w:t xml:space="preserve">    public T First { get; set; }</w:t>
      </w:r>
    </w:p>
    <w:p w14:paraId="7257D5D7" w14:textId="77777777" w:rsidR="00BA3017" w:rsidRPr="00BA3017" w:rsidRDefault="00BA3017" w:rsidP="00470BA8">
      <w:pPr>
        <w:pStyle w:val="wbbcode"/>
        <w:rPr>
          <w:bdr w:val="single" w:sz="2" w:space="0" w:color="D9D9E3" w:frame="1"/>
        </w:rPr>
      </w:pPr>
      <w:r w:rsidRPr="00BA3017">
        <w:rPr>
          <w:bdr w:val="single" w:sz="2" w:space="0" w:color="D9D9E3" w:frame="1"/>
        </w:rPr>
        <w:t xml:space="preserve">    public T Second { get; set; }</w:t>
      </w:r>
    </w:p>
    <w:p w14:paraId="2EB39770" w14:textId="77777777" w:rsidR="00BA3017" w:rsidRPr="00BA3017" w:rsidRDefault="00BA3017" w:rsidP="00470BA8">
      <w:pPr>
        <w:pStyle w:val="wbbcode"/>
        <w:rPr>
          <w:bdr w:val="single" w:sz="2" w:space="0" w:color="D9D9E3" w:frame="1"/>
        </w:rPr>
      </w:pPr>
    </w:p>
    <w:p w14:paraId="3AC560C1" w14:textId="77777777" w:rsidR="00BA3017" w:rsidRPr="00BA3017" w:rsidRDefault="00BA3017" w:rsidP="00470BA8">
      <w:pPr>
        <w:pStyle w:val="wbbcode"/>
        <w:rPr>
          <w:bdr w:val="single" w:sz="2" w:space="0" w:color="D9D9E3" w:frame="1"/>
        </w:rPr>
      </w:pPr>
      <w:r w:rsidRPr="00BA3017">
        <w:rPr>
          <w:bdr w:val="single" w:sz="2" w:space="0" w:color="D9D9E3" w:frame="1"/>
        </w:rPr>
        <w:t xml:space="preserve">    public Pair(T first, T second)</w:t>
      </w:r>
    </w:p>
    <w:p w14:paraId="411DA760" w14:textId="77777777" w:rsidR="00BA3017" w:rsidRPr="00BA3017" w:rsidRDefault="00BA3017" w:rsidP="00470BA8">
      <w:pPr>
        <w:pStyle w:val="wbbcode"/>
        <w:rPr>
          <w:bdr w:val="single" w:sz="2" w:space="0" w:color="D9D9E3" w:frame="1"/>
        </w:rPr>
      </w:pPr>
      <w:r w:rsidRPr="00BA3017">
        <w:rPr>
          <w:bdr w:val="single" w:sz="2" w:space="0" w:color="D9D9E3" w:frame="1"/>
        </w:rPr>
        <w:t xml:space="preserve">    {</w:t>
      </w:r>
    </w:p>
    <w:p w14:paraId="29AAF0DB" w14:textId="77777777" w:rsidR="00BA3017" w:rsidRPr="00BA3017" w:rsidRDefault="00BA3017" w:rsidP="00470BA8">
      <w:pPr>
        <w:pStyle w:val="wbbcode"/>
        <w:rPr>
          <w:bdr w:val="single" w:sz="2" w:space="0" w:color="D9D9E3" w:frame="1"/>
        </w:rPr>
      </w:pPr>
      <w:r w:rsidRPr="00BA3017">
        <w:rPr>
          <w:bdr w:val="single" w:sz="2" w:space="0" w:color="D9D9E3" w:frame="1"/>
        </w:rPr>
        <w:t xml:space="preserve">        First = first;</w:t>
      </w:r>
    </w:p>
    <w:p w14:paraId="1DE6D961" w14:textId="77777777" w:rsidR="00BA3017" w:rsidRPr="00BA3017" w:rsidRDefault="00BA3017" w:rsidP="00470BA8">
      <w:pPr>
        <w:pStyle w:val="wbbcode"/>
        <w:rPr>
          <w:bdr w:val="single" w:sz="2" w:space="0" w:color="D9D9E3" w:frame="1"/>
        </w:rPr>
      </w:pPr>
      <w:r w:rsidRPr="00BA3017">
        <w:rPr>
          <w:bdr w:val="single" w:sz="2" w:space="0" w:color="D9D9E3" w:frame="1"/>
        </w:rPr>
        <w:t xml:space="preserve">        Second = second;</w:t>
      </w:r>
    </w:p>
    <w:p w14:paraId="3C2E0D38" w14:textId="77777777" w:rsidR="00BA3017" w:rsidRPr="00BA3017" w:rsidRDefault="00BA3017" w:rsidP="00470BA8">
      <w:pPr>
        <w:pStyle w:val="wbbcode"/>
        <w:rPr>
          <w:bdr w:val="single" w:sz="2" w:space="0" w:color="D9D9E3" w:frame="1"/>
        </w:rPr>
      </w:pPr>
      <w:r w:rsidRPr="00BA3017">
        <w:rPr>
          <w:bdr w:val="single" w:sz="2" w:space="0" w:color="D9D9E3" w:frame="1"/>
        </w:rPr>
        <w:t xml:space="preserve">    }</w:t>
      </w:r>
    </w:p>
    <w:p w14:paraId="68DCC002" w14:textId="77777777" w:rsidR="00BA3017" w:rsidRDefault="00BA3017" w:rsidP="00470BA8">
      <w:pPr>
        <w:pStyle w:val="wbbcode"/>
        <w:rPr>
          <w:bdr w:val="single" w:sz="2" w:space="0" w:color="D9D9E3" w:frame="1"/>
        </w:rPr>
      </w:pPr>
      <w:r w:rsidRPr="00BA3017">
        <w:rPr>
          <w:bdr w:val="single" w:sz="2" w:space="0" w:color="D9D9E3" w:frame="1"/>
        </w:rPr>
        <w:t>}</w:t>
      </w:r>
    </w:p>
    <w:p w14:paraId="58E902A8" w14:textId="0B1CBF1F"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r>
        <w:rPr>
          <w:rStyle w:val="HTMLCode"/>
          <w:rFonts w:ascii="Ubuntu Mono" w:hAnsi="Ubuntu Mono"/>
          <w:b/>
          <w:bCs/>
          <w:color w:val="374151"/>
          <w:sz w:val="21"/>
          <w:szCs w:val="21"/>
          <w:bdr w:val="single" w:sz="2" w:space="0" w:color="D9D9E3" w:frame="1"/>
        </w:rPr>
        <w:t>Pair&lt;T&gt;</w:t>
      </w:r>
      <w:r>
        <w:rPr>
          <w:rFonts w:ascii="Segoe UI" w:hAnsi="Segoe UI" w:cs="Segoe UI"/>
          <w:color w:val="374151"/>
        </w:rPr>
        <w:t xml:space="preserve"> class is generic and can hold pairs of items of any type specified when creating an instance.</w:t>
      </w:r>
    </w:p>
    <w:p w14:paraId="7E17BE3F" w14:textId="77777777" w:rsidR="00BA3017" w:rsidRDefault="00BA3017" w:rsidP="00BA301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Generics are a fundamental feature of modern C# programming and are extensively used in the .NET framework to create flexible and reusable components.</w:t>
      </w:r>
    </w:p>
    <w:p w14:paraId="61C9B114" w14:textId="77777777" w:rsidR="00BA3017" w:rsidRPr="003A07F9" w:rsidRDefault="00BA3017"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465E4EC" w14:textId="42E8F6D5" w:rsidR="003A07F9" w:rsidRPr="003A07F9" w:rsidRDefault="003A07F9" w:rsidP="00E92793">
      <w:pPr>
        <w:pStyle w:val="Heading1"/>
      </w:pPr>
      <w:r w:rsidRPr="003A07F9">
        <w:t>What is an object pool in .NET?</w:t>
      </w:r>
    </w:p>
    <w:p w14:paraId="240BDE52" w14:textId="77777777" w:rsidR="003A07F9" w:rsidRDefault="003A07F9" w:rsidP="00470BA8">
      <w:pPr>
        <w:pStyle w:val="wbbpara"/>
        <w:rPr>
          <w:color w:val="385623" w:themeColor="accent6" w:themeShade="80"/>
        </w:rPr>
      </w:pPr>
      <w:r w:rsidRPr="003A07F9">
        <w:rPr>
          <w:color w:val="385623" w:themeColor="accent6" w:themeShade="80"/>
        </w:rPr>
        <w:t>A container that has objects which are ready to be used is known as an object pool. It helps in tracking the object which is currently in use and the total number of objects present in the pool. This brings down the need for creating and re-creating objects.</w:t>
      </w:r>
    </w:p>
    <w:p w14:paraId="57DBD90E" w14:textId="77777777" w:rsidR="001E140C" w:rsidRPr="001E140C" w:rsidRDefault="001E140C" w:rsidP="001E140C">
      <w:pPr>
        <w:spacing w:after="1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What is an object pool in c#.NET?</w:t>
      </w:r>
    </w:p>
    <w:p w14:paraId="2822DFD4" w14:textId="77777777" w:rsidR="001E140C" w:rsidRPr="001E140C" w:rsidRDefault="001E140C" w:rsidP="001E140C">
      <w:pPr>
        <w:shd w:val="clear" w:color="auto" w:fill="19C37D"/>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ChatGPT</w:t>
      </w:r>
    </w:p>
    <w:p w14:paraId="5CF19783"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An object pool in C# is a software design pattern that involves creating and maintaining a pool of reusable objects to improve performance and reduce resource consumption. The primary goal of an object pool is to avoid the overhead of creating and destroying objects frequently, especially in scenarios where the cost of object creation is high.</w:t>
      </w:r>
    </w:p>
    <w:p w14:paraId="3B4E7214"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In an object pool, a fixed number of objects are pre-allocated and kept in the pool. When an application needs an object, it requests one from the pool. Once the application is done using the object, it returns the object back to the pool, making it available for reuse. This approach helps avoid the overhead of creating new objects and reduces memory allocation and garbage collection pressure.</w:t>
      </w:r>
    </w:p>
    <w:p w14:paraId="4B7B3BE9"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Object pools are commonly used in scenarios where the creation and destruction of objects are resource-intensive, such as database connections, network connections, and expensive computational resources.</w:t>
      </w:r>
    </w:p>
    <w:p w14:paraId="51B640E5"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Key characteristics of an object pool include:</w:t>
      </w:r>
    </w:p>
    <w:p w14:paraId="57E47691"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Initialization:</w:t>
      </w:r>
      <w:r w:rsidRPr="001E140C">
        <w:rPr>
          <w:rFonts w:ascii="Segoe UI" w:eastAsia="Times New Roman" w:hAnsi="Segoe UI" w:cs="Segoe UI"/>
          <w:kern w:val="0"/>
          <w:sz w:val="21"/>
          <w:szCs w:val="21"/>
          <w:lang w:eastAsia="en-GB"/>
          <w14:ligatures w14:val="none"/>
        </w:rPr>
        <w:t xml:space="preserve"> Objects in the pool are typically initialized and configured when they are created, reducing the need for repeated setup.</w:t>
      </w:r>
    </w:p>
    <w:p w14:paraId="72A58FA9"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Reusability:</w:t>
      </w:r>
      <w:r w:rsidRPr="001E140C">
        <w:rPr>
          <w:rFonts w:ascii="Segoe UI" w:eastAsia="Times New Roman" w:hAnsi="Segoe UI" w:cs="Segoe UI"/>
          <w:kern w:val="0"/>
          <w:sz w:val="21"/>
          <w:szCs w:val="21"/>
          <w:lang w:eastAsia="en-GB"/>
          <w14:ligatures w14:val="none"/>
        </w:rPr>
        <w:t xml:space="preserve"> Reusing objects from the pool eliminates the overhead of object creation and destruction.</w:t>
      </w:r>
    </w:p>
    <w:p w14:paraId="54853151"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Fixed Size:</w:t>
      </w:r>
      <w:r w:rsidRPr="001E140C">
        <w:rPr>
          <w:rFonts w:ascii="Segoe UI" w:eastAsia="Times New Roman" w:hAnsi="Segoe UI" w:cs="Segoe UI"/>
          <w:kern w:val="0"/>
          <w:sz w:val="21"/>
          <w:szCs w:val="21"/>
          <w:lang w:eastAsia="en-GB"/>
          <w14:ligatures w14:val="none"/>
        </w:rPr>
        <w:t xml:space="preserve"> The pool maintains a fixed number of objects. If all objects are currently in use, additional requests might need to wait until an object becomes available.</w:t>
      </w:r>
    </w:p>
    <w:p w14:paraId="14C1D20F"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Timeouts:</w:t>
      </w:r>
      <w:r w:rsidRPr="001E140C">
        <w:rPr>
          <w:rFonts w:ascii="Segoe UI" w:eastAsia="Times New Roman" w:hAnsi="Segoe UI" w:cs="Segoe UI"/>
          <w:kern w:val="0"/>
          <w:sz w:val="21"/>
          <w:szCs w:val="21"/>
          <w:lang w:eastAsia="en-GB"/>
          <w14:ligatures w14:val="none"/>
        </w:rPr>
        <w:t xml:space="preserve"> Some object pools implement timeouts, releasing objects that have been unused for a specified duration.</w:t>
      </w:r>
    </w:p>
    <w:p w14:paraId="6AA456EC"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Threading:</w:t>
      </w:r>
      <w:r w:rsidRPr="001E140C">
        <w:rPr>
          <w:rFonts w:ascii="Segoe UI" w:eastAsia="Times New Roman" w:hAnsi="Segoe UI" w:cs="Segoe UI"/>
          <w:kern w:val="0"/>
          <w:sz w:val="21"/>
          <w:szCs w:val="21"/>
          <w:lang w:eastAsia="en-GB"/>
          <w14:ligatures w14:val="none"/>
        </w:rPr>
        <w:t xml:space="preserve"> Object pools must be designed to work correctly in multi-threaded environments. Thread safety measures might need to be implemented to ensure that objects are allocated and released safely.</w:t>
      </w:r>
    </w:p>
    <w:p w14:paraId="3DA794E5" w14:textId="77777777" w:rsidR="001E140C" w:rsidRPr="001E140C" w:rsidRDefault="001E140C" w:rsidP="001E140C">
      <w:pPr>
        <w:numPr>
          <w:ilvl w:val="0"/>
          <w:numId w:val="2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b/>
          <w:bCs/>
          <w:kern w:val="0"/>
          <w:sz w:val="21"/>
          <w:szCs w:val="21"/>
          <w:bdr w:val="single" w:sz="2" w:space="0" w:color="D9D9E3" w:frame="1"/>
          <w:lang w:eastAsia="en-GB"/>
          <w14:ligatures w14:val="none"/>
        </w:rPr>
        <w:t>Resource Management:</w:t>
      </w:r>
      <w:r w:rsidRPr="001E140C">
        <w:rPr>
          <w:rFonts w:ascii="Segoe UI" w:eastAsia="Times New Roman" w:hAnsi="Segoe UI" w:cs="Segoe UI"/>
          <w:kern w:val="0"/>
          <w:sz w:val="21"/>
          <w:szCs w:val="21"/>
          <w:lang w:eastAsia="en-GB"/>
          <w14:ligatures w14:val="none"/>
        </w:rPr>
        <w:t xml:space="preserve"> Object pools can help manage limited resources more efficiently, especially in scenarios where the resource acquisition and release have a significant impact on performance.</w:t>
      </w:r>
    </w:p>
    <w:p w14:paraId="6107E404"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Example of using an object pool in C#:</w:t>
      </w:r>
    </w:p>
    <w:p w14:paraId="33895A33" w14:textId="77777777" w:rsidR="001E140C" w:rsidRPr="001E140C" w:rsidRDefault="001E140C" w:rsidP="00470BA8">
      <w:pPr>
        <w:pStyle w:val="wbbcode"/>
        <w:rPr>
          <w:bdr w:val="single" w:sz="2" w:space="0" w:color="D9D9E3" w:frame="1"/>
        </w:rPr>
      </w:pPr>
      <w:r w:rsidRPr="001E140C">
        <w:rPr>
          <w:bdr w:val="single" w:sz="2" w:space="0" w:color="D9D9E3" w:frame="1"/>
        </w:rPr>
        <w:lastRenderedPageBreak/>
        <w:t xml:space="preserve">public class </w:t>
      </w:r>
      <w:proofErr w:type="spellStart"/>
      <w:r w:rsidRPr="001E140C">
        <w:rPr>
          <w:bdr w:val="single" w:sz="2" w:space="0" w:color="D9D9E3" w:frame="1"/>
        </w:rPr>
        <w:t>ObjectPool</w:t>
      </w:r>
      <w:proofErr w:type="spellEnd"/>
      <w:r w:rsidRPr="001E140C">
        <w:rPr>
          <w:bdr w:val="single" w:sz="2" w:space="0" w:color="D9D9E3" w:frame="1"/>
        </w:rPr>
        <w:t>&lt;T&gt; where T : new()</w:t>
      </w:r>
    </w:p>
    <w:p w14:paraId="37562B59" w14:textId="77777777" w:rsidR="001E140C" w:rsidRPr="001E140C" w:rsidRDefault="001E140C" w:rsidP="00470BA8">
      <w:pPr>
        <w:pStyle w:val="wbbcode"/>
        <w:rPr>
          <w:bdr w:val="single" w:sz="2" w:space="0" w:color="D9D9E3" w:frame="1"/>
        </w:rPr>
      </w:pPr>
      <w:r w:rsidRPr="001E140C">
        <w:rPr>
          <w:bdr w:val="single" w:sz="2" w:space="0" w:color="D9D9E3" w:frame="1"/>
        </w:rPr>
        <w:t>{</w:t>
      </w:r>
    </w:p>
    <w:p w14:paraId="7FC9C07B" w14:textId="77777777" w:rsidR="001E140C" w:rsidRPr="001E140C" w:rsidRDefault="001E140C" w:rsidP="00470BA8">
      <w:pPr>
        <w:pStyle w:val="wbbcode"/>
        <w:rPr>
          <w:bdr w:val="single" w:sz="2" w:space="0" w:color="D9D9E3" w:frame="1"/>
        </w:rPr>
      </w:pPr>
      <w:r w:rsidRPr="001E140C">
        <w:rPr>
          <w:bdr w:val="single" w:sz="2" w:space="0" w:color="D9D9E3" w:frame="1"/>
        </w:rPr>
        <w:t xml:space="preserve">    private </w:t>
      </w:r>
      <w:proofErr w:type="spellStart"/>
      <w:r w:rsidRPr="001E140C">
        <w:rPr>
          <w:bdr w:val="single" w:sz="2" w:space="0" w:color="D9D9E3" w:frame="1"/>
        </w:rPr>
        <w:t>readonly</w:t>
      </w:r>
      <w:proofErr w:type="spellEnd"/>
      <w:r w:rsidRPr="001E140C">
        <w:rPr>
          <w:bdr w:val="single" w:sz="2" w:space="0" w:color="D9D9E3" w:frame="1"/>
        </w:rPr>
        <w:t xml:space="preserve"> Queue&lt;T&gt; pool = new Queue&lt;T&gt;();</w:t>
      </w:r>
    </w:p>
    <w:p w14:paraId="79EA3600" w14:textId="77777777" w:rsidR="001E140C" w:rsidRPr="001E140C" w:rsidRDefault="001E140C" w:rsidP="00470BA8">
      <w:pPr>
        <w:pStyle w:val="wbbcode"/>
        <w:rPr>
          <w:bdr w:val="single" w:sz="2" w:space="0" w:color="D9D9E3" w:frame="1"/>
        </w:rPr>
      </w:pPr>
      <w:r w:rsidRPr="001E140C">
        <w:rPr>
          <w:bdr w:val="single" w:sz="2" w:space="0" w:color="D9D9E3" w:frame="1"/>
        </w:rPr>
        <w:t xml:space="preserve">    private </w:t>
      </w:r>
      <w:proofErr w:type="spellStart"/>
      <w:r w:rsidRPr="001E140C">
        <w:rPr>
          <w:bdr w:val="single" w:sz="2" w:space="0" w:color="D9D9E3" w:frame="1"/>
        </w:rPr>
        <w:t>readonly</w:t>
      </w:r>
      <w:proofErr w:type="spellEnd"/>
      <w:r w:rsidRPr="001E140C">
        <w:rPr>
          <w:bdr w:val="single" w:sz="2" w:space="0" w:color="D9D9E3" w:frame="1"/>
        </w:rPr>
        <w:t xml:space="preserve"> object </w:t>
      </w:r>
      <w:proofErr w:type="spellStart"/>
      <w:r w:rsidRPr="001E140C">
        <w:rPr>
          <w:bdr w:val="single" w:sz="2" w:space="0" w:color="D9D9E3" w:frame="1"/>
        </w:rPr>
        <w:t>lockObject</w:t>
      </w:r>
      <w:proofErr w:type="spellEnd"/>
      <w:r w:rsidRPr="001E140C">
        <w:rPr>
          <w:bdr w:val="single" w:sz="2" w:space="0" w:color="D9D9E3" w:frame="1"/>
        </w:rPr>
        <w:t xml:space="preserve"> = new object();</w:t>
      </w:r>
    </w:p>
    <w:p w14:paraId="2926A001" w14:textId="77777777" w:rsidR="001E140C" w:rsidRPr="001E140C" w:rsidRDefault="001E140C" w:rsidP="00470BA8">
      <w:pPr>
        <w:pStyle w:val="wbbcode"/>
        <w:rPr>
          <w:bdr w:val="single" w:sz="2" w:space="0" w:color="D9D9E3" w:frame="1"/>
        </w:rPr>
      </w:pPr>
    </w:p>
    <w:p w14:paraId="49D4FF89" w14:textId="77777777" w:rsidR="001E140C" w:rsidRPr="001E140C" w:rsidRDefault="001E140C" w:rsidP="00470BA8">
      <w:pPr>
        <w:pStyle w:val="wbbcode"/>
        <w:rPr>
          <w:bdr w:val="single" w:sz="2" w:space="0" w:color="D9D9E3" w:frame="1"/>
        </w:rPr>
      </w:pPr>
      <w:r w:rsidRPr="001E140C">
        <w:rPr>
          <w:bdr w:val="single" w:sz="2" w:space="0" w:color="D9D9E3" w:frame="1"/>
        </w:rPr>
        <w:t xml:space="preserve">    public T Acquire()</w:t>
      </w:r>
    </w:p>
    <w:p w14:paraId="0B5BF4F4"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61D0E15F" w14:textId="77777777" w:rsidR="001E140C" w:rsidRPr="001E140C" w:rsidRDefault="001E140C" w:rsidP="00470BA8">
      <w:pPr>
        <w:pStyle w:val="wbbcode"/>
        <w:rPr>
          <w:bdr w:val="single" w:sz="2" w:space="0" w:color="D9D9E3" w:frame="1"/>
        </w:rPr>
      </w:pPr>
      <w:r w:rsidRPr="001E140C">
        <w:rPr>
          <w:bdr w:val="single" w:sz="2" w:space="0" w:color="D9D9E3" w:frame="1"/>
        </w:rPr>
        <w:t xml:space="preserve">        lock (</w:t>
      </w:r>
      <w:proofErr w:type="spellStart"/>
      <w:r w:rsidRPr="001E140C">
        <w:rPr>
          <w:bdr w:val="single" w:sz="2" w:space="0" w:color="D9D9E3" w:frame="1"/>
        </w:rPr>
        <w:t>lockObject</w:t>
      </w:r>
      <w:proofErr w:type="spellEnd"/>
      <w:r w:rsidRPr="001E140C">
        <w:rPr>
          <w:bdr w:val="single" w:sz="2" w:space="0" w:color="D9D9E3" w:frame="1"/>
        </w:rPr>
        <w:t>)</w:t>
      </w:r>
    </w:p>
    <w:p w14:paraId="2562E436"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5DD9B844" w14:textId="77777777" w:rsidR="001E140C" w:rsidRPr="001E140C" w:rsidRDefault="001E140C" w:rsidP="00470BA8">
      <w:pPr>
        <w:pStyle w:val="wbbcode"/>
        <w:rPr>
          <w:bdr w:val="single" w:sz="2" w:space="0" w:color="D9D9E3" w:frame="1"/>
        </w:rPr>
      </w:pPr>
      <w:r w:rsidRPr="001E140C">
        <w:rPr>
          <w:bdr w:val="single" w:sz="2" w:space="0" w:color="D9D9E3" w:frame="1"/>
        </w:rPr>
        <w:t xml:space="preserve">            if (</w:t>
      </w:r>
      <w:proofErr w:type="spellStart"/>
      <w:r w:rsidRPr="001E140C">
        <w:rPr>
          <w:bdr w:val="single" w:sz="2" w:space="0" w:color="D9D9E3" w:frame="1"/>
        </w:rPr>
        <w:t>pool.Count</w:t>
      </w:r>
      <w:proofErr w:type="spellEnd"/>
      <w:r w:rsidRPr="001E140C">
        <w:rPr>
          <w:bdr w:val="single" w:sz="2" w:space="0" w:color="D9D9E3" w:frame="1"/>
        </w:rPr>
        <w:t xml:space="preserve"> &gt; 0)</w:t>
      </w:r>
    </w:p>
    <w:p w14:paraId="047F01F1" w14:textId="77777777" w:rsidR="001E140C" w:rsidRPr="001E140C" w:rsidRDefault="001E140C" w:rsidP="00470BA8">
      <w:pPr>
        <w:pStyle w:val="wbbcode"/>
        <w:rPr>
          <w:bdr w:val="single" w:sz="2" w:space="0" w:color="D9D9E3" w:frame="1"/>
        </w:rPr>
      </w:pPr>
      <w:r w:rsidRPr="001E140C">
        <w:rPr>
          <w:bdr w:val="single" w:sz="2" w:space="0" w:color="D9D9E3" w:frame="1"/>
        </w:rPr>
        <w:t xml:space="preserve">                return </w:t>
      </w:r>
      <w:proofErr w:type="spellStart"/>
      <w:r w:rsidRPr="001E140C">
        <w:rPr>
          <w:bdr w:val="single" w:sz="2" w:space="0" w:color="D9D9E3" w:frame="1"/>
        </w:rPr>
        <w:t>pool.Dequeue</w:t>
      </w:r>
      <w:proofErr w:type="spellEnd"/>
      <w:r w:rsidRPr="001E140C">
        <w:rPr>
          <w:bdr w:val="single" w:sz="2" w:space="0" w:color="D9D9E3" w:frame="1"/>
        </w:rPr>
        <w:t>();</w:t>
      </w:r>
    </w:p>
    <w:p w14:paraId="177A29FC" w14:textId="77777777" w:rsidR="001E140C" w:rsidRPr="001E140C" w:rsidRDefault="001E140C" w:rsidP="00470BA8">
      <w:pPr>
        <w:pStyle w:val="wbbcode"/>
        <w:rPr>
          <w:bdr w:val="single" w:sz="2" w:space="0" w:color="D9D9E3" w:frame="1"/>
        </w:rPr>
      </w:pPr>
    </w:p>
    <w:p w14:paraId="44A95B33" w14:textId="77777777" w:rsidR="001E140C" w:rsidRPr="001E140C" w:rsidRDefault="001E140C" w:rsidP="00470BA8">
      <w:pPr>
        <w:pStyle w:val="wbbcode"/>
        <w:rPr>
          <w:bdr w:val="single" w:sz="2" w:space="0" w:color="D9D9E3" w:frame="1"/>
        </w:rPr>
      </w:pPr>
      <w:r w:rsidRPr="001E140C">
        <w:rPr>
          <w:bdr w:val="single" w:sz="2" w:space="0" w:color="D9D9E3" w:frame="1"/>
        </w:rPr>
        <w:t xml:space="preserve">            return new T();</w:t>
      </w:r>
    </w:p>
    <w:p w14:paraId="301C8547"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5131AEC9"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7A0B457C" w14:textId="77777777" w:rsidR="001E140C" w:rsidRPr="001E140C" w:rsidRDefault="001E140C" w:rsidP="00470BA8">
      <w:pPr>
        <w:pStyle w:val="wbbcode"/>
        <w:rPr>
          <w:bdr w:val="single" w:sz="2" w:space="0" w:color="D9D9E3" w:frame="1"/>
        </w:rPr>
      </w:pPr>
    </w:p>
    <w:p w14:paraId="1D75988A" w14:textId="77777777" w:rsidR="001E140C" w:rsidRPr="001E140C" w:rsidRDefault="001E140C" w:rsidP="00470BA8">
      <w:pPr>
        <w:pStyle w:val="wbbcode"/>
        <w:rPr>
          <w:bdr w:val="single" w:sz="2" w:space="0" w:color="D9D9E3" w:frame="1"/>
        </w:rPr>
      </w:pPr>
      <w:r w:rsidRPr="001E140C">
        <w:rPr>
          <w:bdr w:val="single" w:sz="2" w:space="0" w:color="D9D9E3" w:frame="1"/>
        </w:rPr>
        <w:t xml:space="preserve">    public void Release(T item)</w:t>
      </w:r>
    </w:p>
    <w:p w14:paraId="4369AE97"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485BA322" w14:textId="77777777" w:rsidR="001E140C" w:rsidRPr="001E140C" w:rsidRDefault="001E140C" w:rsidP="00470BA8">
      <w:pPr>
        <w:pStyle w:val="wbbcode"/>
        <w:rPr>
          <w:bdr w:val="single" w:sz="2" w:space="0" w:color="D9D9E3" w:frame="1"/>
        </w:rPr>
      </w:pPr>
      <w:r w:rsidRPr="001E140C">
        <w:rPr>
          <w:bdr w:val="single" w:sz="2" w:space="0" w:color="D9D9E3" w:frame="1"/>
        </w:rPr>
        <w:t xml:space="preserve">        lock (</w:t>
      </w:r>
      <w:proofErr w:type="spellStart"/>
      <w:r w:rsidRPr="001E140C">
        <w:rPr>
          <w:bdr w:val="single" w:sz="2" w:space="0" w:color="D9D9E3" w:frame="1"/>
        </w:rPr>
        <w:t>lockObject</w:t>
      </w:r>
      <w:proofErr w:type="spellEnd"/>
      <w:r w:rsidRPr="001E140C">
        <w:rPr>
          <w:bdr w:val="single" w:sz="2" w:space="0" w:color="D9D9E3" w:frame="1"/>
        </w:rPr>
        <w:t>)</w:t>
      </w:r>
    </w:p>
    <w:p w14:paraId="7E8E25BE"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2E4AD46C"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roofErr w:type="spellStart"/>
      <w:r w:rsidRPr="001E140C">
        <w:rPr>
          <w:bdr w:val="single" w:sz="2" w:space="0" w:color="D9D9E3" w:frame="1"/>
        </w:rPr>
        <w:t>pool.Enqueue</w:t>
      </w:r>
      <w:proofErr w:type="spellEnd"/>
      <w:r w:rsidRPr="001E140C">
        <w:rPr>
          <w:bdr w:val="single" w:sz="2" w:space="0" w:color="D9D9E3" w:frame="1"/>
        </w:rPr>
        <w:t>(item);</w:t>
      </w:r>
    </w:p>
    <w:p w14:paraId="07C40A61"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06CEE83C" w14:textId="77777777" w:rsidR="001E140C" w:rsidRPr="001E140C" w:rsidRDefault="001E140C" w:rsidP="00470BA8">
      <w:pPr>
        <w:pStyle w:val="wbbcode"/>
        <w:rPr>
          <w:bdr w:val="single" w:sz="2" w:space="0" w:color="D9D9E3" w:frame="1"/>
        </w:rPr>
      </w:pPr>
      <w:r w:rsidRPr="001E140C">
        <w:rPr>
          <w:bdr w:val="single" w:sz="2" w:space="0" w:color="D9D9E3" w:frame="1"/>
        </w:rPr>
        <w:t xml:space="preserve">    }</w:t>
      </w:r>
    </w:p>
    <w:p w14:paraId="5DE756ED" w14:textId="77777777" w:rsidR="001E140C" w:rsidRDefault="001E140C" w:rsidP="00470BA8">
      <w:pPr>
        <w:pStyle w:val="wbbcode"/>
        <w:rPr>
          <w:bdr w:val="single" w:sz="2" w:space="0" w:color="D9D9E3" w:frame="1"/>
        </w:rPr>
      </w:pPr>
      <w:r w:rsidRPr="001E140C">
        <w:rPr>
          <w:bdr w:val="single" w:sz="2" w:space="0" w:color="D9D9E3" w:frame="1"/>
        </w:rPr>
        <w:t>}</w:t>
      </w:r>
    </w:p>
    <w:p w14:paraId="6CD918F3" w14:textId="5B260DAC"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 xml:space="preserve">In this example, the </w:t>
      </w:r>
      <w:proofErr w:type="spellStart"/>
      <w:r w:rsidRPr="001E140C">
        <w:rPr>
          <w:rFonts w:ascii="Ubuntu Mono" w:eastAsia="Times New Roman" w:hAnsi="Ubuntu Mono" w:cs="Courier New"/>
          <w:b/>
          <w:bCs/>
          <w:kern w:val="0"/>
          <w:sz w:val="18"/>
          <w:szCs w:val="18"/>
          <w:bdr w:val="single" w:sz="2" w:space="0" w:color="D9D9E3" w:frame="1"/>
          <w:lang w:eastAsia="en-GB"/>
          <w14:ligatures w14:val="none"/>
        </w:rPr>
        <w:t>ObjectPool</w:t>
      </w:r>
      <w:proofErr w:type="spellEnd"/>
      <w:r w:rsidRPr="001E140C">
        <w:rPr>
          <w:rFonts w:ascii="Ubuntu Mono" w:eastAsia="Times New Roman" w:hAnsi="Ubuntu Mono" w:cs="Courier New"/>
          <w:b/>
          <w:bCs/>
          <w:kern w:val="0"/>
          <w:sz w:val="18"/>
          <w:szCs w:val="18"/>
          <w:bdr w:val="single" w:sz="2" w:space="0" w:color="D9D9E3" w:frame="1"/>
          <w:lang w:eastAsia="en-GB"/>
          <w14:ligatures w14:val="none"/>
        </w:rPr>
        <w:t>&lt;T&gt;</w:t>
      </w:r>
      <w:r w:rsidRPr="001E140C">
        <w:rPr>
          <w:rFonts w:ascii="Segoe UI" w:eastAsia="Times New Roman" w:hAnsi="Segoe UI" w:cs="Segoe UI"/>
          <w:kern w:val="0"/>
          <w:sz w:val="21"/>
          <w:szCs w:val="21"/>
          <w:lang w:eastAsia="en-GB"/>
          <w14:ligatures w14:val="none"/>
        </w:rPr>
        <w:t xml:space="preserve"> class maintains a pool of objects of type </w:t>
      </w:r>
      <w:r w:rsidRPr="001E140C">
        <w:rPr>
          <w:rFonts w:ascii="Ubuntu Mono" w:eastAsia="Times New Roman" w:hAnsi="Ubuntu Mono" w:cs="Courier New"/>
          <w:b/>
          <w:bCs/>
          <w:kern w:val="0"/>
          <w:sz w:val="18"/>
          <w:szCs w:val="18"/>
          <w:bdr w:val="single" w:sz="2" w:space="0" w:color="D9D9E3" w:frame="1"/>
          <w:lang w:eastAsia="en-GB"/>
          <w14:ligatures w14:val="none"/>
        </w:rPr>
        <w:t>T</w:t>
      </w:r>
      <w:r w:rsidRPr="001E140C">
        <w:rPr>
          <w:rFonts w:ascii="Segoe UI" w:eastAsia="Times New Roman" w:hAnsi="Segoe UI" w:cs="Segoe UI"/>
          <w:kern w:val="0"/>
          <w:sz w:val="21"/>
          <w:szCs w:val="21"/>
          <w:lang w:eastAsia="en-GB"/>
          <w14:ligatures w14:val="none"/>
        </w:rPr>
        <w:t xml:space="preserve">. The </w:t>
      </w:r>
      <w:r w:rsidRPr="001E140C">
        <w:rPr>
          <w:rFonts w:ascii="Ubuntu Mono" w:eastAsia="Times New Roman" w:hAnsi="Ubuntu Mono" w:cs="Courier New"/>
          <w:b/>
          <w:bCs/>
          <w:kern w:val="0"/>
          <w:sz w:val="18"/>
          <w:szCs w:val="18"/>
          <w:bdr w:val="single" w:sz="2" w:space="0" w:color="D9D9E3" w:frame="1"/>
          <w:lang w:eastAsia="en-GB"/>
          <w14:ligatures w14:val="none"/>
        </w:rPr>
        <w:t>Acquire()</w:t>
      </w:r>
      <w:r w:rsidRPr="001E140C">
        <w:rPr>
          <w:rFonts w:ascii="Segoe UI" w:eastAsia="Times New Roman" w:hAnsi="Segoe UI" w:cs="Segoe UI"/>
          <w:kern w:val="0"/>
          <w:sz w:val="21"/>
          <w:szCs w:val="21"/>
          <w:lang w:eastAsia="en-GB"/>
          <w14:ligatures w14:val="none"/>
        </w:rPr>
        <w:t xml:space="preserve"> method retrieves an object from the pool, and the </w:t>
      </w:r>
      <w:r w:rsidRPr="001E140C">
        <w:rPr>
          <w:rFonts w:ascii="Ubuntu Mono" w:eastAsia="Times New Roman" w:hAnsi="Ubuntu Mono" w:cs="Courier New"/>
          <w:b/>
          <w:bCs/>
          <w:kern w:val="0"/>
          <w:sz w:val="18"/>
          <w:szCs w:val="18"/>
          <w:bdr w:val="single" w:sz="2" w:space="0" w:color="D9D9E3" w:frame="1"/>
          <w:lang w:eastAsia="en-GB"/>
          <w14:ligatures w14:val="none"/>
        </w:rPr>
        <w:t>Release()</w:t>
      </w:r>
      <w:r w:rsidRPr="001E140C">
        <w:rPr>
          <w:rFonts w:ascii="Segoe UI" w:eastAsia="Times New Roman" w:hAnsi="Segoe UI" w:cs="Segoe UI"/>
          <w:kern w:val="0"/>
          <w:sz w:val="21"/>
          <w:szCs w:val="21"/>
          <w:lang w:eastAsia="en-GB"/>
          <w14:ligatures w14:val="none"/>
        </w:rPr>
        <w:t xml:space="preserve"> method returns an object back to the pool for reuse.</w:t>
      </w:r>
    </w:p>
    <w:p w14:paraId="5F9F00FC" w14:textId="77777777" w:rsidR="001E140C" w:rsidRPr="001E140C" w:rsidRDefault="001E140C" w:rsidP="001E140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1E140C">
        <w:rPr>
          <w:rFonts w:ascii="Segoe UI" w:eastAsia="Times New Roman" w:hAnsi="Segoe UI" w:cs="Segoe UI"/>
          <w:kern w:val="0"/>
          <w:sz w:val="21"/>
          <w:szCs w:val="21"/>
          <w:lang w:eastAsia="en-GB"/>
          <w14:ligatures w14:val="none"/>
        </w:rPr>
        <w:t>Overall, object pools are used to optimize resource management and improve performance in scenarios where object creation and destruction are costly operations.</w:t>
      </w:r>
    </w:p>
    <w:p w14:paraId="463ED4E9" w14:textId="77777777" w:rsidR="001E140C" w:rsidRPr="003A07F9" w:rsidRDefault="001E140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765CA62F" w14:textId="78A54542" w:rsidR="003A07F9" w:rsidRPr="003A07F9" w:rsidRDefault="003A07F9" w:rsidP="00E92793">
      <w:pPr>
        <w:pStyle w:val="Heading1"/>
      </w:pPr>
      <w:r w:rsidRPr="003A07F9">
        <w:t>List down the most commonly used types of exceptions in .NET</w:t>
      </w:r>
    </w:p>
    <w:p w14:paraId="5B605454" w14:textId="77777777" w:rsidR="003A07F9" w:rsidRPr="003A07F9" w:rsidRDefault="003A07F9" w:rsidP="00470BA8">
      <w:pPr>
        <w:pStyle w:val="wbbpara"/>
        <w:rPr>
          <w:color w:val="385623" w:themeColor="accent6" w:themeShade="80"/>
        </w:rPr>
      </w:pPr>
      <w:r w:rsidRPr="003A07F9">
        <w:rPr>
          <w:color w:val="385623" w:themeColor="accent6" w:themeShade="80"/>
        </w:rPr>
        <w:t>Commonly used types of exceptions in .NET are:</w:t>
      </w:r>
    </w:p>
    <w:p w14:paraId="1990131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ArgumentException</w:t>
      </w:r>
      <w:proofErr w:type="spellEnd"/>
      <w:r w:rsidRPr="003A07F9">
        <w:rPr>
          <w:rFonts w:ascii="Roboto" w:eastAsia="Times New Roman" w:hAnsi="Roboto" w:cs="Times New Roman"/>
          <w:color w:val="51565E"/>
          <w:kern w:val="0"/>
          <w:sz w:val="24"/>
          <w:szCs w:val="24"/>
          <w:lang w:eastAsia="en-GB"/>
          <w14:ligatures w14:val="none"/>
        </w:rPr>
        <w:t> </w:t>
      </w:r>
    </w:p>
    <w:p w14:paraId="4738A3B5"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ArithmeticException</w:t>
      </w:r>
      <w:proofErr w:type="spellEnd"/>
      <w:r w:rsidRPr="003A07F9">
        <w:rPr>
          <w:rFonts w:ascii="Roboto" w:eastAsia="Times New Roman" w:hAnsi="Roboto" w:cs="Times New Roman"/>
          <w:color w:val="51565E"/>
          <w:kern w:val="0"/>
          <w:sz w:val="24"/>
          <w:szCs w:val="24"/>
          <w:lang w:eastAsia="en-GB"/>
          <w14:ligatures w14:val="none"/>
        </w:rPr>
        <w:t> </w:t>
      </w:r>
    </w:p>
    <w:p w14:paraId="62ED2E7E"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DivideByZeroException</w:t>
      </w:r>
      <w:proofErr w:type="spellEnd"/>
    </w:p>
    <w:p w14:paraId="401D8C83"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OverflowException</w:t>
      </w:r>
      <w:proofErr w:type="spellEnd"/>
    </w:p>
    <w:p w14:paraId="48A45747"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InvalidCastException</w:t>
      </w:r>
      <w:proofErr w:type="spellEnd"/>
    </w:p>
    <w:p w14:paraId="63B528E4"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InvalidOperationException</w:t>
      </w:r>
      <w:proofErr w:type="spellEnd"/>
      <w:r w:rsidRPr="003A07F9">
        <w:rPr>
          <w:rFonts w:ascii="Roboto" w:eastAsia="Times New Roman" w:hAnsi="Roboto" w:cs="Times New Roman"/>
          <w:color w:val="51565E"/>
          <w:kern w:val="0"/>
          <w:sz w:val="24"/>
          <w:szCs w:val="24"/>
          <w:lang w:eastAsia="en-GB"/>
          <w14:ligatures w14:val="none"/>
        </w:rPr>
        <w:t> </w:t>
      </w:r>
    </w:p>
    <w:p w14:paraId="37EE9476"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lastRenderedPageBreak/>
        <w:t>NullReferenceException</w:t>
      </w:r>
      <w:proofErr w:type="spellEnd"/>
    </w:p>
    <w:p w14:paraId="56C24058" w14:textId="77777777" w:rsidR="003A07F9" w:rsidRP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OutOfMemoryException</w:t>
      </w:r>
      <w:proofErr w:type="spellEnd"/>
      <w:r w:rsidRPr="003A07F9">
        <w:rPr>
          <w:rFonts w:ascii="Roboto" w:eastAsia="Times New Roman" w:hAnsi="Roboto" w:cs="Times New Roman"/>
          <w:color w:val="51565E"/>
          <w:kern w:val="0"/>
          <w:sz w:val="24"/>
          <w:szCs w:val="24"/>
          <w:lang w:eastAsia="en-GB"/>
          <w14:ligatures w14:val="none"/>
        </w:rPr>
        <w:t> </w:t>
      </w:r>
    </w:p>
    <w:p w14:paraId="752B42C3" w14:textId="77777777" w:rsidR="003A07F9" w:rsidRDefault="003A07F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roofErr w:type="spellStart"/>
      <w:r w:rsidRPr="003A07F9">
        <w:rPr>
          <w:rFonts w:ascii="Roboto" w:eastAsia="Times New Roman" w:hAnsi="Roboto" w:cs="Times New Roman"/>
          <w:color w:val="51565E"/>
          <w:kern w:val="0"/>
          <w:sz w:val="24"/>
          <w:szCs w:val="24"/>
          <w:lang w:eastAsia="en-GB"/>
          <w14:ligatures w14:val="none"/>
        </w:rPr>
        <w:t>StackOverflowException</w:t>
      </w:r>
      <w:proofErr w:type="spellEnd"/>
    </w:p>
    <w:p w14:paraId="0BFF1530" w14:textId="77777777" w:rsidR="001E140C" w:rsidRDefault="001E140C" w:rsidP="001E140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and .NET, exceptions are categorized into different types based on their nature and the scenarios in which they occur. Here are some of the most commonly used types of exceptions:</w:t>
      </w:r>
    </w:p>
    <w:p w14:paraId="53DC92BA"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The base class for all exceptions in the .NET framework. You generally won't catch this directly, but it's helpful when you want to catch all exceptions.</w:t>
      </w:r>
    </w:p>
    <w:p w14:paraId="4FF5BD90"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System.SystemException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The base class for exceptions thrown by the runtime. It includes a range of exceptions such as </w:t>
      </w:r>
      <w:proofErr w:type="spellStart"/>
      <w:r>
        <w:rPr>
          <w:rStyle w:val="HTMLCode"/>
          <w:rFonts w:ascii="Ubuntu Mono" w:hAnsi="Ubuntu Mono"/>
          <w:b/>
          <w:bCs/>
          <w:color w:val="374151"/>
          <w:sz w:val="21"/>
          <w:szCs w:val="21"/>
          <w:bdr w:val="single" w:sz="2" w:space="0" w:color="D9D9E3" w:frame="1"/>
        </w:rPr>
        <w:t>InvalidOperationException</w:t>
      </w:r>
      <w:proofErr w:type="spellEnd"/>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ArgumentNullException</w:t>
      </w:r>
      <w:proofErr w:type="spellEnd"/>
      <w:r>
        <w:rPr>
          <w:rFonts w:ascii="Segoe UI" w:hAnsi="Segoe UI" w:cs="Segoe UI"/>
          <w:color w:val="374151"/>
        </w:rPr>
        <w:t>, etc.</w:t>
      </w:r>
    </w:p>
    <w:p w14:paraId="21762EE8"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System.ApplicationException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The base class for custom exceptions created by application developers.</w:t>
      </w:r>
    </w:p>
    <w:p w14:paraId="4DF23BD8"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System.NullReferenceException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you try to access a member or call a method on a null object reference.</w:t>
      </w:r>
    </w:p>
    <w:p w14:paraId="60EEA4D5"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System.IndexOutOfRangeException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you try to access an array or collection using an index that is out of its valid range.</w:t>
      </w:r>
    </w:p>
    <w:p w14:paraId="3E3677A4"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System.ArgumentException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argument provided to a method is not valid.</w:t>
      </w:r>
    </w:p>
    <w:p w14:paraId="4A989682"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System.ArgumentNullException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method is called with a null argument that isn't allowed.</w:t>
      </w:r>
    </w:p>
    <w:p w14:paraId="5AD2E173"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System.ArgumentOutOfRangeException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method's argument value is outside the acceptable range.</w:t>
      </w:r>
    </w:p>
    <w:p w14:paraId="671FEC04"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System.FormatException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conversion from string to another data type fails due to an incorrect format.</w:t>
      </w:r>
    </w:p>
    <w:p w14:paraId="4EAE3D3A"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System.DividedByZeroException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attempt to divide by zero is made.</w:t>
      </w:r>
    </w:p>
    <w:p w14:paraId="0D6FC9D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System.OverflowException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arithmetic operation results in an overflow.</w:t>
      </w:r>
    </w:p>
    <w:p w14:paraId="149FFD6D"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System.NotImplementedException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method or functionality is not yet implemented.</w:t>
      </w:r>
    </w:p>
    <w:p w14:paraId="58CA05C7"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System.IO.IOException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I/O operation fails, such as reading/writing files or streams.</w:t>
      </w:r>
    </w:p>
    <w:p w14:paraId="594C928F"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System.FileNotFoundException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file is not found during an I/O operation.</w:t>
      </w:r>
    </w:p>
    <w:p w14:paraId="699F6E09"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lastRenderedPageBreak/>
        <w:t>System.FormatException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string cannot be parsed into a specific data type due to an incorrect format.</w:t>
      </w:r>
    </w:p>
    <w:p w14:paraId="244D334D"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System.Security.SecurityException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 security violation occurs, such as unauthorized access to a resource.</w:t>
      </w:r>
    </w:p>
    <w:p w14:paraId="40B5D741"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System.OutOfMemoryException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there is not enough memory to allocate an object.</w:t>
      </w:r>
    </w:p>
    <w:p w14:paraId="1B0FC0F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System.TimeoutException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an operation times out, such as waiting for a resource.</w:t>
      </w:r>
    </w:p>
    <w:p w14:paraId="466B84B9"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System.Web.HttpException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in ASP.NET applications when there's an error processing an HTTP request.</w:t>
      </w:r>
    </w:p>
    <w:p w14:paraId="25CF8CBE" w14:textId="77777777" w:rsidR="001E140C" w:rsidRDefault="001E140C" w:rsidP="001E140C">
      <w:pPr>
        <w:pStyle w:val="NormalWeb"/>
        <w:numPr>
          <w:ilvl w:val="0"/>
          <w:numId w:val="2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Pr>
          <w:rStyle w:val="Strong"/>
          <w:rFonts w:ascii="Segoe UI" w:hAnsi="Segoe UI" w:cs="Segoe UI"/>
          <w:color w:val="374151"/>
          <w:bdr w:val="single" w:sz="2" w:space="0" w:color="D9D9E3" w:frame="1"/>
        </w:rPr>
        <w:t>System.Data.SqlClient.SqlException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Thrown when there's an error related to SQL Server database operations.</w:t>
      </w:r>
    </w:p>
    <w:p w14:paraId="26571F34" w14:textId="77777777" w:rsidR="001E140C" w:rsidRDefault="001E140C" w:rsidP="001E140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are just some of the most commonly used exception types in C#. Depending on the specific scenario and context, you might encounter and handle other specialized exception types as well. It's important to understand these exception types and how to handle them effectively in your code to ensure robust error handling and application stability.</w:t>
      </w:r>
    </w:p>
    <w:p w14:paraId="2820CD04" w14:textId="77777777" w:rsidR="001E140C" w:rsidRPr="003A07F9" w:rsidRDefault="001E140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7AD2808" w14:textId="0CB20CF1" w:rsidR="003A07F9" w:rsidRPr="003A07F9" w:rsidRDefault="003A07F9" w:rsidP="00E92793">
      <w:pPr>
        <w:pStyle w:val="Heading1"/>
      </w:pPr>
      <w:r w:rsidRPr="003A07F9">
        <w:t>What are Custom Exceptions?</w:t>
      </w:r>
    </w:p>
    <w:p w14:paraId="68E571AD" w14:textId="77777777" w:rsidR="003A07F9" w:rsidRDefault="003A07F9" w:rsidP="00470BA8">
      <w:pPr>
        <w:pStyle w:val="wbbpara"/>
        <w:rPr>
          <w:color w:val="385623" w:themeColor="accent6" w:themeShade="80"/>
        </w:rPr>
      </w:pPr>
      <w:r w:rsidRPr="003A07F9">
        <w:rPr>
          <w:color w:val="385623" w:themeColor="accent6" w:themeShade="80"/>
        </w:rPr>
        <w:t>In some cases, errors have to be handled according to user requirements. Custom exceptions are used in such cases.</w:t>
      </w:r>
    </w:p>
    <w:p w14:paraId="7947D008"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Custom exceptions, also known as user-defined exceptions, are exceptions that you create by deriving from the base </w:t>
      </w:r>
      <w:proofErr w:type="spellStart"/>
      <w:r>
        <w:rPr>
          <w:rStyle w:val="HTMLCode"/>
          <w:rFonts w:ascii="Ubuntu Mono" w:hAnsi="Ubuntu Mono"/>
          <w:b/>
          <w:bCs/>
          <w:color w:val="374151"/>
          <w:sz w:val="21"/>
          <w:szCs w:val="21"/>
          <w:bdr w:val="single" w:sz="2" w:space="0" w:color="D9D9E3" w:frame="1"/>
        </w:rPr>
        <w:t>System.Exception</w:t>
      </w:r>
      <w:proofErr w:type="spellEnd"/>
      <w:r>
        <w:rPr>
          <w:rFonts w:ascii="Segoe UI" w:hAnsi="Segoe UI" w:cs="Segoe UI"/>
          <w:color w:val="374151"/>
        </w:rPr>
        <w:t xml:space="preserve"> class or any of its derived classes. They allow you to define your own exception types that are specific to your application's requirements, scenarios, or domain logic. Custom exceptions are used to provide more meaningful error messages and improve the readability and maintainability of your code.</w:t>
      </w:r>
    </w:p>
    <w:p w14:paraId="5304BAF1"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Creating custom exceptions involves the following steps:</w:t>
      </w:r>
    </w:p>
    <w:p w14:paraId="77848916"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Derive from </w:t>
      </w:r>
      <w:proofErr w:type="spellStart"/>
      <w:r>
        <w:rPr>
          <w:rStyle w:val="Strong"/>
          <w:rFonts w:ascii="Segoe UI" w:hAnsi="Segoe UI" w:cs="Segoe UI"/>
          <w:color w:val="374151"/>
          <w:bdr w:val="single" w:sz="2" w:space="0" w:color="D9D9E3" w:frame="1"/>
        </w:rPr>
        <w:t>System.Exception</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Create a new class that inherits from </w:t>
      </w:r>
      <w:proofErr w:type="spellStart"/>
      <w:r>
        <w:rPr>
          <w:rStyle w:val="HTMLCode"/>
          <w:rFonts w:ascii="Ubuntu Mono" w:hAnsi="Ubuntu Mono"/>
          <w:b/>
          <w:bCs/>
          <w:color w:val="374151"/>
          <w:sz w:val="21"/>
          <w:szCs w:val="21"/>
          <w:bdr w:val="single" w:sz="2" w:space="0" w:color="D9D9E3" w:frame="1"/>
        </w:rPr>
        <w:t>System.Exception</w:t>
      </w:r>
      <w:proofErr w:type="spellEnd"/>
      <w:r>
        <w:rPr>
          <w:rFonts w:ascii="Segoe UI" w:hAnsi="Segoe UI" w:cs="Segoe UI"/>
          <w:color w:val="374151"/>
        </w:rPr>
        <w:t xml:space="preserve"> (or a more specific exception class like </w:t>
      </w:r>
      <w:proofErr w:type="spellStart"/>
      <w:r>
        <w:rPr>
          <w:rStyle w:val="HTMLCode"/>
          <w:rFonts w:ascii="Ubuntu Mono" w:hAnsi="Ubuntu Mono"/>
          <w:b/>
          <w:bCs/>
          <w:color w:val="374151"/>
          <w:sz w:val="21"/>
          <w:szCs w:val="21"/>
          <w:bdr w:val="single" w:sz="2" w:space="0" w:color="D9D9E3" w:frame="1"/>
        </w:rPr>
        <w:t>System.ApplicationException</w:t>
      </w:r>
      <w:proofErr w:type="spellEnd"/>
      <w:r>
        <w:rPr>
          <w:rFonts w:ascii="Segoe UI" w:hAnsi="Segoe UI" w:cs="Segoe UI"/>
          <w:color w:val="374151"/>
        </w:rPr>
        <w:t>).</w:t>
      </w:r>
    </w:p>
    <w:p w14:paraId="328C1385"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 Constructors:</w:t>
      </w:r>
      <w:r>
        <w:rPr>
          <w:rFonts w:ascii="Segoe UI" w:hAnsi="Segoe UI" w:cs="Segoe UI"/>
          <w:color w:val="374151"/>
        </w:rPr>
        <w:t xml:space="preserve"> Define constructors that allow you to provide specific error messages, error codes, or additional context information to your custom exception.</w:t>
      </w:r>
    </w:p>
    <w:p w14:paraId="42D598FA"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Optional Properties:</w:t>
      </w:r>
      <w:r>
        <w:rPr>
          <w:rFonts w:ascii="Segoe UI" w:hAnsi="Segoe UI" w:cs="Segoe UI"/>
          <w:color w:val="374151"/>
        </w:rPr>
        <w:t xml:space="preserve"> You can add properties to your custom exception to store additional information about the error, making it easier to diagnose and handle the exception.</w:t>
      </w:r>
    </w:p>
    <w:p w14:paraId="175A897D" w14:textId="77777777" w:rsidR="00EF2ACB" w:rsidRDefault="00EF2ACB" w:rsidP="00EF2ACB">
      <w:pPr>
        <w:pStyle w:val="NormalWeb"/>
        <w:numPr>
          <w:ilvl w:val="0"/>
          <w:numId w:val="2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Throwing Custom Exceptions:</w:t>
      </w:r>
      <w:r>
        <w:rPr>
          <w:rFonts w:ascii="Segoe UI" w:hAnsi="Segoe UI" w:cs="Segoe UI"/>
          <w:color w:val="374151"/>
        </w:rPr>
        <w:t xml:space="preserve"> In your code, when a specific error condition occurs, throw your custom exception using the </w:t>
      </w:r>
      <w:r>
        <w:rPr>
          <w:rStyle w:val="HTMLCode"/>
          <w:rFonts w:ascii="Ubuntu Mono" w:hAnsi="Ubuntu Mono"/>
          <w:b/>
          <w:bCs/>
          <w:color w:val="374151"/>
          <w:sz w:val="21"/>
          <w:szCs w:val="21"/>
          <w:bdr w:val="single" w:sz="2" w:space="0" w:color="D9D9E3" w:frame="1"/>
        </w:rPr>
        <w:t>throw</w:t>
      </w:r>
      <w:r>
        <w:rPr>
          <w:rFonts w:ascii="Segoe UI" w:hAnsi="Segoe UI" w:cs="Segoe UI"/>
          <w:color w:val="374151"/>
        </w:rPr>
        <w:t xml:space="preserve"> keyword.</w:t>
      </w:r>
    </w:p>
    <w:p w14:paraId="07592BA6" w14:textId="77777777"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 of a custom exception:</w:t>
      </w:r>
    </w:p>
    <w:p w14:paraId="4EFF79E1" w14:textId="77777777" w:rsidR="00EF2ACB" w:rsidRPr="00EF2ACB" w:rsidRDefault="00EF2ACB" w:rsidP="00470BA8">
      <w:pPr>
        <w:pStyle w:val="wbbcode"/>
        <w:rPr>
          <w:bdr w:val="single" w:sz="2" w:space="0" w:color="D9D9E3" w:frame="1"/>
        </w:rPr>
      </w:pPr>
      <w:r w:rsidRPr="00EF2ACB">
        <w:rPr>
          <w:bdr w:val="single" w:sz="2" w:space="0" w:color="D9D9E3" w:frame="1"/>
        </w:rPr>
        <w:t>using System;</w:t>
      </w:r>
    </w:p>
    <w:p w14:paraId="39F38322" w14:textId="77777777" w:rsidR="00EF2ACB" w:rsidRPr="00EF2ACB" w:rsidRDefault="00EF2ACB" w:rsidP="00470BA8">
      <w:pPr>
        <w:pStyle w:val="wbbcode"/>
        <w:rPr>
          <w:bdr w:val="single" w:sz="2" w:space="0" w:color="D9D9E3" w:frame="1"/>
        </w:rPr>
      </w:pPr>
    </w:p>
    <w:p w14:paraId="4DFA7363" w14:textId="77777777" w:rsidR="00EF2ACB" w:rsidRPr="00EF2ACB" w:rsidRDefault="00EF2ACB" w:rsidP="00470BA8">
      <w:pPr>
        <w:pStyle w:val="wbbcode"/>
        <w:rPr>
          <w:bdr w:val="single" w:sz="2" w:space="0" w:color="D9D9E3" w:frame="1"/>
        </w:rPr>
      </w:pPr>
      <w:r w:rsidRPr="00EF2ACB">
        <w:rPr>
          <w:bdr w:val="single" w:sz="2" w:space="0" w:color="D9D9E3" w:frame="1"/>
        </w:rPr>
        <w:t xml:space="preserve">public class </w:t>
      </w:r>
      <w:proofErr w:type="spellStart"/>
      <w:r w:rsidRPr="00EF2ACB">
        <w:rPr>
          <w:bdr w:val="single" w:sz="2" w:space="0" w:color="D9D9E3" w:frame="1"/>
        </w:rPr>
        <w:t>InvalidAgeException</w:t>
      </w:r>
      <w:proofErr w:type="spellEnd"/>
      <w:r w:rsidRPr="00EF2ACB">
        <w:rPr>
          <w:bdr w:val="single" w:sz="2" w:space="0" w:color="D9D9E3" w:frame="1"/>
        </w:rPr>
        <w:t xml:space="preserve"> : Exception</w:t>
      </w:r>
    </w:p>
    <w:p w14:paraId="1C29741C" w14:textId="77777777" w:rsidR="00EF2ACB" w:rsidRPr="00EF2ACB" w:rsidRDefault="00EF2ACB" w:rsidP="00470BA8">
      <w:pPr>
        <w:pStyle w:val="wbbcode"/>
        <w:rPr>
          <w:bdr w:val="single" w:sz="2" w:space="0" w:color="D9D9E3" w:frame="1"/>
        </w:rPr>
      </w:pPr>
      <w:r w:rsidRPr="00EF2ACB">
        <w:rPr>
          <w:bdr w:val="single" w:sz="2" w:space="0" w:color="D9D9E3" w:frame="1"/>
        </w:rPr>
        <w:t>{</w:t>
      </w:r>
    </w:p>
    <w:p w14:paraId="7D581329" w14:textId="77777777" w:rsidR="00EF2ACB" w:rsidRPr="00EF2ACB" w:rsidRDefault="00EF2ACB" w:rsidP="00470BA8">
      <w:pPr>
        <w:pStyle w:val="wbbcode"/>
        <w:rPr>
          <w:bdr w:val="single" w:sz="2" w:space="0" w:color="D9D9E3" w:frame="1"/>
        </w:rPr>
      </w:pPr>
      <w:r w:rsidRPr="00EF2ACB">
        <w:rPr>
          <w:bdr w:val="single" w:sz="2" w:space="0" w:color="D9D9E3" w:frame="1"/>
        </w:rPr>
        <w:t xml:space="preserve">    public </w:t>
      </w:r>
      <w:proofErr w:type="spellStart"/>
      <w:r w:rsidRPr="00EF2ACB">
        <w:rPr>
          <w:bdr w:val="single" w:sz="2" w:space="0" w:color="D9D9E3" w:frame="1"/>
        </w:rPr>
        <w:t>InvalidAgeException</w:t>
      </w:r>
      <w:proofErr w:type="spellEnd"/>
      <w:r w:rsidRPr="00EF2ACB">
        <w:rPr>
          <w:bdr w:val="single" w:sz="2" w:space="0" w:color="D9D9E3" w:frame="1"/>
        </w:rPr>
        <w:t>() : base("Invalid age value.")</w:t>
      </w:r>
    </w:p>
    <w:p w14:paraId="36E4068E"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64DC3666"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6F1FC576" w14:textId="77777777" w:rsidR="00EF2ACB" w:rsidRPr="00EF2ACB" w:rsidRDefault="00EF2ACB" w:rsidP="00470BA8">
      <w:pPr>
        <w:pStyle w:val="wbbcode"/>
        <w:rPr>
          <w:bdr w:val="single" w:sz="2" w:space="0" w:color="D9D9E3" w:frame="1"/>
        </w:rPr>
      </w:pPr>
    </w:p>
    <w:p w14:paraId="30E73AFA" w14:textId="77777777" w:rsidR="00EF2ACB" w:rsidRPr="00EF2ACB" w:rsidRDefault="00EF2ACB" w:rsidP="00470BA8">
      <w:pPr>
        <w:pStyle w:val="wbbcode"/>
        <w:rPr>
          <w:bdr w:val="single" w:sz="2" w:space="0" w:color="D9D9E3" w:frame="1"/>
        </w:rPr>
      </w:pPr>
      <w:r w:rsidRPr="00EF2ACB">
        <w:rPr>
          <w:bdr w:val="single" w:sz="2" w:space="0" w:color="D9D9E3" w:frame="1"/>
        </w:rPr>
        <w:t xml:space="preserve">    public </w:t>
      </w:r>
      <w:proofErr w:type="spellStart"/>
      <w:r w:rsidRPr="00EF2ACB">
        <w:rPr>
          <w:bdr w:val="single" w:sz="2" w:space="0" w:color="D9D9E3" w:frame="1"/>
        </w:rPr>
        <w:t>InvalidAgeException</w:t>
      </w:r>
      <w:proofErr w:type="spellEnd"/>
      <w:r w:rsidRPr="00EF2ACB">
        <w:rPr>
          <w:bdr w:val="single" w:sz="2" w:space="0" w:color="D9D9E3" w:frame="1"/>
        </w:rPr>
        <w:t>(string message) : base(message)</w:t>
      </w:r>
    </w:p>
    <w:p w14:paraId="31CE4D15"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526FE450"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2996A80E" w14:textId="77777777" w:rsidR="00EF2ACB" w:rsidRPr="00EF2ACB" w:rsidRDefault="00EF2ACB" w:rsidP="00470BA8">
      <w:pPr>
        <w:pStyle w:val="wbbcode"/>
        <w:rPr>
          <w:bdr w:val="single" w:sz="2" w:space="0" w:color="D9D9E3" w:frame="1"/>
        </w:rPr>
      </w:pPr>
    </w:p>
    <w:p w14:paraId="13B9F682" w14:textId="77777777" w:rsidR="00EF2ACB" w:rsidRPr="00EF2ACB" w:rsidRDefault="00EF2ACB" w:rsidP="00470BA8">
      <w:pPr>
        <w:pStyle w:val="wbbcode"/>
        <w:rPr>
          <w:bdr w:val="single" w:sz="2" w:space="0" w:color="D9D9E3" w:frame="1"/>
        </w:rPr>
      </w:pPr>
      <w:r w:rsidRPr="00EF2ACB">
        <w:rPr>
          <w:bdr w:val="single" w:sz="2" w:space="0" w:color="D9D9E3" w:frame="1"/>
        </w:rPr>
        <w:t xml:space="preserve">    public </w:t>
      </w:r>
      <w:proofErr w:type="spellStart"/>
      <w:r w:rsidRPr="00EF2ACB">
        <w:rPr>
          <w:bdr w:val="single" w:sz="2" w:space="0" w:color="D9D9E3" w:frame="1"/>
        </w:rPr>
        <w:t>InvalidAgeException</w:t>
      </w:r>
      <w:proofErr w:type="spellEnd"/>
      <w:r w:rsidRPr="00EF2ACB">
        <w:rPr>
          <w:bdr w:val="single" w:sz="2" w:space="0" w:color="D9D9E3" w:frame="1"/>
        </w:rPr>
        <w:t xml:space="preserve">(string message, Exception </w:t>
      </w:r>
      <w:proofErr w:type="spellStart"/>
      <w:r w:rsidRPr="00EF2ACB">
        <w:rPr>
          <w:bdr w:val="single" w:sz="2" w:space="0" w:color="D9D9E3" w:frame="1"/>
        </w:rPr>
        <w:t>innerException</w:t>
      </w:r>
      <w:proofErr w:type="spellEnd"/>
      <w:r w:rsidRPr="00EF2ACB">
        <w:rPr>
          <w:bdr w:val="single" w:sz="2" w:space="0" w:color="D9D9E3" w:frame="1"/>
        </w:rPr>
        <w:t xml:space="preserve">) : base(message, </w:t>
      </w:r>
      <w:proofErr w:type="spellStart"/>
      <w:r w:rsidRPr="00EF2ACB">
        <w:rPr>
          <w:bdr w:val="single" w:sz="2" w:space="0" w:color="D9D9E3" w:frame="1"/>
        </w:rPr>
        <w:t>innerException</w:t>
      </w:r>
      <w:proofErr w:type="spellEnd"/>
      <w:r w:rsidRPr="00EF2ACB">
        <w:rPr>
          <w:bdr w:val="single" w:sz="2" w:space="0" w:color="D9D9E3" w:frame="1"/>
        </w:rPr>
        <w:t>)</w:t>
      </w:r>
    </w:p>
    <w:p w14:paraId="60328F66"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EB42269"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2F98CE44" w14:textId="77777777" w:rsidR="00EF2ACB" w:rsidRPr="00EF2ACB" w:rsidRDefault="00EF2ACB" w:rsidP="00470BA8">
      <w:pPr>
        <w:pStyle w:val="wbbcode"/>
        <w:rPr>
          <w:bdr w:val="single" w:sz="2" w:space="0" w:color="D9D9E3" w:frame="1"/>
        </w:rPr>
      </w:pPr>
      <w:r w:rsidRPr="00EF2ACB">
        <w:rPr>
          <w:bdr w:val="single" w:sz="2" w:space="0" w:color="D9D9E3" w:frame="1"/>
        </w:rPr>
        <w:t>}</w:t>
      </w:r>
    </w:p>
    <w:p w14:paraId="142DE26B" w14:textId="77777777" w:rsidR="00EF2ACB" w:rsidRPr="00EF2ACB" w:rsidRDefault="00EF2ACB" w:rsidP="00470BA8">
      <w:pPr>
        <w:pStyle w:val="wbbcode"/>
        <w:rPr>
          <w:bdr w:val="single" w:sz="2" w:space="0" w:color="D9D9E3" w:frame="1"/>
        </w:rPr>
      </w:pPr>
    </w:p>
    <w:p w14:paraId="3F53E2EF" w14:textId="77777777" w:rsidR="00EF2ACB" w:rsidRPr="00EF2ACB" w:rsidRDefault="00EF2ACB" w:rsidP="00470BA8">
      <w:pPr>
        <w:pStyle w:val="wbbcode"/>
        <w:rPr>
          <w:bdr w:val="single" w:sz="2" w:space="0" w:color="D9D9E3" w:frame="1"/>
        </w:rPr>
      </w:pPr>
      <w:r w:rsidRPr="00EF2ACB">
        <w:rPr>
          <w:bdr w:val="single" w:sz="2" w:space="0" w:color="D9D9E3" w:frame="1"/>
        </w:rPr>
        <w:t>public class Person</w:t>
      </w:r>
    </w:p>
    <w:p w14:paraId="1035D048" w14:textId="77777777" w:rsidR="00EF2ACB" w:rsidRPr="00EF2ACB" w:rsidRDefault="00EF2ACB" w:rsidP="00470BA8">
      <w:pPr>
        <w:pStyle w:val="wbbcode"/>
        <w:rPr>
          <w:bdr w:val="single" w:sz="2" w:space="0" w:color="D9D9E3" w:frame="1"/>
        </w:rPr>
      </w:pPr>
      <w:r w:rsidRPr="00EF2ACB">
        <w:rPr>
          <w:bdr w:val="single" w:sz="2" w:space="0" w:color="D9D9E3" w:frame="1"/>
        </w:rPr>
        <w:t>{</w:t>
      </w:r>
    </w:p>
    <w:p w14:paraId="7B840B61" w14:textId="77777777" w:rsidR="00EF2ACB" w:rsidRPr="00EF2ACB" w:rsidRDefault="00EF2ACB" w:rsidP="00470BA8">
      <w:pPr>
        <w:pStyle w:val="wbbcode"/>
        <w:rPr>
          <w:bdr w:val="single" w:sz="2" w:space="0" w:color="D9D9E3" w:frame="1"/>
        </w:rPr>
      </w:pPr>
      <w:r w:rsidRPr="00EF2ACB">
        <w:rPr>
          <w:bdr w:val="single" w:sz="2" w:space="0" w:color="D9D9E3" w:frame="1"/>
        </w:rPr>
        <w:t xml:space="preserve">    private int age;</w:t>
      </w:r>
    </w:p>
    <w:p w14:paraId="13B59568" w14:textId="77777777" w:rsidR="00EF2ACB" w:rsidRPr="00EF2ACB" w:rsidRDefault="00EF2ACB" w:rsidP="00470BA8">
      <w:pPr>
        <w:pStyle w:val="wbbcode"/>
        <w:rPr>
          <w:bdr w:val="single" w:sz="2" w:space="0" w:color="D9D9E3" w:frame="1"/>
        </w:rPr>
      </w:pPr>
    </w:p>
    <w:p w14:paraId="3831725A" w14:textId="77777777" w:rsidR="00EF2ACB" w:rsidRPr="00EF2ACB" w:rsidRDefault="00EF2ACB" w:rsidP="00470BA8">
      <w:pPr>
        <w:pStyle w:val="wbbcode"/>
        <w:rPr>
          <w:bdr w:val="single" w:sz="2" w:space="0" w:color="D9D9E3" w:frame="1"/>
        </w:rPr>
      </w:pPr>
      <w:r w:rsidRPr="00EF2ACB">
        <w:rPr>
          <w:bdr w:val="single" w:sz="2" w:space="0" w:color="D9D9E3" w:frame="1"/>
        </w:rPr>
        <w:t xml:space="preserve">    public int Age</w:t>
      </w:r>
    </w:p>
    <w:p w14:paraId="5BFCA9AE"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70660E4" w14:textId="77777777" w:rsidR="00EF2ACB" w:rsidRPr="00EF2ACB" w:rsidRDefault="00EF2ACB" w:rsidP="00470BA8">
      <w:pPr>
        <w:pStyle w:val="wbbcode"/>
        <w:rPr>
          <w:bdr w:val="single" w:sz="2" w:space="0" w:color="D9D9E3" w:frame="1"/>
        </w:rPr>
      </w:pPr>
      <w:r w:rsidRPr="00EF2ACB">
        <w:rPr>
          <w:bdr w:val="single" w:sz="2" w:space="0" w:color="D9D9E3" w:frame="1"/>
        </w:rPr>
        <w:t xml:space="preserve">        get =&gt; age;</w:t>
      </w:r>
    </w:p>
    <w:p w14:paraId="1ABFB4CA" w14:textId="77777777" w:rsidR="00EF2ACB" w:rsidRPr="00EF2ACB" w:rsidRDefault="00EF2ACB" w:rsidP="00470BA8">
      <w:pPr>
        <w:pStyle w:val="wbbcode"/>
        <w:rPr>
          <w:bdr w:val="single" w:sz="2" w:space="0" w:color="D9D9E3" w:frame="1"/>
        </w:rPr>
      </w:pPr>
      <w:r w:rsidRPr="00EF2ACB">
        <w:rPr>
          <w:bdr w:val="single" w:sz="2" w:space="0" w:color="D9D9E3" w:frame="1"/>
        </w:rPr>
        <w:t xml:space="preserve">        set</w:t>
      </w:r>
    </w:p>
    <w:p w14:paraId="4787786F"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33240601" w14:textId="77777777" w:rsidR="00EF2ACB" w:rsidRPr="00EF2ACB" w:rsidRDefault="00EF2ACB" w:rsidP="00470BA8">
      <w:pPr>
        <w:pStyle w:val="wbbcode"/>
        <w:rPr>
          <w:bdr w:val="single" w:sz="2" w:space="0" w:color="D9D9E3" w:frame="1"/>
        </w:rPr>
      </w:pPr>
      <w:r w:rsidRPr="00EF2ACB">
        <w:rPr>
          <w:bdr w:val="single" w:sz="2" w:space="0" w:color="D9D9E3" w:frame="1"/>
        </w:rPr>
        <w:t xml:space="preserve">            if (value &lt; 0 || value &gt; 120)</w:t>
      </w:r>
    </w:p>
    <w:p w14:paraId="08071960"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13653685" w14:textId="77777777" w:rsidR="00EF2ACB" w:rsidRPr="00EF2ACB" w:rsidRDefault="00EF2ACB" w:rsidP="00470BA8">
      <w:pPr>
        <w:pStyle w:val="wbbcode"/>
        <w:rPr>
          <w:bdr w:val="single" w:sz="2" w:space="0" w:color="D9D9E3" w:frame="1"/>
        </w:rPr>
      </w:pPr>
      <w:r w:rsidRPr="00EF2ACB">
        <w:rPr>
          <w:bdr w:val="single" w:sz="2" w:space="0" w:color="D9D9E3" w:frame="1"/>
        </w:rPr>
        <w:t xml:space="preserve">                throw new </w:t>
      </w:r>
      <w:proofErr w:type="spellStart"/>
      <w:r w:rsidRPr="00EF2ACB">
        <w:rPr>
          <w:bdr w:val="single" w:sz="2" w:space="0" w:color="D9D9E3" w:frame="1"/>
        </w:rPr>
        <w:t>InvalidAgeException</w:t>
      </w:r>
      <w:proofErr w:type="spellEnd"/>
      <w:r w:rsidRPr="00EF2ACB">
        <w:rPr>
          <w:bdr w:val="single" w:sz="2" w:space="0" w:color="D9D9E3" w:frame="1"/>
        </w:rPr>
        <w:t>("Age must be between 0 and 120.");</w:t>
      </w:r>
    </w:p>
    <w:p w14:paraId="2CE93A19"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A66AA40" w14:textId="77777777" w:rsidR="00EF2ACB" w:rsidRPr="00EF2ACB" w:rsidRDefault="00EF2ACB" w:rsidP="00470BA8">
      <w:pPr>
        <w:pStyle w:val="wbbcode"/>
        <w:rPr>
          <w:bdr w:val="single" w:sz="2" w:space="0" w:color="D9D9E3" w:frame="1"/>
        </w:rPr>
      </w:pPr>
      <w:r w:rsidRPr="00EF2ACB">
        <w:rPr>
          <w:bdr w:val="single" w:sz="2" w:space="0" w:color="D9D9E3" w:frame="1"/>
        </w:rPr>
        <w:t xml:space="preserve">            age = value;</w:t>
      </w:r>
    </w:p>
    <w:p w14:paraId="1F9E1293"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E3B4328"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128C2063" w14:textId="77777777" w:rsidR="00EF2ACB" w:rsidRPr="00EF2ACB" w:rsidRDefault="00EF2ACB" w:rsidP="00470BA8">
      <w:pPr>
        <w:pStyle w:val="wbbcode"/>
        <w:rPr>
          <w:bdr w:val="single" w:sz="2" w:space="0" w:color="D9D9E3" w:frame="1"/>
        </w:rPr>
      </w:pPr>
      <w:r w:rsidRPr="00EF2ACB">
        <w:rPr>
          <w:bdr w:val="single" w:sz="2" w:space="0" w:color="D9D9E3" w:frame="1"/>
        </w:rPr>
        <w:t>}</w:t>
      </w:r>
    </w:p>
    <w:p w14:paraId="24C33B0D" w14:textId="77777777" w:rsidR="00EF2ACB" w:rsidRPr="00EF2ACB" w:rsidRDefault="00EF2ACB" w:rsidP="00470BA8">
      <w:pPr>
        <w:pStyle w:val="wbbcode"/>
        <w:rPr>
          <w:bdr w:val="single" w:sz="2" w:space="0" w:color="D9D9E3" w:frame="1"/>
        </w:rPr>
      </w:pPr>
    </w:p>
    <w:p w14:paraId="70BD2754" w14:textId="77777777" w:rsidR="00EF2ACB" w:rsidRPr="00EF2ACB" w:rsidRDefault="00EF2ACB" w:rsidP="00470BA8">
      <w:pPr>
        <w:pStyle w:val="wbbcode"/>
        <w:rPr>
          <w:bdr w:val="single" w:sz="2" w:space="0" w:color="D9D9E3" w:frame="1"/>
        </w:rPr>
      </w:pPr>
      <w:r w:rsidRPr="00EF2ACB">
        <w:rPr>
          <w:bdr w:val="single" w:sz="2" w:space="0" w:color="D9D9E3" w:frame="1"/>
        </w:rPr>
        <w:t>class Program</w:t>
      </w:r>
    </w:p>
    <w:p w14:paraId="239AB7E8" w14:textId="77777777" w:rsidR="00EF2ACB" w:rsidRPr="00EF2ACB" w:rsidRDefault="00EF2ACB" w:rsidP="00470BA8">
      <w:pPr>
        <w:pStyle w:val="wbbcode"/>
        <w:rPr>
          <w:bdr w:val="single" w:sz="2" w:space="0" w:color="D9D9E3" w:frame="1"/>
        </w:rPr>
      </w:pPr>
      <w:r w:rsidRPr="00EF2ACB">
        <w:rPr>
          <w:bdr w:val="single" w:sz="2" w:space="0" w:color="D9D9E3" w:frame="1"/>
        </w:rPr>
        <w:t>{</w:t>
      </w:r>
    </w:p>
    <w:p w14:paraId="018DF276" w14:textId="77777777" w:rsidR="00EF2ACB" w:rsidRPr="00EF2ACB" w:rsidRDefault="00EF2ACB" w:rsidP="00470BA8">
      <w:pPr>
        <w:pStyle w:val="wbbcode"/>
        <w:rPr>
          <w:bdr w:val="single" w:sz="2" w:space="0" w:color="D9D9E3" w:frame="1"/>
        </w:rPr>
      </w:pPr>
      <w:r w:rsidRPr="00EF2ACB">
        <w:rPr>
          <w:bdr w:val="single" w:sz="2" w:space="0" w:color="D9D9E3" w:frame="1"/>
        </w:rPr>
        <w:t xml:space="preserve">    static void Main()</w:t>
      </w:r>
    </w:p>
    <w:p w14:paraId="3D9B4EAB"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A25B9A3" w14:textId="77777777" w:rsidR="00EF2ACB" w:rsidRPr="00EF2ACB" w:rsidRDefault="00EF2ACB" w:rsidP="00470BA8">
      <w:pPr>
        <w:pStyle w:val="wbbcode"/>
        <w:rPr>
          <w:bdr w:val="single" w:sz="2" w:space="0" w:color="D9D9E3" w:frame="1"/>
        </w:rPr>
      </w:pPr>
      <w:r w:rsidRPr="00EF2ACB">
        <w:rPr>
          <w:bdr w:val="single" w:sz="2" w:space="0" w:color="D9D9E3" w:frame="1"/>
        </w:rPr>
        <w:t xml:space="preserve">        try</w:t>
      </w:r>
    </w:p>
    <w:p w14:paraId="644F540A"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5257FBD1" w14:textId="77777777" w:rsidR="00EF2ACB" w:rsidRPr="00EF2ACB" w:rsidRDefault="00EF2ACB" w:rsidP="00470BA8">
      <w:pPr>
        <w:pStyle w:val="wbbcode"/>
        <w:rPr>
          <w:bdr w:val="single" w:sz="2" w:space="0" w:color="D9D9E3" w:frame="1"/>
        </w:rPr>
      </w:pPr>
      <w:r w:rsidRPr="00EF2ACB">
        <w:rPr>
          <w:bdr w:val="single" w:sz="2" w:space="0" w:color="D9D9E3" w:frame="1"/>
        </w:rPr>
        <w:t xml:space="preserve">            var person = new Person();</w:t>
      </w:r>
    </w:p>
    <w:p w14:paraId="14646841"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roofErr w:type="spellStart"/>
      <w:r w:rsidRPr="00EF2ACB">
        <w:rPr>
          <w:bdr w:val="single" w:sz="2" w:space="0" w:color="D9D9E3" w:frame="1"/>
        </w:rPr>
        <w:t>person.Age</w:t>
      </w:r>
      <w:proofErr w:type="spellEnd"/>
      <w:r w:rsidRPr="00EF2ACB">
        <w:rPr>
          <w:bdr w:val="single" w:sz="2" w:space="0" w:color="D9D9E3" w:frame="1"/>
        </w:rPr>
        <w:t xml:space="preserve"> = 150; // Throws </w:t>
      </w:r>
      <w:proofErr w:type="spellStart"/>
      <w:r w:rsidRPr="00EF2ACB">
        <w:rPr>
          <w:bdr w:val="single" w:sz="2" w:space="0" w:color="D9D9E3" w:frame="1"/>
        </w:rPr>
        <w:t>InvalidAgeException</w:t>
      </w:r>
      <w:proofErr w:type="spellEnd"/>
    </w:p>
    <w:p w14:paraId="6B004B98"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560F916" w14:textId="77777777" w:rsidR="00EF2ACB" w:rsidRPr="00EF2ACB" w:rsidRDefault="00EF2ACB" w:rsidP="00470BA8">
      <w:pPr>
        <w:pStyle w:val="wbbcode"/>
        <w:rPr>
          <w:bdr w:val="single" w:sz="2" w:space="0" w:color="D9D9E3" w:frame="1"/>
        </w:rPr>
      </w:pPr>
      <w:r w:rsidRPr="00EF2ACB">
        <w:rPr>
          <w:bdr w:val="single" w:sz="2" w:space="0" w:color="D9D9E3" w:frame="1"/>
        </w:rPr>
        <w:t xml:space="preserve">        catch (</w:t>
      </w:r>
      <w:proofErr w:type="spellStart"/>
      <w:r w:rsidRPr="00EF2ACB">
        <w:rPr>
          <w:bdr w:val="single" w:sz="2" w:space="0" w:color="D9D9E3" w:frame="1"/>
        </w:rPr>
        <w:t>InvalidAgeException</w:t>
      </w:r>
      <w:proofErr w:type="spellEnd"/>
      <w:r w:rsidRPr="00EF2ACB">
        <w:rPr>
          <w:bdr w:val="single" w:sz="2" w:space="0" w:color="D9D9E3" w:frame="1"/>
        </w:rPr>
        <w:t xml:space="preserve"> ex)</w:t>
      </w:r>
    </w:p>
    <w:p w14:paraId="74408600"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6A619300"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roofErr w:type="spellStart"/>
      <w:r w:rsidRPr="00EF2ACB">
        <w:rPr>
          <w:bdr w:val="single" w:sz="2" w:space="0" w:color="D9D9E3" w:frame="1"/>
        </w:rPr>
        <w:t>Console.WriteLine</w:t>
      </w:r>
      <w:proofErr w:type="spellEnd"/>
      <w:r w:rsidRPr="00EF2ACB">
        <w:rPr>
          <w:bdr w:val="single" w:sz="2" w:space="0" w:color="D9D9E3" w:frame="1"/>
        </w:rPr>
        <w:t>($"Error: {</w:t>
      </w:r>
      <w:proofErr w:type="spellStart"/>
      <w:r w:rsidRPr="00EF2ACB">
        <w:rPr>
          <w:bdr w:val="single" w:sz="2" w:space="0" w:color="D9D9E3" w:frame="1"/>
        </w:rPr>
        <w:t>ex.Message</w:t>
      </w:r>
      <w:proofErr w:type="spellEnd"/>
      <w:r w:rsidRPr="00EF2ACB">
        <w:rPr>
          <w:bdr w:val="single" w:sz="2" w:space="0" w:color="D9D9E3" w:frame="1"/>
        </w:rPr>
        <w:t>}");</w:t>
      </w:r>
    </w:p>
    <w:p w14:paraId="3C516182"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19169165" w14:textId="77777777" w:rsidR="00EF2ACB" w:rsidRPr="00EF2ACB" w:rsidRDefault="00EF2ACB" w:rsidP="00470BA8">
      <w:pPr>
        <w:pStyle w:val="wbbcode"/>
        <w:rPr>
          <w:bdr w:val="single" w:sz="2" w:space="0" w:color="D9D9E3" w:frame="1"/>
        </w:rPr>
      </w:pPr>
      <w:r w:rsidRPr="00EF2ACB">
        <w:rPr>
          <w:bdr w:val="single" w:sz="2" w:space="0" w:color="D9D9E3" w:frame="1"/>
        </w:rPr>
        <w:t xml:space="preserve">    }</w:t>
      </w:r>
    </w:p>
    <w:p w14:paraId="080F8C1C" w14:textId="77777777" w:rsidR="00EF2ACB" w:rsidRDefault="00EF2ACB" w:rsidP="00470BA8">
      <w:pPr>
        <w:pStyle w:val="wbbcode"/>
        <w:rPr>
          <w:bdr w:val="single" w:sz="2" w:space="0" w:color="D9D9E3" w:frame="1"/>
        </w:rPr>
      </w:pPr>
      <w:r w:rsidRPr="00EF2ACB">
        <w:rPr>
          <w:bdr w:val="single" w:sz="2" w:space="0" w:color="D9D9E3" w:frame="1"/>
        </w:rPr>
        <w:t>}</w:t>
      </w:r>
    </w:p>
    <w:p w14:paraId="28C320BC" w14:textId="21991035" w:rsidR="00EF2ACB" w:rsidRDefault="00EF2ACB" w:rsidP="00EF2AC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this example, the </w:t>
      </w:r>
      <w:proofErr w:type="spellStart"/>
      <w:r>
        <w:rPr>
          <w:rStyle w:val="HTMLCode"/>
          <w:rFonts w:ascii="Ubuntu Mono" w:hAnsi="Ubuntu Mono"/>
          <w:b/>
          <w:bCs/>
          <w:color w:val="374151"/>
          <w:sz w:val="21"/>
          <w:szCs w:val="21"/>
          <w:bdr w:val="single" w:sz="2" w:space="0" w:color="D9D9E3" w:frame="1"/>
        </w:rPr>
        <w:t>InvalidAgeException</w:t>
      </w:r>
      <w:proofErr w:type="spellEnd"/>
      <w:r>
        <w:rPr>
          <w:rFonts w:ascii="Segoe UI" w:hAnsi="Segoe UI" w:cs="Segoe UI"/>
          <w:color w:val="374151"/>
        </w:rPr>
        <w:t xml:space="preserve"> is a custom exception that is thrown when an invalid age value is assigned to the </w:t>
      </w:r>
      <w:r>
        <w:rPr>
          <w:rStyle w:val="HTMLCode"/>
          <w:rFonts w:ascii="Ubuntu Mono" w:hAnsi="Ubuntu Mono"/>
          <w:b/>
          <w:bCs/>
          <w:color w:val="374151"/>
          <w:sz w:val="21"/>
          <w:szCs w:val="21"/>
          <w:bdr w:val="single" w:sz="2" w:space="0" w:color="D9D9E3" w:frame="1"/>
        </w:rPr>
        <w:t>Age</w:t>
      </w:r>
      <w:r>
        <w:rPr>
          <w:rFonts w:ascii="Segoe UI" w:hAnsi="Segoe UI" w:cs="Segoe UI"/>
          <w:color w:val="374151"/>
        </w:rPr>
        <w:t xml:space="preserve"> property of the </w:t>
      </w:r>
      <w:r>
        <w:rPr>
          <w:rStyle w:val="HTMLCode"/>
          <w:rFonts w:ascii="Ubuntu Mono" w:hAnsi="Ubuntu Mono"/>
          <w:b/>
          <w:bCs/>
          <w:color w:val="374151"/>
          <w:sz w:val="21"/>
          <w:szCs w:val="21"/>
          <w:bdr w:val="single" w:sz="2" w:space="0" w:color="D9D9E3" w:frame="1"/>
        </w:rPr>
        <w:t>Person</w:t>
      </w:r>
      <w:r>
        <w:rPr>
          <w:rFonts w:ascii="Segoe UI" w:hAnsi="Segoe UI" w:cs="Segoe UI"/>
          <w:color w:val="374151"/>
        </w:rPr>
        <w:t xml:space="preserve"> class. The custom exception provides a more specific error message and context for handling the error. </w:t>
      </w:r>
      <w:r>
        <w:rPr>
          <w:rFonts w:ascii="Segoe UI" w:hAnsi="Segoe UI" w:cs="Segoe UI"/>
          <w:color w:val="374151"/>
        </w:rPr>
        <w:lastRenderedPageBreak/>
        <w:t>This approach improves the clarity of error handling and helps distinguish between different types of exceptions in your application.</w:t>
      </w:r>
    </w:p>
    <w:p w14:paraId="7E3EA6D9" w14:textId="77777777" w:rsidR="00EF2ACB" w:rsidRPr="003A07F9" w:rsidRDefault="00EF2ACB"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4546F195" w14:textId="11BB6A2E" w:rsidR="003A07F9" w:rsidRPr="003A07F9" w:rsidRDefault="003A07F9" w:rsidP="00E92793">
      <w:pPr>
        <w:pStyle w:val="Heading1"/>
      </w:pPr>
      <w:r w:rsidRPr="003A07F9">
        <w:t>What are delegates?</w:t>
      </w:r>
    </w:p>
    <w:p w14:paraId="1226AE89" w14:textId="77777777" w:rsidR="00EF2ACB" w:rsidRDefault="00EF2ACB" w:rsidP="00470BA8">
      <w:pPr>
        <w:pStyle w:val="wbbpara"/>
        <w:rPr>
          <w:color w:val="385623" w:themeColor="accent6" w:themeShade="80"/>
        </w:rPr>
      </w:pPr>
      <w:r w:rsidRPr="00EF2ACB">
        <w:rPr>
          <w:color w:val="385623" w:themeColor="accent6" w:themeShade="80"/>
        </w:rPr>
        <w:t>Delegates are essentially the same as function pointers in C++. The main and only difference between the two is delegates are type safe while function pointers are not. Delegates are essential because they allow for the creation of generic type-safe functions.</w:t>
      </w:r>
    </w:p>
    <w:p w14:paraId="4955B660"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delegates are a type that represents references to methods. They provide a way to encapsulate and pass around methods as first-class objects, enabling you to achieve callback-like functionality, event handling, and more. Delegates are used to define and work with methods that have a specific signature.</w:t>
      </w:r>
    </w:p>
    <w:p w14:paraId="78426833"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Delegates have the following characteristics:</w:t>
      </w:r>
    </w:p>
    <w:p w14:paraId="26A458E0"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Type Safety:</w:t>
      </w:r>
      <w:r>
        <w:rPr>
          <w:rFonts w:ascii="Segoe UI" w:hAnsi="Segoe UI" w:cs="Segoe UI"/>
          <w:color w:val="374151"/>
        </w:rPr>
        <w:t xml:space="preserve"> Delegates provide type safety by allowing you to specify the signature (return type and parameter types) of the methods they can point to. This helps prevent type mismatches during method invocation.</w:t>
      </w:r>
    </w:p>
    <w:p w14:paraId="09F25608"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Reference to Methods:</w:t>
      </w:r>
      <w:r>
        <w:rPr>
          <w:rFonts w:ascii="Segoe UI" w:hAnsi="Segoe UI" w:cs="Segoe UI"/>
          <w:color w:val="374151"/>
        </w:rPr>
        <w:t xml:space="preserve"> Delegates hold references to methods, allowing you to call the referenced method indirectly through the delegate.</w:t>
      </w:r>
    </w:p>
    <w:p w14:paraId="30DB1D6A"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Encapsulation:</w:t>
      </w:r>
      <w:r>
        <w:rPr>
          <w:rFonts w:ascii="Segoe UI" w:hAnsi="Segoe UI" w:cs="Segoe UI"/>
          <w:color w:val="374151"/>
        </w:rPr>
        <w:t xml:space="preserve"> Delegates encapsulate method calls, enabling you to pass methods as parameters to other methods or store them in data structures.</w:t>
      </w:r>
    </w:p>
    <w:p w14:paraId="6104414D"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Event Handling:</w:t>
      </w:r>
      <w:r>
        <w:rPr>
          <w:rFonts w:ascii="Segoe UI" w:hAnsi="Segoe UI" w:cs="Segoe UI"/>
          <w:color w:val="374151"/>
        </w:rPr>
        <w:t xml:space="preserve"> Delegates are commonly used to implement event handling in C#. An event is essentially a multicast delegate that invokes multiple methods when an event occurs.</w:t>
      </w:r>
    </w:p>
    <w:p w14:paraId="7B49FFFC" w14:textId="77777777" w:rsidR="00CD332D" w:rsidRDefault="00CD332D" w:rsidP="00CD332D">
      <w:pPr>
        <w:pStyle w:val="NormalWeb"/>
        <w:numPr>
          <w:ilvl w:val="0"/>
          <w:numId w:val="2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Anonymous Methods and Lambdas:</w:t>
      </w:r>
      <w:r>
        <w:rPr>
          <w:rFonts w:ascii="Segoe UI" w:hAnsi="Segoe UI" w:cs="Segoe UI"/>
          <w:color w:val="374151"/>
        </w:rPr>
        <w:t xml:space="preserve"> C# supports creating anonymous methods using delegates, which allows you to define inline code blocks without explicitly declaring a method. Lambda expressions are also closely related to delegates and provide a concise syntax for creating anonymous methods.</w:t>
      </w:r>
    </w:p>
    <w:p w14:paraId="60EE5EA8" w14:textId="77777777"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Declaration and usage of a delegate:</w:t>
      </w:r>
    </w:p>
    <w:p w14:paraId="7580A787" w14:textId="77777777" w:rsidR="00CD332D" w:rsidRPr="00CD332D" w:rsidRDefault="00CD332D" w:rsidP="00470BA8">
      <w:pPr>
        <w:pStyle w:val="wbbcode"/>
        <w:rPr>
          <w:bdr w:val="single" w:sz="2" w:space="0" w:color="D9D9E3" w:frame="1"/>
        </w:rPr>
      </w:pPr>
      <w:r w:rsidRPr="00CD332D">
        <w:rPr>
          <w:bdr w:val="single" w:sz="2" w:space="0" w:color="D9D9E3" w:frame="1"/>
        </w:rPr>
        <w:t xml:space="preserve">delegate int </w:t>
      </w:r>
      <w:proofErr w:type="spellStart"/>
      <w:r w:rsidRPr="00CD332D">
        <w:rPr>
          <w:bdr w:val="single" w:sz="2" w:space="0" w:color="D9D9E3" w:frame="1"/>
        </w:rPr>
        <w:t>CalculatorDelegate</w:t>
      </w:r>
      <w:proofErr w:type="spellEnd"/>
      <w:r w:rsidRPr="00CD332D">
        <w:rPr>
          <w:bdr w:val="single" w:sz="2" w:space="0" w:color="D9D9E3" w:frame="1"/>
        </w:rPr>
        <w:t>(int x, int y);</w:t>
      </w:r>
    </w:p>
    <w:p w14:paraId="63A7E3C5" w14:textId="77777777" w:rsidR="00CD332D" w:rsidRPr="00CD332D" w:rsidRDefault="00CD332D" w:rsidP="00470BA8">
      <w:pPr>
        <w:pStyle w:val="wbbcode"/>
        <w:rPr>
          <w:bdr w:val="single" w:sz="2" w:space="0" w:color="D9D9E3" w:frame="1"/>
        </w:rPr>
      </w:pPr>
    </w:p>
    <w:p w14:paraId="3AD9F4FA" w14:textId="77777777" w:rsidR="00CD332D" w:rsidRPr="00CD332D" w:rsidRDefault="00CD332D" w:rsidP="00470BA8">
      <w:pPr>
        <w:pStyle w:val="wbbcode"/>
        <w:rPr>
          <w:bdr w:val="single" w:sz="2" w:space="0" w:color="D9D9E3" w:frame="1"/>
        </w:rPr>
      </w:pPr>
      <w:r w:rsidRPr="00CD332D">
        <w:rPr>
          <w:bdr w:val="single" w:sz="2" w:space="0" w:color="D9D9E3" w:frame="1"/>
        </w:rPr>
        <w:t>class Calculator</w:t>
      </w:r>
    </w:p>
    <w:p w14:paraId="5697F0B0" w14:textId="77777777" w:rsidR="00CD332D" w:rsidRPr="00CD332D" w:rsidRDefault="00CD332D" w:rsidP="00470BA8">
      <w:pPr>
        <w:pStyle w:val="wbbcode"/>
        <w:rPr>
          <w:bdr w:val="single" w:sz="2" w:space="0" w:color="D9D9E3" w:frame="1"/>
        </w:rPr>
      </w:pPr>
      <w:r w:rsidRPr="00CD332D">
        <w:rPr>
          <w:bdr w:val="single" w:sz="2" w:space="0" w:color="D9D9E3" w:frame="1"/>
        </w:rPr>
        <w:t>{</w:t>
      </w:r>
    </w:p>
    <w:p w14:paraId="1DF96FEC" w14:textId="77777777" w:rsidR="00CD332D" w:rsidRPr="00CD332D" w:rsidRDefault="00CD332D" w:rsidP="00470BA8">
      <w:pPr>
        <w:pStyle w:val="wbbcode"/>
        <w:rPr>
          <w:bdr w:val="single" w:sz="2" w:space="0" w:color="D9D9E3" w:frame="1"/>
        </w:rPr>
      </w:pPr>
      <w:r w:rsidRPr="00CD332D">
        <w:rPr>
          <w:bdr w:val="single" w:sz="2" w:space="0" w:color="D9D9E3" w:frame="1"/>
        </w:rPr>
        <w:t xml:space="preserve">    public int Add(int x, int y)</w:t>
      </w:r>
    </w:p>
    <w:p w14:paraId="05477E5D"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22C77028" w14:textId="77777777" w:rsidR="00CD332D" w:rsidRPr="00CD332D" w:rsidRDefault="00CD332D" w:rsidP="00470BA8">
      <w:pPr>
        <w:pStyle w:val="wbbcode"/>
        <w:rPr>
          <w:bdr w:val="single" w:sz="2" w:space="0" w:color="D9D9E3" w:frame="1"/>
        </w:rPr>
      </w:pPr>
      <w:r w:rsidRPr="00CD332D">
        <w:rPr>
          <w:bdr w:val="single" w:sz="2" w:space="0" w:color="D9D9E3" w:frame="1"/>
        </w:rPr>
        <w:t xml:space="preserve">        return x + y;</w:t>
      </w:r>
    </w:p>
    <w:p w14:paraId="5826751D"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5667B76B" w14:textId="77777777" w:rsidR="00CD332D" w:rsidRPr="00CD332D" w:rsidRDefault="00CD332D" w:rsidP="00470BA8">
      <w:pPr>
        <w:pStyle w:val="wbbcode"/>
        <w:rPr>
          <w:bdr w:val="single" w:sz="2" w:space="0" w:color="D9D9E3" w:frame="1"/>
        </w:rPr>
      </w:pPr>
    </w:p>
    <w:p w14:paraId="63F47490" w14:textId="77777777" w:rsidR="00CD332D" w:rsidRPr="00CD332D" w:rsidRDefault="00CD332D" w:rsidP="00470BA8">
      <w:pPr>
        <w:pStyle w:val="wbbcode"/>
        <w:rPr>
          <w:bdr w:val="single" w:sz="2" w:space="0" w:color="D9D9E3" w:frame="1"/>
        </w:rPr>
      </w:pPr>
      <w:r w:rsidRPr="00CD332D">
        <w:rPr>
          <w:bdr w:val="single" w:sz="2" w:space="0" w:color="D9D9E3" w:frame="1"/>
        </w:rPr>
        <w:t xml:space="preserve">    public int Subtract(int x, int y)</w:t>
      </w:r>
    </w:p>
    <w:p w14:paraId="34289958" w14:textId="77777777" w:rsidR="00CD332D" w:rsidRPr="00CD332D" w:rsidRDefault="00CD332D" w:rsidP="00470BA8">
      <w:pPr>
        <w:pStyle w:val="wbbcode"/>
        <w:rPr>
          <w:bdr w:val="single" w:sz="2" w:space="0" w:color="D9D9E3" w:frame="1"/>
        </w:rPr>
      </w:pPr>
      <w:r w:rsidRPr="00CD332D">
        <w:rPr>
          <w:bdr w:val="single" w:sz="2" w:space="0" w:color="D9D9E3" w:frame="1"/>
        </w:rPr>
        <w:lastRenderedPageBreak/>
        <w:t xml:space="preserve">    {</w:t>
      </w:r>
    </w:p>
    <w:p w14:paraId="148FA76D" w14:textId="77777777" w:rsidR="00CD332D" w:rsidRPr="00CD332D" w:rsidRDefault="00CD332D" w:rsidP="00470BA8">
      <w:pPr>
        <w:pStyle w:val="wbbcode"/>
        <w:rPr>
          <w:bdr w:val="single" w:sz="2" w:space="0" w:color="D9D9E3" w:frame="1"/>
        </w:rPr>
      </w:pPr>
      <w:r w:rsidRPr="00CD332D">
        <w:rPr>
          <w:bdr w:val="single" w:sz="2" w:space="0" w:color="D9D9E3" w:frame="1"/>
        </w:rPr>
        <w:t xml:space="preserve">        return x - y;</w:t>
      </w:r>
    </w:p>
    <w:p w14:paraId="6616CDFF"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13E9A1D5" w14:textId="77777777" w:rsidR="00CD332D" w:rsidRPr="00CD332D" w:rsidRDefault="00CD332D" w:rsidP="00470BA8">
      <w:pPr>
        <w:pStyle w:val="wbbcode"/>
        <w:rPr>
          <w:bdr w:val="single" w:sz="2" w:space="0" w:color="D9D9E3" w:frame="1"/>
        </w:rPr>
      </w:pPr>
      <w:r w:rsidRPr="00CD332D">
        <w:rPr>
          <w:bdr w:val="single" w:sz="2" w:space="0" w:color="D9D9E3" w:frame="1"/>
        </w:rPr>
        <w:t>}</w:t>
      </w:r>
    </w:p>
    <w:p w14:paraId="04F214F7" w14:textId="77777777" w:rsidR="00CD332D" w:rsidRPr="00CD332D" w:rsidRDefault="00CD332D" w:rsidP="00470BA8">
      <w:pPr>
        <w:pStyle w:val="wbbcode"/>
        <w:rPr>
          <w:bdr w:val="single" w:sz="2" w:space="0" w:color="D9D9E3" w:frame="1"/>
        </w:rPr>
      </w:pPr>
    </w:p>
    <w:p w14:paraId="561AFE21" w14:textId="77777777" w:rsidR="00CD332D" w:rsidRPr="00CD332D" w:rsidRDefault="00CD332D" w:rsidP="00470BA8">
      <w:pPr>
        <w:pStyle w:val="wbbcode"/>
        <w:rPr>
          <w:bdr w:val="single" w:sz="2" w:space="0" w:color="D9D9E3" w:frame="1"/>
        </w:rPr>
      </w:pPr>
      <w:r w:rsidRPr="00CD332D">
        <w:rPr>
          <w:bdr w:val="single" w:sz="2" w:space="0" w:color="D9D9E3" w:frame="1"/>
        </w:rPr>
        <w:t>class Program</w:t>
      </w:r>
    </w:p>
    <w:p w14:paraId="64940CE1" w14:textId="77777777" w:rsidR="00CD332D" w:rsidRPr="00CD332D" w:rsidRDefault="00CD332D" w:rsidP="00470BA8">
      <w:pPr>
        <w:pStyle w:val="wbbcode"/>
        <w:rPr>
          <w:bdr w:val="single" w:sz="2" w:space="0" w:color="D9D9E3" w:frame="1"/>
        </w:rPr>
      </w:pPr>
      <w:r w:rsidRPr="00CD332D">
        <w:rPr>
          <w:bdr w:val="single" w:sz="2" w:space="0" w:color="D9D9E3" w:frame="1"/>
        </w:rPr>
        <w:t>{</w:t>
      </w:r>
    </w:p>
    <w:p w14:paraId="1EBF0C3A" w14:textId="77777777" w:rsidR="00CD332D" w:rsidRPr="00CD332D" w:rsidRDefault="00CD332D" w:rsidP="00470BA8">
      <w:pPr>
        <w:pStyle w:val="wbbcode"/>
        <w:rPr>
          <w:bdr w:val="single" w:sz="2" w:space="0" w:color="D9D9E3" w:frame="1"/>
        </w:rPr>
      </w:pPr>
      <w:r w:rsidRPr="00CD332D">
        <w:rPr>
          <w:bdr w:val="single" w:sz="2" w:space="0" w:color="D9D9E3" w:frame="1"/>
        </w:rPr>
        <w:t xml:space="preserve">    static void Main()</w:t>
      </w:r>
    </w:p>
    <w:p w14:paraId="2244C38C"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430E875C" w14:textId="77777777" w:rsidR="00CD332D" w:rsidRPr="00CD332D" w:rsidRDefault="00CD332D" w:rsidP="00470BA8">
      <w:pPr>
        <w:pStyle w:val="wbbcode"/>
        <w:rPr>
          <w:bdr w:val="single" w:sz="2" w:space="0" w:color="D9D9E3" w:frame="1"/>
        </w:rPr>
      </w:pPr>
      <w:r w:rsidRPr="00CD332D">
        <w:rPr>
          <w:bdr w:val="single" w:sz="2" w:space="0" w:color="D9D9E3" w:frame="1"/>
        </w:rPr>
        <w:t xml:space="preserve">        Calculator </w:t>
      </w:r>
      <w:proofErr w:type="spellStart"/>
      <w:r w:rsidRPr="00CD332D">
        <w:rPr>
          <w:bdr w:val="single" w:sz="2" w:space="0" w:color="D9D9E3" w:frame="1"/>
        </w:rPr>
        <w:t>calculator</w:t>
      </w:r>
      <w:proofErr w:type="spellEnd"/>
      <w:r w:rsidRPr="00CD332D">
        <w:rPr>
          <w:bdr w:val="single" w:sz="2" w:space="0" w:color="D9D9E3" w:frame="1"/>
        </w:rPr>
        <w:t xml:space="preserve"> = new Calculator();</w:t>
      </w:r>
    </w:p>
    <w:p w14:paraId="1F6BA26D"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7F42E671"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CalculatorDelegate</w:t>
      </w:r>
      <w:proofErr w:type="spellEnd"/>
      <w:r w:rsidRPr="00CD332D">
        <w:rPr>
          <w:bdr w:val="single" w:sz="2" w:space="0" w:color="D9D9E3" w:frame="1"/>
        </w:rPr>
        <w:t xml:space="preserve"> </w:t>
      </w:r>
      <w:proofErr w:type="spellStart"/>
      <w:r w:rsidRPr="00CD332D">
        <w:rPr>
          <w:bdr w:val="single" w:sz="2" w:space="0" w:color="D9D9E3" w:frame="1"/>
        </w:rPr>
        <w:t>addDelegate</w:t>
      </w:r>
      <w:proofErr w:type="spellEnd"/>
      <w:r w:rsidRPr="00CD332D">
        <w:rPr>
          <w:bdr w:val="single" w:sz="2" w:space="0" w:color="D9D9E3" w:frame="1"/>
        </w:rPr>
        <w:t xml:space="preserve"> = </w:t>
      </w:r>
      <w:proofErr w:type="spellStart"/>
      <w:r w:rsidRPr="00CD332D">
        <w:rPr>
          <w:bdr w:val="single" w:sz="2" w:space="0" w:color="D9D9E3" w:frame="1"/>
        </w:rPr>
        <w:t>calculator.Add</w:t>
      </w:r>
      <w:proofErr w:type="spellEnd"/>
      <w:r w:rsidRPr="00CD332D">
        <w:rPr>
          <w:bdr w:val="single" w:sz="2" w:space="0" w:color="D9D9E3" w:frame="1"/>
        </w:rPr>
        <w:t>;</w:t>
      </w:r>
    </w:p>
    <w:p w14:paraId="448F7BC1"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CalculatorDelegate</w:t>
      </w:r>
      <w:proofErr w:type="spellEnd"/>
      <w:r w:rsidRPr="00CD332D">
        <w:rPr>
          <w:bdr w:val="single" w:sz="2" w:space="0" w:color="D9D9E3" w:frame="1"/>
        </w:rPr>
        <w:t xml:space="preserve"> </w:t>
      </w:r>
      <w:proofErr w:type="spellStart"/>
      <w:r w:rsidRPr="00CD332D">
        <w:rPr>
          <w:bdr w:val="single" w:sz="2" w:space="0" w:color="D9D9E3" w:frame="1"/>
        </w:rPr>
        <w:t>subtractDelegate</w:t>
      </w:r>
      <w:proofErr w:type="spellEnd"/>
      <w:r w:rsidRPr="00CD332D">
        <w:rPr>
          <w:bdr w:val="single" w:sz="2" w:space="0" w:color="D9D9E3" w:frame="1"/>
        </w:rPr>
        <w:t xml:space="preserve"> = </w:t>
      </w:r>
      <w:proofErr w:type="spellStart"/>
      <w:r w:rsidRPr="00CD332D">
        <w:rPr>
          <w:bdr w:val="single" w:sz="2" w:space="0" w:color="D9D9E3" w:frame="1"/>
        </w:rPr>
        <w:t>calculator.Subtract</w:t>
      </w:r>
      <w:proofErr w:type="spellEnd"/>
      <w:r w:rsidRPr="00CD332D">
        <w:rPr>
          <w:bdr w:val="single" w:sz="2" w:space="0" w:color="D9D9E3" w:frame="1"/>
        </w:rPr>
        <w:t>;</w:t>
      </w:r>
    </w:p>
    <w:p w14:paraId="4F8B7AF2" w14:textId="77777777" w:rsidR="00CD332D" w:rsidRPr="00CD332D" w:rsidRDefault="00CD332D" w:rsidP="00470BA8">
      <w:pPr>
        <w:pStyle w:val="wbbcode"/>
        <w:rPr>
          <w:bdr w:val="single" w:sz="2" w:space="0" w:color="D9D9E3" w:frame="1"/>
        </w:rPr>
      </w:pPr>
    </w:p>
    <w:p w14:paraId="34F87BF8" w14:textId="77777777" w:rsidR="00CD332D" w:rsidRPr="00CD332D" w:rsidRDefault="00CD332D" w:rsidP="00470BA8">
      <w:pPr>
        <w:pStyle w:val="wbbcode"/>
        <w:rPr>
          <w:bdr w:val="single" w:sz="2" w:space="0" w:color="D9D9E3" w:frame="1"/>
        </w:rPr>
      </w:pPr>
      <w:r w:rsidRPr="00CD332D">
        <w:rPr>
          <w:bdr w:val="single" w:sz="2" w:space="0" w:color="D9D9E3" w:frame="1"/>
        </w:rPr>
        <w:t xml:space="preserve">        int result1 = </w:t>
      </w:r>
      <w:proofErr w:type="spellStart"/>
      <w:r w:rsidRPr="00CD332D">
        <w:rPr>
          <w:bdr w:val="single" w:sz="2" w:space="0" w:color="D9D9E3" w:frame="1"/>
        </w:rPr>
        <w:t>addDelegate</w:t>
      </w:r>
      <w:proofErr w:type="spellEnd"/>
      <w:r w:rsidRPr="00CD332D">
        <w:rPr>
          <w:bdr w:val="single" w:sz="2" w:space="0" w:color="D9D9E3" w:frame="1"/>
        </w:rPr>
        <w:t>(5, 3); // Invokes Add method</w:t>
      </w:r>
    </w:p>
    <w:p w14:paraId="3BB89BB5" w14:textId="77777777" w:rsidR="00CD332D" w:rsidRPr="00CD332D" w:rsidRDefault="00CD332D" w:rsidP="00470BA8">
      <w:pPr>
        <w:pStyle w:val="wbbcode"/>
        <w:rPr>
          <w:bdr w:val="single" w:sz="2" w:space="0" w:color="D9D9E3" w:frame="1"/>
        </w:rPr>
      </w:pPr>
      <w:r w:rsidRPr="00CD332D">
        <w:rPr>
          <w:bdr w:val="single" w:sz="2" w:space="0" w:color="D9D9E3" w:frame="1"/>
        </w:rPr>
        <w:t xml:space="preserve">        int result2 = </w:t>
      </w:r>
      <w:proofErr w:type="spellStart"/>
      <w:r w:rsidRPr="00CD332D">
        <w:rPr>
          <w:bdr w:val="single" w:sz="2" w:space="0" w:color="D9D9E3" w:frame="1"/>
        </w:rPr>
        <w:t>subtractDelegate</w:t>
      </w:r>
      <w:proofErr w:type="spellEnd"/>
      <w:r w:rsidRPr="00CD332D">
        <w:rPr>
          <w:bdr w:val="single" w:sz="2" w:space="0" w:color="D9D9E3" w:frame="1"/>
        </w:rPr>
        <w:t>(10, 5); // Invokes Subtract method</w:t>
      </w:r>
    </w:p>
    <w:p w14:paraId="343A3497" w14:textId="77777777" w:rsidR="00CD332D" w:rsidRPr="00CD332D" w:rsidRDefault="00CD332D" w:rsidP="00470BA8">
      <w:pPr>
        <w:pStyle w:val="wbbcode"/>
        <w:rPr>
          <w:bdr w:val="single" w:sz="2" w:space="0" w:color="D9D9E3" w:frame="1"/>
        </w:rPr>
      </w:pPr>
    </w:p>
    <w:p w14:paraId="3800436C"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Console.WriteLine</w:t>
      </w:r>
      <w:proofErr w:type="spellEnd"/>
      <w:r w:rsidRPr="00CD332D">
        <w:rPr>
          <w:bdr w:val="single" w:sz="2" w:space="0" w:color="D9D9E3" w:frame="1"/>
        </w:rPr>
        <w:t>($"Add result: {result1}");</w:t>
      </w:r>
    </w:p>
    <w:p w14:paraId="7D275368"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roofErr w:type="spellStart"/>
      <w:r w:rsidRPr="00CD332D">
        <w:rPr>
          <w:bdr w:val="single" w:sz="2" w:space="0" w:color="D9D9E3" w:frame="1"/>
        </w:rPr>
        <w:t>Console.WriteLine</w:t>
      </w:r>
      <w:proofErr w:type="spellEnd"/>
      <w:r w:rsidRPr="00CD332D">
        <w:rPr>
          <w:bdr w:val="single" w:sz="2" w:space="0" w:color="D9D9E3" w:frame="1"/>
        </w:rPr>
        <w:t>($"Subtract result: {result2}");</w:t>
      </w:r>
    </w:p>
    <w:p w14:paraId="68B7C06E" w14:textId="77777777" w:rsidR="00CD332D" w:rsidRPr="00CD332D" w:rsidRDefault="00CD332D" w:rsidP="00470BA8">
      <w:pPr>
        <w:pStyle w:val="wbbcode"/>
        <w:rPr>
          <w:bdr w:val="single" w:sz="2" w:space="0" w:color="D9D9E3" w:frame="1"/>
        </w:rPr>
      </w:pPr>
      <w:r w:rsidRPr="00CD332D">
        <w:rPr>
          <w:bdr w:val="single" w:sz="2" w:space="0" w:color="D9D9E3" w:frame="1"/>
        </w:rPr>
        <w:t xml:space="preserve">    }</w:t>
      </w:r>
    </w:p>
    <w:p w14:paraId="07199FBE" w14:textId="77777777" w:rsidR="00CD332D" w:rsidRDefault="00CD332D" w:rsidP="00470BA8">
      <w:pPr>
        <w:pStyle w:val="wbbcode"/>
        <w:rPr>
          <w:bdr w:val="single" w:sz="2" w:space="0" w:color="D9D9E3" w:frame="1"/>
        </w:rPr>
      </w:pPr>
      <w:r w:rsidRPr="00CD332D">
        <w:rPr>
          <w:bdr w:val="single" w:sz="2" w:space="0" w:color="D9D9E3" w:frame="1"/>
        </w:rPr>
        <w:t>}</w:t>
      </w:r>
    </w:p>
    <w:p w14:paraId="356FD158" w14:textId="714BE192"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proofErr w:type="spellStart"/>
      <w:r>
        <w:rPr>
          <w:rStyle w:val="HTMLCode"/>
          <w:rFonts w:ascii="Ubuntu Mono" w:hAnsi="Ubuntu Mono"/>
          <w:b/>
          <w:bCs/>
          <w:color w:val="374151"/>
          <w:sz w:val="21"/>
          <w:szCs w:val="21"/>
          <w:bdr w:val="single" w:sz="2" w:space="0" w:color="D9D9E3" w:frame="1"/>
        </w:rPr>
        <w:t>CalculatorDelegate</w:t>
      </w:r>
      <w:proofErr w:type="spellEnd"/>
      <w:r>
        <w:rPr>
          <w:rFonts w:ascii="Segoe UI" w:hAnsi="Segoe UI" w:cs="Segoe UI"/>
          <w:color w:val="374151"/>
        </w:rPr>
        <w:t xml:space="preserve"> is a delegate type that represents methods with the specified signature. The </w:t>
      </w:r>
      <w:r>
        <w:rPr>
          <w:rStyle w:val="HTMLCode"/>
          <w:rFonts w:ascii="Ubuntu Mono" w:hAnsi="Ubuntu Mono"/>
          <w:b/>
          <w:bCs/>
          <w:color w:val="374151"/>
          <w:sz w:val="21"/>
          <w:szCs w:val="21"/>
          <w:bdr w:val="single" w:sz="2" w:space="0" w:color="D9D9E3" w:frame="1"/>
        </w:rPr>
        <w:t>Calculator</w:t>
      </w:r>
      <w:r>
        <w:rPr>
          <w:rFonts w:ascii="Segoe UI" w:hAnsi="Segoe UI" w:cs="Segoe UI"/>
          <w:color w:val="374151"/>
        </w:rPr>
        <w:t xml:space="preserve"> class has methods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Subtract</w:t>
      </w:r>
      <w:r>
        <w:rPr>
          <w:rFonts w:ascii="Segoe UI" w:hAnsi="Segoe UI" w:cs="Segoe UI"/>
          <w:color w:val="374151"/>
        </w:rPr>
        <w:t xml:space="preserve">, which match the delegate's signature. We create delegate instances </w:t>
      </w:r>
      <w:proofErr w:type="spellStart"/>
      <w:r>
        <w:rPr>
          <w:rStyle w:val="HTMLCode"/>
          <w:rFonts w:ascii="Ubuntu Mono" w:hAnsi="Ubuntu Mono"/>
          <w:b/>
          <w:bCs/>
          <w:color w:val="374151"/>
          <w:sz w:val="21"/>
          <w:szCs w:val="21"/>
          <w:bdr w:val="single" w:sz="2" w:space="0" w:color="D9D9E3" w:frame="1"/>
        </w:rPr>
        <w:t>addDelegate</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subtractDelegate</w:t>
      </w:r>
      <w:proofErr w:type="spellEnd"/>
      <w:r>
        <w:rPr>
          <w:rFonts w:ascii="Segoe UI" w:hAnsi="Segoe UI" w:cs="Segoe UI"/>
          <w:color w:val="374151"/>
        </w:rPr>
        <w:t xml:space="preserve"> pointing to the corresponding methods of the </w:t>
      </w:r>
      <w:r>
        <w:rPr>
          <w:rStyle w:val="HTMLCode"/>
          <w:rFonts w:ascii="Ubuntu Mono" w:hAnsi="Ubuntu Mono"/>
          <w:b/>
          <w:bCs/>
          <w:color w:val="374151"/>
          <w:sz w:val="21"/>
          <w:szCs w:val="21"/>
          <w:bdr w:val="single" w:sz="2" w:space="0" w:color="D9D9E3" w:frame="1"/>
        </w:rPr>
        <w:t>Calculator</w:t>
      </w:r>
      <w:r>
        <w:rPr>
          <w:rFonts w:ascii="Segoe UI" w:hAnsi="Segoe UI" w:cs="Segoe UI"/>
          <w:color w:val="374151"/>
        </w:rPr>
        <w:t xml:space="preserve"> instance and invoke them indirectly.</w:t>
      </w:r>
    </w:p>
    <w:p w14:paraId="1DBEE5CD" w14:textId="6FF3E9AE" w:rsidR="00CD332D" w:rsidRDefault="00CD332D" w:rsidP="00CD332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Delegates provide a flexible way to achieve decoupling and dynamic </w:t>
      </w:r>
      <w:r w:rsidR="00470BA8">
        <w:rPr>
          <w:rFonts w:ascii="Segoe UI" w:hAnsi="Segoe UI" w:cs="Segoe UI"/>
          <w:color w:val="374151"/>
        </w:rPr>
        <w:t>behaviour</w:t>
      </w:r>
      <w:r>
        <w:rPr>
          <w:rFonts w:ascii="Segoe UI" w:hAnsi="Segoe UI" w:cs="Segoe UI"/>
          <w:color w:val="374151"/>
        </w:rPr>
        <w:t xml:space="preserve"> in your code. They are widely used in event-driven programming, callback scenarios, and LINQ expressions.</w:t>
      </w:r>
    </w:p>
    <w:p w14:paraId="79A5D913" w14:textId="77777777" w:rsidR="00CD332D" w:rsidRDefault="00CD332D" w:rsidP="00470BA8">
      <w:pPr>
        <w:pStyle w:val="wbbpara"/>
        <w:rPr>
          <w:color w:val="385623" w:themeColor="accent6" w:themeShade="80"/>
        </w:rPr>
      </w:pPr>
    </w:p>
    <w:p w14:paraId="44C8BC70" w14:textId="6FE38FA5" w:rsidR="003A07F9" w:rsidRPr="003A07F9" w:rsidRDefault="003A07F9" w:rsidP="00E92793">
      <w:pPr>
        <w:pStyle w:val="Heading1"/>
      </w:pPr>
      <w:r w:rsidRPr="003A07F9">
        <w:t>What is the difference between method overriding and method overloading?</w:t>
      </w:r>
    </w:p>
    <w:p w14:paraId="63F1DEF1" w14:textId="28A1BB3B" w:rsidR="003A07F9" w:rsidRDefault="003A07F9" w:rsidP="00470BA8">
      <w:pPr>
        <w:pStyle w:val="wbbpara"/>
        <w:rPr>
          <w:color w:val="385623" w:themeColor="accent6" w:themeShade="80"/>
        </w:rPr>
      </w:pPr>
      <w:r w:rsidRPr="003A07F9">
        <w:rPr>
          <w:color w:val="385623" w:themeColor="accent6" w:themeShade="80"/>
        </w:rPr>
        <w:t xml:space="preserve">In method overriding, the relevant method definition is replaced in the derived class, which changes the method </w:t>
      </w:r>
      <w:r w:rsidR="00470BA8" w:rsidRPr="003A07F9">
        <w:rPr>
          <w:color w:val="385623" w:themeColor="accent6" w:themeShade="80"/>
        </w:rPr>
        <w:t>behaviour</w:t>
      </w:r>
      <w:r w:rsidRPr="003A07F9">
        <w:rPr>
          <w:color w:val="385623" w:themeColor="accent6" w:themeShade="80"/>
        </w:rPr>
        <w:t>. When it comes to method overloading, a method is created with the same name and is in the same class while having different signatures.</w:t>
      </w:r>
    </w:p>
    <w:p w14:paraId="735D0427"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Method Overriding and Method Overloading are both concepts in C# that involve methods, but they serve different purposes and have different mechanisms. Let's explore the differences between the two:</w:t>
      </w:r>
    </w:p>
    <w:p w14:paraId="52753F68"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Method Overriding:</w:t>
      </w:r>
    </w:p>
    <w:p w14:paraId="770E60B4"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Method overriding is used in object-oriented programming to provide a way for a derived class to provide its own implementation for a method that is already defined in its base class.</w:t>
      </w:r>
    </w:p>
    <w:p w14:paraId="7DA0D71E"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Inheritance:</w:t>
      </w:r>
      <w:r>
        <w:rPr>
          <w:rFonts w:ascii="Segoe UI" w:hAnsi="Segoe UI" w:cs="Segoe UI"/>
          <w:color w:val="374151"/>
        </w:rPr>
        <w:t xml:space="preserve"> Method overriding is associated with inheritance and polymorphism. It allows a subclass to provide a specialized implementation of a method inherited from the base class.</w:t>
      </w:r>
    </w:p>
    <w:p w14:paraId="1E699250"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Signature:</w:t>
      </w:r>
      <w:r>
        <w:rPr>
          <w:rFonts w:ascii="Segoe UI" w:hAnsi="Segoe UI" w:cs="Segoe UI"/>
          <w:color w:val="374151"/>
        </w:rPr>
        <w:t xml:space="preserve"> The method in the derived class must have the same method signature (name, return type, and parameters) as the method in the base class.</w:t>
      </w:r>
    </w:p>
    <w:p w14:paraId="531EB6A4"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Keyword:</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virtual</w:t>
      </w:r>
      <w:r>
        <w:rPr>
          <w:rFonts w:ascii="Segoe UI" w:hAnsi="Segoe UI" w:cs="Segoe UI"/>
          <w:color w:val="374151"/>
        </w:rPr>
        <w:t xml:space="preserve"> keyword is used in the base class to indicate that a method can be overridden in derived classes. The </w:t>
      </w:r>
      <w:r>
        <w:rPr>
          <w:rStyle w:val="HTMLCode"/>
          <w:rFonts w:ascii="Ubuntu Mono" w:hAnsi="Ubuntu Mono"/>
          <w:b/>
          <w:bCs/>
          <w:color w:val="374151"/>
          <w:sz w:val="21"/>
          <w:szCs w:val="21"/>
          <w:bdr w:val="single" w:sz="2" w:space="0" w:color="D9D9E3" w:frame="1"/>
        </w:rPr>
        <w:t>override</w:t>
      </w:r>
      <w:r>
        <w:rPr>
          <w:rFonts w:ascii="Segoe UI" w:hAnsi="Segoe UI" w:cs="Segoe UI"/>
          <w:color w:val="374151"/>
        </w:rPr>
        <w:t xml:space="preserve"> keyword is used in the derived class to indicate that a method is intended to override a virtual method from the base class.</w:t>
      </w:r>
    </w:p>
    <w:p w14:paraId="5C519887" w14:textId="77777777" w:rsidR="008A017C" w:rsidRDefault="008A017C" w:rsidP="008A017C">
      <w:pPr>
        <w:pStyle w:val="NormalWeb"/>
        <w:numPr>
          <w:ilvl w:val="0"/>
          <w:numId w:val="2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Runtime Polymorphism:</w:t>
      </w:r>
      <w:r>
        <w:rPr>
          <w:rFonts w:ascii="Segoe UI" w:hAnsi="Segoe UI" w:cs="Segoe UI"/>
          <w:color w:val="374151"/>
        </w:rPr>
        <w:t xml:space="preserve"> When an overridden method is called on an instance of the derived class, the actual implementation of the method in the derived class is executed based on the runtime type of the object.</w:t>
      </w:r>
    </w:p>
    <w:p w14:paraId="415562E9"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Method Overloading:</w:t>
      </w:r>
    </w:p>
    <w:p w14:paraId="03C065C1"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Purpose:</w:t>
      </w:r>
      <w:r>
        <w:rPr>
          <w:rFonts w:ascii="Segoe UI" w:hAnsi="Segoe UI" w:cs="Segoe UI"/>
          <w:color w:val="374151"/>
        </w:rPr>
        <w:t xml:space="preserve"> Method overloading is used to define multiple methods in the same class with the same name but different parameter lists. Each overloaded method can perform a different action or accept different types of parameters.</w:t>
      </w:r>
    </w:p>
    <w:p w14:paraId="070C602E"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Signature:</w:t>
      </w:r>
      <w:r>
        <w:rPr>
          <w:rFonts w:ascii="Segoe UI" w:hAnsi="Segoe UI" w:cs="Segoe UI"/>
          <w:color w:val="374151"/>
        </w:rPr>
        <w:t xml:space="preserve"> Overloaded methods must have different parameter lists, which can differ in the number of parameters and/or the types of parameters.</w:t>
      </w:r>
    </w:p>
    <w:p w14:paraId="00D267A2"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Return Type:</w:t>
      </w:r>
      <w:r>
        <w:rPr>
          <w:rFonts w:ascii="Segoe UI" w:hAnsi="Segoe UI" w:cs="Segoe UI"/>
          <w:color w:val="374151"/>
        </w:rPr>
        <w:t xml:space="preserve"> Overloaded methods can have the same or different return types. The return type is not considered part of the method's signature for overloading.</w:t>
      </w:r>
    </w:p>
    <w:p w14:paraId="22DE57B1"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Compile-Time Resolution:</w:t>
      </w:r>
      <w:r>
        <w:rPr>
          <w:rFonts w:ascii="Segoe UI" w:hAnsi="Segoe UI" w:cs="Segoe UI"/>
          <w:color w:val="374151"/>
        </w:rPr>
        <w:t xml:space="preserve"> The appropriate overloaded method is selected at compile time based on the arguments passed during the method call. This is known as compile-time polymorphism or static polymorphism.</w:t>
      </w:r>
    </w:p>
    <w:p w14:paraId="46D6F0BA" w14:textId="77777777" w:rsidR="008A017C" w:rsidRDefault="008A017C" w:rsidP="008A017C">
      <w:pPr>
        <w:pStyle w:val="NormalWeb"/>
        <w:numPr>
          <w:ilvl w:val="0"/>
          <w:numId w:val="2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Example:</w:t>
      </w:r>
    </w:p>
    <w:p w14:paraId="34DB08A7" w14:textId="77777777" w:rsidR="008A017C" w:rsidRPr="008A017C" w:rsidRDefault="008A017C" w:rsidP="00470BA8">
      <w:pPr>
        <w:pStyle w:val="wbbcode"/>
        <w:rPr>
          <w:bdr w:val="single" w:sz="2" w:space="0" w:color="D9D9E3" w:frame="1"/>
        </w:rPr>
      </w:pPr>
      <w:r w:rsidRPr="008A017C">
        <w:rPr>
          <w:bdr w:val="single" w:sz="2" w:space="0" w:color="D9D9E3" w:frame="1"/>
        </w:rPr>
        <w:t xml:space="preserve">class </w:t>
      </w:r>
      <w:proofErr w:type="spellStart"/>
      <w:r w:rsidRPr="008A017C">
        <w:rPr>
          <w:bdr w:val="single" w:sz="2" w:space="0" w:color="D9D9E3" w:frame="1"/>
        </w:rPr>
        <w:t>MathOperations</w:t>
      </w:r>
      <w:proofErr w:type="spellEnd"/>
    </w:p>
    <w:p w14:paraId="51E7D0AC"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453D46CD" w14:textId="77777777" w:rsidR="008A017C" w:rsidRPr="008A017C" w:rsidRDefault="008A017C" w:rsidP="00470BA8">
      <w:pPr>
        <w:pStyle w:val="wbbcode"/>
        <w:rPr>
          <w:bdr w:val="single" w:sz="2" w:space="0" w:color="D9D9E3" w:frame="1"/>
        </w:rPr>
      </w:pPr>
      <w:r w:rsidRPr="008A017C">
        <w:rPr>
          <w:bdr w:val="single" w:sz="2" w:space="0" w:color="D9D9E3" w:frame="1"/>
        </w:rPr>
        <w:t xml:space="preserve">    public int Add(int x, int y)</w:t>
      </w:r>
    </w:p>
    <w:p w14:paraId="5AD20B06"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46FDDC3E" w14:textId="77777777" w:rsidR="008A017C" w:rsidRPr="008A017C" w:rsidRDefault="008A017C" w:rsidP="00470BA8">
      <w:pPr>
        <w:pStyle w:val="wbbcode"/>
        <w:rPr>
          <w:bdr w:val="single" w:sz="2" w:space="0" w:color="D9D9E3" w:frame="1"/>
        </w:rPr>
      </w:pPr>
      <w:r w:rsidRPr="008A017C">
        <w:rPr>
          <w:bdr w:val="single" w:sz="2" w:space="0" w:color="D9D9E3" w:frame="1"/>
        </w:rPr>
        <w:t xml:space="preserve">        return x + y;</w:t>
      </w:r>
    </w:p>
    <w:p w14:paraId="13F7020E"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06168A29" w14:textId="77777777" w:rsidR="008A017C" w:rsidRPr="008A017C" w:rsidRDefault="008A017C" w:rsidP="00470BA8">
      <w:pPr>
        <w:pStyle w:val="wbbcode"/>
        <w:rPr>
          <w:bdr w:val="single" w:sz="2" w:space="0" w:color="D9D9E3" w:frame="1"/>
        </w:rPr>
      </w:pPr>
    </w:p>
    <w:p w14:paraId="29BF0DC7" w14:textId="77777777" w:rsidR="008A017C" w:rsidRPr="008A017C" w:rsidRDefault="008A017C" w:rsidP="00470BA8">
      <w:pPr>
        <w:pStyle w:val="wbbcode"/>
        <w:rPr>
          <w:bdr w:val="single" w:sz="2" w:space="0" w:color="D9D9E3" w:frame="1"/>
        </w:rPr>
      </w:pPr>
      <w:r w:rsidRPr="008A017C">
        <w:rPr>
          <w:bdr w:val="single" w:sz="2" w:space="0" w:color="D9D9E3" w:frame="1"/>
        </w:rPr>
        <w:t xml:space="preserve">    public double Add(double x, double y)</w:t>
      </w:r>
    </w:p>
    <w:p w14:paraId="21805EB1"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54BD6625" w14:textId="77777777" w:rsidR="008A017C" w:rsidRPr="008A017C" w:rsidRDefault="008A017C" w:rsidP="00470BA8">
      <w:pPr>
        <w:pStyle w:val="wbbcode"/>
        <w:rPr>
          <w:bdr w:val="single" w:sz="2" w:space="0" w:color="D9D9E3" w:frame="1"/>
        </w:rPr>
      </w:pPr>
      <w:r w:rsidRPr="008A017C">
        <w:rPr>
          <w:bdr w:val="single" w:sz="2" w:space="0" w:color="D9D9E3" w:frame="1"/>
        </w:rPr>
        <w:t xml:space="preserve">        return x + y;</w:t>
      </w:r>
    </w:p>
    <w:p w14:paraId="01047BFA"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38401F08" w14:textId="77777777" w:rsidR="008A017C" w:rsidRDefault="008A017C" w:rsidP="00470BA8">
      <w:pPr>
        <w:pStyle w:val="wbbcode"/>
        <w:rPr>
          <w:bdr w:val="single" w:sz="2" w:space="0" w:color="D9D9E3" w:frame="1"/>
        </w:rPr>
      </w:pPr>
      <w:r w:rsidRPr="008A017C">
        <w:rPr>
          <w:bdr w:val="single" w:sz="2" w:space="0" w:color="D9D9E3" w:frame="1"/>
        </w:rPr>
        <w:t>}</w:t>
      </w:r>
    </w:p>
    <w:p w14:paraId="300AA546" w14:textId="4E0F33B9"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the above example, the </w:t>
      </w:r>
      <w:proofErr w:type="spellStart"/>
      <w:r>
        <w:rPr>
          <w:rStyle w:val="HTMLCode"/>
          <w:rFonts w:ascii="Ubuntu Mono" w:hAnsi="Ubuntu Mono"/>
          <w:b/>
          <w:bCs/>
          <w:color w:val="374151"/>
          <w:sz w:val="21"/>
          <w:szCs w:val="21"/>
          <w:bdr w:val="single" w:sz="2" w:space="0" w:color="D9D9E3" w:frame="1"/>
        </w:rPr>
        <w:t>MathOperations</w:t>
      </w:r>
      <w:proofErr w:type="spellEnd"/>
      <w:r>
        <w:rPr>
          <w:rFonts w:ascii="Segoe UI" w:hAnsi="Segoe UI" w:cs="Segoe UI"/>
          <w:color w:val="374151"/>
        </w:rPr>
        <w:t xml:space="preserve"> class has two overloaded </w:t>
      </w:r>
      <w:r>
        <w:rPr>
          <w:rStyle w:val="HTMLCode"/>
          <w:rFonts w:ascii="Ubuntu Mono" w:hAnsi="Ubuntu Mono"/>
          <w:b/>
          <w:bCs/>
          <w:color w:val="374151"/>
          <w:sz w:val="21"/>
          <w:szCs w:val="21"/>
          <w:bdr w:val="single" w:sz="2" w:space="0" w:color="D9D9E3" w:frame="1"/>
        </w:rPr>
        <w:t>Add</w:t>
      </w:r>
      <w:r>
        <w:rPr>
          <w:rFonts w:ascii="Segoe UI" w:hAnsi="Segoe UI" w:cs="Segoe UI"/>
          <w:color w:val="374151"/>
        </w:rPr>
        <w:t xml:space="preserve"> methods. One accepts integers, and the other accepts doubles. The compiler determines which method to call based on the data types of the arguments.</w:t>
      </w:r>
    </w:p>
    <w:p w14:paraId="23732EDF"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method overriding is used to provide a new implementation for a method in a derived class, while method overloading is used to define multiple methods with the same name but different parameter lists within the same class.</w:t>
      </w:r>
    </w:p>
    <w:p w14:paraId="23B66376"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51029D9D" w14:textId="7302DA75" w:rsidR="003A07F9" w:rsidRPr="003A07F9" w:rsidRDefault="003A07F9" w:rsidP="00E92793">
      <w:pPr>
        <w:pStyle w:val="Heading1"/>
      </w:pPr>
      <w:r w:rsidRPr="003A07F9">
        <w:t>How do you inherit a class into another class in C#?</w:t>
      </w:r>
    </w:p>
    <w:p w14:paraId="6C65769C" w14:textId="77777777" w:rsidR="003A07F9" w:rsidRPr="00470BA8" w:rsidRDefault="003A07F9" w:rsidP="00470BA8">
      <w:pPr>
        <w:pStyle w:val="wbbpara"/>
        <w:rPr>
          <w:color w:val="385623" w:themeColor="accent6" w:themeShade="80"/>
        </w:rPr>
      </w:pPr>
      <w:r w:rsidRPr="00470BA8">
        <w:rPr>
          <w:color w:val="385623" w:themeColor="accent6" w:themeShade="80"/>
        </w:rPr>
        <w:t>In C#, colon can be used as an inheritance operator. You need to place a colon and follow it with the class name.</w:t>
      </w:r>
    </w:p>
    <w:p w14:paraId="314919C4"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C#, you can inherit a class into another class using the concept of inheritance. Inheritance allows you to create a new class (the derived class) that inherits the attributes and </w:t>
      </w:r>
      <w:proofErr w:type="spellStart"/>
      <w:r>
        <w:rPr>
          <w:rFonts w:ascii="Segoe UI" w:hAnsi="Segoe UI" w:cs="Segoe UI"/>
          <w:color w:val="374151"/>
        </w:rPr>
        <w:t>behaviors</w:t>
      </w:r>
      <w:proofErr w:type="spellEnd"/>
      <w:r>
        <w:rPr>
          <w:rFonts w:ascii="Segoe UI" w:hAnsi="Segoe UI" w:cs="Segoe UI"/>
          <w:color w:val="374151"/>
        </w:rPr>
        <w:t xml:space="preserve"> (fields, properties, methods) of an existing class (the base class or parent class). The derived class can then add its own attributes and </w:t>
      </w:r>
      <w:proofErr w:type="spellStart"/>
      <w:r>
        <w:rPr>
          <w:rFonts w:ascii="Segoe UI" w:hAnsi="Segoe UI" w:cs="Segoe UI"/>
          <w:color w:val="374151"/>
        </w:rPr>
        <w:t>behaviors</w:t>
      </w:r>
      <w:proofErr w:type="spellEnd"/>
      <w:r>
        <w:rPr>
          <w:rFonts w:ascii="Segoe UI" w:hAnsi="Segoe UI" w:cs="Segoe UI"/>
          <w:color w:val="374151"/>
        </w:rPr>
        <w:t xml:space="preserve"> or override existing ones. Here's how you can do it:</w:t>
      </w:r>
    </w:p>
    <w:p w14:paraId="58F7F82F" w14:textId="77777777" w:rsidR="008A017C" w:rsidRPr="008A017C" w:rsidRDefault="008A017C" w:rsidP="00470BA8">
      <w:pPr>
        <w:pStyle w:val="wbbcode"/>
        <w:rPr>
          <w:bdr w:val="single" w:sz="2" w:space="0" w:color="D9D9E3" w:frame="1"/>
        </w:rPr>
      </w:pPr>
      <w:r w:rsidRPr="008A017C">
        <w:rPr>
          <w:bdr w:val="single" w:sz="2" w:space="0" w:color="D9D9E3" w:frame="1"/>
        </w:rPr>
        <w:t xml:space="preserve">class </w:t>
      </w:r>
      <w:proofErr w:type="spellStart"/>
      <w:r w:rsidRPr="008A017C">
        <w:rPr>
          <w:bdr w:val="single" w:sz="2" w:space="0" w:color="D9D9E3" w:frame="1"/>
        </w:rPr>
        <w:t>BaseClass</w:t>
      </w:r>
      <w:proofErr w:type="spellEnd"/>
    </w:p>
    <w:p w14:paraId="3BF8F8A5"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5967960D" w14:textId="77777777" w:rsidR="008A017C" w:rsidRPr="008A017C" w:rsidRDefault="008A017C" w:rsidP="00470BA8">
      <w:pPr>
        <w:pStyle w:val="wbbcode"/>
        <w:rPr>
          <w:bdr w:val="single" w:sz="2" w:space="0" w:color="D9D9E3" w:frame="1"/>
        </w:rPr>
      </w:pPr>
      <w:r w:rsidRPr="008A017C">
        <w:rPr>
          <w:bdr w:val="single" w:sz="2" w:space="0" w:color="D9D9E3" w:frame="1"/>
        </w:rPr>
        <w:t xml:space="preserve">    // Base class members</w:t>
      </w:r>
    </w:p>
    <w:p w14:paraId="75F44ED4"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3881209D" w14:textId="77777777" w:rsidR="008A017C" w:rsidRPr="008A017C" w:rsidRDefault="008A017C" w:rsidP="00470BA8">
      <w:pPr>
        <w:pStyle w:val="wbbcode"/>
        <w:rPr>
          <w:bdr w:val="single" w:sz="2" w:space="0" w:color="D9D9E3" w:frame="1"/>
        </w:rPr>
      </w:pPr>
    </w:p>
    <w:p w14:paraId="4CCCFBC7" w14:textId="77777777" w:rsidR="008A017C" w:rsidRPr="008A017C" w:rsidRDefault="008A017C" w:rsidP="00470BA8">
      <w:pPr>
        <w:pStyle w:val="wbbcode"/>
        <w:rPr>
          <w:bdr w:val="single" w:sz="2" w:space="0" w:color="D9D9E3" w:frame="1"/>
        </w:rPr>
      </w:pPr>
      <w:r w:rsidRPr="008A017C">
        <w:rPr>
          <w:bdr w:val="single" w:sz="2" w:space="0" w:color="D9D9E3" w:frame="1"/>
        </w:rPr>
        <w:t xml:space="preserve">class </w:t>
      </w:r>
      <w:proofErr w:type="spellStart"/>
      <w:r w:rsidRPr="008A017C">
        <w:rPr>
          <w:bdr w:val="single" w:sz="2" w:space="0" w:color="D9D9E3" w:frame="1"/>
        </w:rPr>
        <w:t>DerivedClass</w:t>
      </w:r>
      <w:proofErr w:type="spellEnd"/>
      <w:r w:rsidRPr="008A017C">
        <w:rPr>
          <w:bdr w:val="single" w:sz="2" w:space="0" w:color="D9D9E3" w:frame="1"/>
        </w:rPr>
        <w:t xml:space="preserve"> : </w:t>
      </w:r>
      <w:proofErr w:type="spellStart"/>
      <w:r w:rsidRPr="008A017C">
        <w:rPr>
          <w:bdr w:val="single" w:sz="2" w:space="0" w:color="D9D9E3" w:frame="1"/>
        </w:rPr>
        <w:t>BaseClass</w:t>
      </w:r>
      <w:proofErr w:type="spellEnd"/>
    </w:p>
    <w:p w14:paraId="6EE3EBD7"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38DB7C2F" w14:textId="77777777" w:rsidR="008A017C" w:rsidRPr="008A017C" w:rsidRDefault="008A017C" w:rsidP="00470BA8">
      <w:pPr>
        <w:pStyle w:val="wbbcode"/>
        <w:rPr>
          <w:bdr w:val="single" w:sz="2" w:space="0" w:color="D9D9E3" w:frame="1"/>
        </w:rPr>
      </w:pPr>
      <w:r w:rsidRPr="008A017C">
        <w:rPr>
          <w:bdr w:val="single" w:sz="2" w:space="0" w:color="D9D9E3" w:frame="1"/>
        </w:rPr>
        <w:t xml:space="preserve">    // Derived class members</w:t>
      </w:r>
    </w:p>
    <w:p w14:paraId="2F26E8A2" w14:textId="77777777" w:rsidR="008A017C" w:rsidRDefault="008A017C" w:rsidP="00470BA8">
      <w:pPr>
        <w:pStyle w:val="wbbcode"/>
        <w:rPr>
          <w:bdr w:val="single" w:sz="2" w:space="0" w:color="D9D9E3" w:frame="1"/>
        </w:rPr>
      </w:pPr>
      <w:r w:rsidRPr="008A017C">
        <w:rPr>
          <w:bdr w:val="single" w:sz="2" w:space="0" w:color="D9D9E3" w:frame="1"/>
        </w:rPr>
        <w:t>}</w:t>
      </w:r>
    </w:p>
    <w:p w14:paraId="78DA25C0" w14:textId="1855D05B"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step-by-step breakdown:</w:t>
      </w:r>
    </w:p>
    <w:p w14:paraId="63E73620"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Define the Base Class:</w:t>
      </w:r>
      <w:r>
        <w:rPr>
          <w:rFonts w:ascii="Segoe UI" w:hAnsi="Segoe UI" w:cs="Segoe UI"/>
          <w:color w:val="374151"/>
        </w:rPr>
        <w:t xml:space="preserve"> Create a class that you want to use as the base class. This class contains the common attributes and methods that you want to share with the derived class.</w:t>
      </w:r>
    </w:p>
    <w:p w14:paraId="381461BC"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Define the Derived Class:</w:t>
      </w:r>
      <w:r>
        <w:rPr>
          <w:rFonts w:ascii="Segoe UI" w:hAnsi="Segoe UI" w:cs="Segoe UI"/>
          <w:color w:val="374151"/>
        </w:rPr>
        <w:t xml:space="preserve"> Create a new class that will inherit from the base class. To indicate that the new class is inheriting from the base class, use a colon (</w:t>
      </w:r>
      <w:r>
        <w:rPr>
          <w:rStyle w:val="HTMLCode"/>
          <w:rFonts w:ascii="Ubuntu Mono" w:hAnsi="Ubuntu Mono"/>
          <w:b/>
          <w:bCs/>
          <w:color w:val="374151"/>
          <w:sz w:val="21"/>
          <w:szCs w:val="21"/>
          <w:bdr w:val="single" w:sz="2" w:space="0" w:color="D9D9E3" w:frame="1"/>
        </w:rPr>
        <w:t>:</w:t>
      </w:r>
      <w:r>
        <w:rPr>
          <w:rFonts w:ascii="Segoe UI" w:hAnsi="Segoe UI" w:cs="Segoe UI"/>
          <w:color w:val="374151"/>
        </w:rPr>
        <w:t>) followed by the base class name after the derived class name. This establishes an "is-a" relationship between the two classes.</w:t>
      </w:r>
    </w:p>
    <w:p w14:paraId="00F649A9" w14:textId="77777777" w:rsidR="008A017C" w:rsidRDefault="008A017C" w:rsidP="008A017C">
      <w:pPr>
        <w:pStyle w:val="NormalWeb"/>
        <w:numPr>
          <w:ilvl w:val="0"/>
          <w:numId w:val="2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Add Derived Class Members:</w:t>
      </w:r>
      <w:r>
        <w:rPr>
          <w:rFonts w:ascii="Segoe UI" w:hAnsi="Segoe UI" w:cs="Segoe UI"/>
          <w:color w:val="374151"/>
        </w:rPr>
        <w:t xml:space="preserve"> In the derived class, you can add new attributes and methods specific to the derived class. You can also override methods from the base class to provide a new implementation.</w:t>
      </w:r>
    </w:p>
    <w:p w14:paraId="03747C24"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w:t>
      </w:r>
    </w:p>
    <w:p w14:paraId="76938BA1" w14:textId="77777777" w:rsidR="008A017C" w:rsidRPr="008A017C" w:rsidRDefault="008A017C" w:rsidP="00470BA8">
      <w:pPr>
        <w:pStyle w:val="wbbcode"/>
        <w:rPr>
          <w:bdr w:val="single" w:sz="2" w:space="0" w:color="D9D9E3" w:frame="1"/>
        </w:rPr>
      </w:pPr>
      <w:r w:rsidRPr="008A017C">
        <w:rPr>
          <w:bdr w:val="single" w:sz="2" w:space="0" w:color="D9D9E3" w:frame="1"/>
        </w:rPr>
        <w:t>class Animal</w:t>
      </w:r>
    </w:p>
    <w:p w14:paraId="156096DA"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3587EA4F" w14:textId="77777777" w:rsidR="008A017C" w:rsidRPr="008A017C" w:rsidRDefault="008A017C" w:rsidP="00470BA8">
      <w:pPr>
        <w:pStyle w:val="wbbcode"/>
        <w:rPr>
          <w:bdr w:val="single" w:sz="2" w:space="0" w:color="D9D9E3" w:frame="1"/>
        </w:rPr>
      </w:pPr>
      <w:r w:rsidRPr="008A017C">
        <w:rPr>
          <w:bdr w:val="single" w:sz="2" w:space="0" w:color="D9D9E3" w:frame="1"/>
        </w:rPr>
        <w:t xml:space="preserve">    public void Eat()</w:t>
      </w:r>
    </w:p>
    <w:p w14:paraId="3A34AC9F"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11CF1406"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Console.WriteLine</w:t>
      </w:r>
      <w:proofErr w:type="spellEnd"/>
      <w:r w:rsidRPr="008A017C">
        <w:rPr>
          <w:bdr w:val="single" w:sz="2" w:space="0" w:color="D9D9E3" w:frame="1"/>
        </w:rPr>
        <w:t>("Animal is eating.");</w:t>
      </w:r>
    </w:p>
    <w:p w14:paraId="503FEFDD"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3FE1C847"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53CD2136" w14:textId="77777777" w:rsidR="008A017C" w:rsidRPr="008A017C" w:rsidRDefault="008A017C" w:rsidP="00470BA8">
      <w:pPr>
        <w:pStyle w:val="wbbcode"/>
        <w:rPr>
          <w:bdr w:val="single" w:sz="2" w:space="0" w:color="D9D9E3" w:frame="1"/>
        </w:rPr>
      </w:pPr>
    </w:p>
    <w:p w14:paraId="7F7FF126" w14:textId="77777777" w:rsidR="008A017C" w:rsidRPr="008A017C" w:rsidRDefault="008A017C" w:rsidP="00470BA8">
      <w:pPr>
        <w:pStyle w:val="wbbcode"/>
        <w:rPr>
          <w:bdr w:val="single" w:sz="2" w:space="0" w:color="D9D9E3" w:frame="1"/>
        </w:rPr>
      </w:pPr>
      <w:r w:rsidRPr="008A017C">
        <w:rPr>
          <w:bdr w:val="single" w:sz="2" w:space="0" w:color="D9D9E3" w:frame="1"/>
        </w:rPr>
        <w:t>class Dog : Animal</w:t>
      </w:r>
    </w:p>
    <w:p w14:paraId="6A534B85"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18850BF4" w14:textId="77777777" w:rsidR="008A017C" w:rsidRPr="008A017C" w:rsidRDefault="008A017C" w:rsidP="00470BA8">
      <w:pPr>
        <w:pStyle w:val="wbbcode"/>
        <w:rPr>
          <w:bdr w:val="single" w:sz="2" w:space="0" w:color="D9D9E3" w:frame="1"/>
        </w:rPr>
      </w:pPr>
      <w:r w:rsidRPr="008A017C">
        <w:rPr>
          <w:bdr w:val="single" w:sz="2" w:space="0" w:color="D9D9E3" w:frame="1"/>
        </w:rPr>
        <w:t xml:space="preserve">    public void Bark()</w:t>
      </w:r>
    </w:p>
    <w:p w14:paraId="432852ED"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7D022C47" w14:textId="77777777" w:rsidR="008A017C" w:rsidRPr="008A017C" w:rsidRDefault="008A017C" w:rsidP="00470BA8">
      <w:pPr>
        <w:pStyle w:val="wbbcode"/>
        <w:rPr>
          <w:bdr w:val="single" w:sz="2" w:space="0" w:color="D9D9E3" w:frame="1"/>
        </w:rPr>
      </w:pPr>
      <w:r w:rsidRPr="008A017C">
        <w:rPr>
          <w:bdr w:val="single" w:sz="2" w:space="0" w:color="D9D9E3" w:frame="1"/>
        </w:rPr>
        <w:lastRenderedPageBreak/>
        <w:t xml:space="preserve">        </w:t>
      </w:r>
      <w:proofErr w:type="spellStart"/>
      <w:r w:rsidRPr="008A017C">
        <w:rPr>
          <w:bdr w:val="single" w:sz="2" w:space="0" w:color="D9D9E3" w:frame="1"/>
        </w:rPr>
        <w:t>Console.WriteLine</w:t>
      </w:r>
      <w:proofErr w:type="spellEnd"/>
      <w:r w:rsidRPr="008A017C">
        <w:rPr>
          <w:bdr w:val="single" w:sz="2" w:space="0" w:color="D9D9E3" w:frame="1"/>
        </w:rPr>
        <w:t>("Dog is barking.");</w:t>
      </w:r>
    </w:p>
    <w:p w14:paraId="5769AC5B"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0C0615F9" w14:textId="77777777" w:rsidR="008A017C" w:rsidRPr="008A017C" w:rsidRDefault="008A017C" w:rsidP="00470BA8">
      <w:pPr>
        <w:pStyle w:val="wbbcode"/>
        <w:rPr>
          <w:bdr w:val="single" w:sz="2" w:space="0" w:color="D9D9E3" w:frame="1"/>
        </w:rPr>
      </w:pPr>
    </w:p>
    <w:p w14:paraId="6085AF0C" w14:textId="77777777" w:rsidR="008A017C" w:rsidRPr="008A017C" w:rsidRDefault="008A017C" w:rsidP="00470BA8">
      <w:pPr>
        <w:pStyle w:val="wbbcode"/>
        <w:rPr>
          <w:bdr w:val="single" w:sz="2" w:space="0" w:color="D9D9E3" w:frame="1"/>
        </w:rPr>
      </w:pPr>
      <w:r w:rsidRPr="008A017C">
        <w:rPr>
          <w:bdr w:val="single" w:sz="2" w:space="0" w:color="D9D9E3" w:frame="1"/>
        </w:rPr>
        <w:t xml:space="preserve">    // Override the Eat method from the base class</w:t>
      </w:r>
    </w:p>
    <w:p w14:paraId="0399450B" w14:textId="77777777" w:rsidR="008A017C" w:rsidRPr="008A017C" w:rsidRDefault="008A017C" w:rsidP="00470BA8">
      <w:pPr>
        <w:pStyle w:val="wbbcode"/>
        <w:rPr>
          <w:bdr w:val="single" w:sz="2" w:space="0" w:color="D9D9E3" w:frame="1"/>
        </w:rPr>
      </w:pPr>
      <w:r w:rsidRPr="008A017C">
        <w:rPr>
          <w:bdr w:val="single" w:sz="2" w:space="0" w:color="D9D9E3" w:frame="1"/>
        </w:rPr>
        <w:t xml:space="preserve">    public override void Eat()</w:t>
      </w:r>
    </w:p>
    <w:p w14:paraId="29FA56C4"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03DF77A5"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Console.WriteLine</w:t>
      </w:r>
      <w:proofErr w:type="spellEnd"/>
      <w:r w:rsidRPr="008A017C">
        <w:rPr>
          <w:bdr w:val="single" w:sz="2" w:space="0" w:color="D9D9E3" w:frame="1"/>
        </w:rPr>
        <w:t>("Dog is eating.");</w:t>
      </w:r>
    </w:p>
    <w:p w14:paraId="2EFDB1A2"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559472A3"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3AFEA870" w14:textId="77777777" w:rsidR="008A017C" w:rsidRPr="008A017C" w:rsidRDefault="008A017C" w:rsidP="00470BA8">
      <w:pPr>
        <w:pStyle w:val="wbbcode"/>
        <w:rPr>
          <w:bdr w:val="single" w:sz="2" w:space="0" w:color="D9D9E3" w:frame="1"/>
        </w:rPr>
      </w:pPr>
    </w:p>
    <w:p w14:paraId="5690A6A1" w14:textId="77777777" w:rsidR="008A017C" w:rsidRPr="008A017C" w:rsidRDefault="008A017C" w:rsidP="00470BA8">
      <w:pPr>
        <w:pStyle w:val="wbbcode"/>
        <w:rPr>
          <w:bdr w:val="single" w:sz="2" w:space="0" w:color="D9D9E3" w:frame="1"/>
        </w:rPr>
      </w:pPr>
      <w:r w:rsidRPr="008A017C">
        <w:rPr>
          <w:bdr w:val="single" w:sz="2" w:space="0" w:color="D9D9E3" w:frame="1"/>
        </w:rPr>
        <w:t>class Program</w:t>
      </w:r>
    </w:p>
    <w:p w14:paraId="06555572" w14:textId="77777777" w:rsidR="008A017C" w:rsidRPr="008A017C" w:rsidRDefault="008A017C" w:rsidP="00470BA8">
      <w:pPr>
        <w:pStyle w:val="wbbcode"/>
        <w:rPr>
          <w:bdr w:val="single" w:sz="2" w:space="0" w:color="D9D9E3" w:frame="1"/>
        </w:rPr>
      </w:pPr>
      <w:r w:rsidRPr="008A017C">
        <w:rPr>
          <w:bdr w:val="single" w:sz="2" w:space="0" w:color="D9D9E3" w:frame="1"/>
        </w:rPr>
        <w:t>{</w:t>
      </w:r>
    </w:p>
    <w:p w14:paraId="12BB998F" w14:textId="77777777" w:rsidR="008A017C" w:rsidRPr="008A017C" w:rsidRDefault="008A017C" w:rsidP="00470BA8">
      <w:pPr>
        <w:pStyle w:val="wbbcode"/>
        <w:rPr>
          <w:bdr w:val="single" w:sz="2" w:space="0" w:color="D9D9E3" w:frame="1"/>
        </w:rPr>
      </w:pPr>
      <w:r w:rsidRPr="008A017C">
        <w:rPr>
          <w:bdr w:val="single" w:sz="2" w:space="0" w:color="D9D9E3" w:frame="1"/>
        </w:rPr>
        <w:t xml:space="preserve">    static void Main()</w:t>
      </w:r>
    </w:p>
    <w:p w14:paraId="41FEBDB1"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64C018B9" w14:textId="77777777" w:rsidR="008A017C" w:rsidRPr="008A017C" w:rsidRDefault="008A017C" w:rsidP="00470BA8">
      <w:pPr>
        <w:pStyle w:val="wbbcode"/>
        <w:rPr>
          <w:bdr w:val="single" w:sz="2" w:space="0" w:color="D9D9E3" w:frame="1"/>
        </w:rPr>
      </w:pPr>
      <w:r w:rsidRPr="008A017C">
        <w:rPr>
          <w:bdr w:val="single" w:sz="2" w:space="0" w:color="D9D9E3" w:frame="1"/>
        </w:rPr>
        <w:t xml:space="preserve">        Dog </w:t>
      </w:r>
      <w:proofErr w:type="spellStart"/>
      <w:r w:rsidRPr="008A017C">
        <w:rPr>
          <w:bdr w:val="single" w:sz="2" w:space="0" w:color="D9D9E3" w:frame="1"/>
        </w:rPr>
        <w:t>dog</w:t>
      </w:r>
      <w:proofErr w:type="spellEnd"/>
      <w:r w:rsidRPr="008A017C">
        <w:rPr>
          <w:bdr w:val="single" w:sz="2" w:space="0" w:color="D9D9E3" w:frame="1"/>
        </w:rPr>
        <w:t xml:space="preserve"> = new Dog();</w:t>
      </w:r>
    </w:p>
    <w:p w14:paraId="388160DA"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dog.Eat</w:t>
      </w:r>
      <w:proofErr w:type="spellEnd"/>
      <w:r w:rsidRPr="008A017C">
        <w:rPr>
          <w:bdr w:val="single" w:sz="2" w:space="0" w:color="D9D9E3" w:frame="1"/>
        </w:rPr>
        <w:t>();  // Calls the overridden method in Dog class</w:t>
      </w:r>
    </w:p>
    <w:p w14:paraId="566D5765"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roofErr w:type="spellStart"/>
      <w:r w:rsidRPr="008A017C">
        <w:rPr>
          <w:bdr w:val="single" w:sz="2" w:space="0" w:color="D9D9E3" w:frame="1"/>
        </w:rPr>
        <w:t>dog.Bark</w:t>
      </w:r>
      <w:proofErr w:type="spellEnd"/>
      <w:r w:rsidRPr="008A017C">
        <w:rPr>
          <w:bdr w:val="single" w:sz="2" w:space="0" w:color="D9D9E3" w:frame="1"/>
        </w:rPr>
        <w:t>(); // Calls the method in Dog class</w:t>
      </w:r>
    </w:p>
    <w:p w14:paraId="3BBEB37B" w14:textId="77777777" w:rsidR="008A017C" w:rsidRPr="008A017C" w:rsidRDefault="008A017C" w:rsidP="00470BA8">
      <w:pPr>
        <w:pStyle w:val="wbbcode"/>
        <w:rPr>
          <w:bdr w:val="single" w:sz="2" w:space="0" w:color="D9D9E3" w:frame="1"/>
        </w:rPr>
      </w:pPr>
      <w:r w:rsidRPr="008A017C">
        <w:rPr>
          <w:bdr w:val="single" w:sz="2" w:space="0" w:color="D9D9E3" w:frame="1"/>
        </w:rPr>
        <w:t xml:space="preserve">    }</w:t>
      </w:r>
    </w:p>
    <w:p w14:paraId="7A914CE3" w14:textId="77777777" w:rsidR="008A017C" w:rsidRDefault="008A017C" w:rsidP="00470BA8">
      <w:pPr>
        <w:pStyle w:val="wbbcode"/>
        <w:rPr>
          <w:bdr w:val="single" w:sz="2" w:space="0" w:color="D9D9E3" w:frame="1"/>
        </w:rPr>
      </w:pPr>
      <w:r w:rsidRPr="008A017C">
        <w:rPr>
          <w:bdr w:val="single" w:sz="2" w:space="0" w:color="D9D9E3" w:frame="1"/>
        </w:rPr>
        <w:t>}</w:t>
      </w:r>
    </w:p>
    <w:p w14:paraId="7EA67283" w14:textId="576937DF"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the </w:t>
      </w:r>
      <w:r>
        <w:rPr>
          <w:rStyle w:val="HTMLCode"/>
          <w:rFonts w:ascii="Ubuntu Mono" w:hAnsi="Ubuntu Mono"/>
          <w:b/>
          <w:bCs/>
          <w:color w:val="374151"/>
          <w:sz w:val="21"/>
          <w:szCs w:val="21"/>
          <w:bdr w:val="single" w:sz="2" w:space="0" w:color="D9D9E3" w:frame="1"/>
        </w:rPr>
        <w:t>Animal</w:t>
      </w:r>
      <w:r>
        <w:rPr>
          <w:rFonts w:ascii="Segoe UI" w:hAnsi="Segoe UI" w:cs="Segoe UI"/>
          <w:color w:val="374151"/>
        </w:rPr>
        <w:t xml:space="preserve"> class is the base class, and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is the derived class.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inherits the </w:t>
      </w:r>
      <w:r>
        <w:rPr>
          <w:rStyle w:val="HTMLCode"/>
          <w:rFonts w:ascii="Ubuntu Mono" w:hAnsi="Ubuntu Mono"/>
          <w:b/>
          <w:bCs/>
          <w:color w:val="374151"/>
          <w:sz w:val="21"/>
          <w:szCs w:val="21"/>
          <w:bdr w:val="single" w:sz="2" w:space="0" w:color="D9D9E3" w:frame="1"/>
        </w:rPr>
        <w:t>Eat</w:t>
      </w:r>
      <w:r>
        <w:rPr>
          <w:rFonts w:ascii="Segoe UI" w:hAnsi="Segoe UI" w:cs="Segoe UI"/>
          <w:color w:val="374151"/>
        </w:rPr>
        <w:t xml:space="preserve"> method from the </w:t>
      </w:r>
      <w:r>
        <w:rPr>
          <w:rStyle w:val="HTMLCode"/>
          <w:rFonts w:ascii="Ubuntu Mono" w:hAnsi="Ubuntu Mono"/>
          <w:b/>
          <w:bCs/>
          <w:color w:val="374151"/>
          <w:sz w:val="21"/>
          <w:szCs w:val="21"/>
          <w:bdr w:val="single" w:sz="2" w:space="0" w:color="D9D9E3" w:frame="1"/>
        </w:rPr>
        <w:t>Animal</w:t>
      </w:r>
      <w:r>
        <w:rPr>
          <w:rFonts w:ascii="Segoe UI" w:hAnsi="Segoe UI" w:cs="Segoe UI"/>
          <w:color w:val="374151"/>
        </w:rPr>
        <w:t xml:space="preserve"> class and adds its own method </w:t>
      </w:r>
      <w:r>
        <w:rPr>
          <w:rStyle w:val="HTMLCode"/>
          <w:rFonts w:ascii="Ubuntu Mono" w:hAnsi="Ubuntu Mono"/>
          <w:b/>
          <w:bCs/>
          <w:color w:val="374151"/>
          <w:sz w:val="21"/>
          <w:szCs w:val="21"/>
          <w:bdr w:val="single" w:sz="2" w:space="0" w:color="D9D9E3" w:frame="1"/>
        </w:rPr>
        <w:t>Bark</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Eat</w:t>
      </w:r>
      <w:r>
        <w:rPr>
          <w:rFonts w:ascii="Segoe UI" w:hAnsi="Segoe UI" w:cs="Segoe UI"/>
          <w:color w:val="374151"/>
        </w:rPr>
        <w:t xml:space="preserve"> method is also overridden in the </w:t>
      </w:r>
      <w:r>
        <w:rPr>
          <w:rStyle w:val="HTMLCode"/>
          <w:rFonts w:ascii="Ubuntu Mono" w:hAnsi="Ubuntu Mono"/>
          <w:b/>
          <w:bCs/>
          <w:color w:val="374151"/>
          <w:sz w:val="21"/>
          <w:szCs w:val="21"/>
          <w:bdr w:val="single" w:sz="2" w:space="0" w:color="D9D9E3" w:frame="1"/>
        </w:rPr>
        <w:t>Dog</w:t>
      </w:r>
      <w:r>
        <w:rPr>
          <w:rFonts w:ascii="Segoe UI" w:hAnsi="Segoe UI" w:cs="Segoe UI"/>
          <w:color w:val="374151"/>
        </w:rPr>
        <w:t xml:space="preserve"> class to provide a new implementation.</w:t>
      </w:r>
    </w:p>
    <w:p w14:paraId="52841ADA"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inheriting classes, you can create a hierarchy of related classes that share common attributes and </w:t>
      </w:r>
      <w:proofErr w:type="spellStart"/>
      <w:r>
        <w:rPr>
          <w:rFonts w:ascii="Segoe UI" w:hAnsi="Segoe UI" w:cs="Segoe UI"/>
          <w:color w:val="374151"/>
        </w:rPr>
        <w:t>behaviors</w:t>
      </w:r>
      <w:proofErr w:type="spellEnd"/>
      <w:r>
        <w:rPr>
          <w:rFonts w:ascii="Segoe UI" w:hAnsi="Segoe UI" w:cs="Segoe UI"/>
          <w:color w:val="374151"/>
        </w:rPr>
        <w:t>, while allowing each derived class to have its own unique characteristics.</w:t>
      </w:r>
    </w:p>
    <w:p w14:paraId="04B111F1"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0B843211" w14:textId="7D56AF1D" w:rsidR="003A07F9" w:rsidRPr="003A07F9" w:rsidRDefault="003A07F9" w:rsidP="00E92793">
      <w:pPr>
        <w:pStyle w:val="Heading1"/>
      </w:pPr>
      <w:r w:rsidRPr="003A07F9">
        <w:t>What are the various ways that a method can be overloaded?</w:t>
      </w:r>
    </w:p>
    <w:p w14:paraId="69815F29" w14:textId="77777777" w:rsidR="003A07F9" w:rsidRPr="00470BA8" w:rsidRDefault="003A07F9" w:rsidP="00470BA8">
      <w:pPr>
        <w:pStyle w:val="wbbpara"/>
        <w:rPr>
          <w:color w:val="385623" w:themeColor="accent6" w:themeShade="80"/>
        </w:rPr>
      </w:pPr>
      <w:r w:rsidRPr="00470BA8">
        <w:rPr>
          <w:color w:val="385623" w:themeColor="accent6" w:themeShade="80"/>
        </w:rPr>
        <w:t>Different data types can be used for a parameter in order for a method to be overloaded; different orders of parameters as well as different numbers of parameters can be used.</w:t>
      </w:r>
    </w:p>
    <w:p w14:paraId="0C28BAA2" w14:textId="77777777" w:rsidR="008A017C" w:rsidRDefault="008A017C" w:rsidP="008A017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method overloading allows you to define multiple methods in the same class with the same name but different parameter lists. Each overloaded method can have a different number or type of parameters. This enables you to provide more flexibility and convenience when working with methods. Here are the various ways that a method can be overloaded:</w:t>
      </w:r>
    </w:p>
    <w:p w14:paraId="118C8F8D" w14:textId="77777777" w:rsidR="008A017C" w:rsidRDefault="008A017C" w:rsidP="008A017C">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Number of Parameters:</w:t>
      </w:r>
      <w:r>
        <w:rPr>
          <w:rFonts w:ascii="Segoe UI" w:hAnsi="Segoe UI" w:cs="Segoe UI"/>
          <w:color w:val="374151"/>
        </w:rPr>
        <w:t xml:space="preserve"> You can overload a method by defining additional versions of the method with a different number of parameters. This allows you to provide multiple ways to call the method with varying amounts of input.</w:t>
      </w:r>
    </w:p>
    <w:p w14:paraId="4F1DF974" w14:textId="77777777" w:rsidR="008A017C" w:rsidRPr="008A017C" w:rsidRDefault="008A017C" w:rsidP="00470BA8">
      <w:pPr>
        <w:pStyle w:val="wbbcode"/>
      </w:pPr>
      <w:r w:rsidRPr="008A017C">
        <w:t>class Calculator</w:t>
      </w:r>
    </w:p>
    <w:p w14:paraId="4BF7BF24" w14:textId="77777777" w:rsidR="008A017C" w:rsidRPr="008A017C" w:rsidRDefault="008A017C" w:rsidP="00470BA8">
      <w:pPr>
        <w:pStyle w:val="wbbcode"/>
      </w:pPr>
      <w:r w:rsidRPr="008A017C">
        <w:t>{</w:t>
      </w:r>
    </w:p>
    <w:p w14:paraId="7A6CA669" w14:textId="77777777" w:rsidR="008A017C" w:rsidRPr="008A017C" w:rsidRDefault="008A017C" w:rsidP="00470BA8">
      <w:pPr>
        <w:pStyle w:val="wbbcode"/>
      </w:pPr>
      <w:r w:rsidRPr="008A017C">
        <w:t xml:space="preserve">    public int Add(int x, int y)</w:t>
      </w:r>
    </w:p>
    <w:p w14:paraId="3538FE49" w14:textId="77777777" w:rsidR="008A017C" w:rsidRPr="008A017C" w:rsidRDefault="008A017C" w:rsidP="00470BA8">
      <w:pPr>
        <w:pStyle w:val="wbbcode"/>
      </w:pPr>
      <w:r w:rsidRPr="008A017C">
        <w:t xml:space="preserve">    {</w:t>
      </w:r>
    </w:p>
    <w:p w14:paraId="667FFEF9" w14:textId="77777777" w:rsidR="008A017C" w:rsidRPr="008A017C" w:rsidRDefault="008A017C" w:rsidP="00470BA8">
      <w:pPr>
        <w:pStyle w:val="wbbcode"/>
      </w:pPr>
      <w:r w:rsidRPr="008A017C">
        <w:t xml:space="preserve">        return x + y;</w:t>
      </w:r>
    </w:p>
    <w:p w14:paraId="57658919" w14:textId="77777777" w:rsidR="008A017C" w:rsidRPr="008A017C" w:rsidRDefault="008A017C" w:rsidP="00470BA8">
      <w:pPr>
        <w:pStyle w:val="wbbcode"/>
      </w:pPr>
      <w:r w:rsidRPr="008A017C">
        <w:lastRenderedPageBreak/>
        <w:t xml:space="preserve">    }</w:t>
      </w:r>
    </w:p>
    <w:p w14:paraId="6D495A79" w14:textId="77777777" w:rsidR="008A017C" w:rsidRPr="008A017C" w:rsidRDefault="008A017C" w:rsidP="00470BA8">
      <w:pPr>
        <w:pStyle w:val="wbbcode"/>
      </w:pPr>
    </w:p>
    <w:p w14:paraId="3220BE5B" w14:textId="77777777" w:rsidR="008A017C" w:rsidRPr="008A017C" w:rsidRDefault="008A017C" w:rsidP="00470BA8">
      <w:pPr>
        <w:pStyle w:val="wbbcode"/>
      </w:pPr>
      <w:r w:rsidRPr="008A017C">
        <w:t xml:space="preserve">    public int Add(int x, int y, int z)</w:t>
      </w:r>
    </w:p>
    <w:p w14:paraId="2D338034" w14:textId="77777777" w:rsidR="008A017C" w:rsidRPr="008A017C" w:rsidRDefault="008A017C" w:rsidP="00470BA8">
      <w:pPr>
        <w:pStyle w:val="wbbcode"/>
      </w:pPr>
      <w:r w:rsidRPr="008A017C">
        <w:t xml:space="preserve">    {</w:t>
      </w:r>
    </w:p>
    <w:p w14:paraId="2BCA07E2" w14:textId="77777777" w:rsidR="008A017C" w:rsidRPr="008A017C" w:rsidRDefault="008A017C" w:rsidP="00470BA8">
      <w:pPr>
        <w:pStyle w:val="wbbcode"/>
      </w:pPr>
      <w:r w:rsidRPr="008A017C">
        <w:t xml:space="preserve">        return x + y + z;</w:t>
      </w:r>
    </w:p>
    <w:p w14:paraId="009D3D66" w14:textId="77777777" w:rsidR="008A017C" w:rsidRPr="008A017C" w:rsidRDefault="008A017C" w:rsidP="00470BA8">
      <w:pPr>
        <w:pStyle w:val="wbbcode"/>
      </w:pPr>
      <w:r w:rsidRPr="008A017C">
        <w:t xml:space="preserve">    }</w:t>
      </w:r>
    </w:p>
    <w:p w14:paraId="4F254CA2" w14:textId="77777777" w:rsidR="008A017C" w:rsidRPr="008A017C" w:rsidRDefault="008A017C" w:rsidP="00470BA8">
      <w:pPr>
        <w:pStyle w:val="wbbcode"/>
      </w:pPr>
      <w:r w:rsidRPr="008A017C">
        <w:t>}</w:t>
      </w:r>
    </w:p>
    <w:p w14:paraId="229B11F6" w14:textId="63C6728C" w:rsidR="008A017C" w:rsidRDefault="008A017C" w:rsidP="008A017C">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Parameter Types:</w:t>
      </w:r>
      <w:r>
        <w:rPr>
          <w:rFonts w:ascii="Segoe UI" w:hAnsi="Segoe UI" w:cs="Segoe UI"/>
          <w:color w:val="374151"/>
        </w:rPr>
        <w:t xml:space="preserve"> You can overload a method by using different types for the parameters. This enables the method to accept different data types as arguments.</w:t>
      </w:r>
    </w:p>
    <w:p w14:paraId="3D5FC77C" w14:textId="77777777" w:rsidR="00215D03" w:rsidRPr="00215D03" w:rsidRDefault="00215D03" w:rsidP="00470BA8">
      <w:pPr>
        <w:pStyle w:val="wbbcode"/>
      </w:pPr>
      <w:r w:rsidRPr="00215D03">
        <w:t>class Converter</w:t>
      </w:r>
    </w:p>
    <w:p w14:paraId="1E74BC49" w14:textId="77777777" w:rsidR="00215D03" w:rsidRPr="00215D03" w:rsidRDefault="00215D03" w:rsidP="00470BA8">
      <w:pPr>
        <w:pStyle w:val="wbbcode"/>
      </w:pPr>
      <w:r w:rsidRPr="00215D03">
        <w:t>{</w:t>
      </w:r>
    </w:p>
    <w:p w14:paraId="7F6806FF" w14:textId="77777777" w:rsidR="00215D03" w:rsidRPr="00215D03" w:rsidRDefault="00215D03" w:rsidP="00470BA8">
      <w:pPr>
        <w:pStyle w:val="wbbcode"/>
      </w:pPr>
      <w:r w:rsidRPr="00215D03">
        <w:t xml:space="preserve">    public int </w:t>
      </w:r>
      <w:proofErr w:type="spellStart"/>
      <w:r w:rsidRPr="00215D03">
        <w:t>ConvertToInt</w:t>
      </w:r>
      <w:proofErr w:type="spellEnd"/>
      <w:r w:rsidRPr="00215D03">
        <w:t>(string value)</w:t>
      </w:r>
    </w:p>
    <w:p w14:paraId="54E1539B" w14:textId="77777777" w:rsidR="00215D03" w:rsidRPr="00215D03" w:rsidRDefault="00215D03" w:rsidP="00470BA8">
      <w:pPr>
        <w:pStyle w:val="wbbcode"/>
      </w:pPr>
      <w:r w:rsidRPr="00215D03">
        <w:t xml:space="preserve">    {</w:t>
      </w:r>
    </w:p>
    <w:p w14:paraId="63513B98" w14:textId="77777777" w:rsidR="00215D03" w:rsidRPr="00215D03" w:rsidRDefault="00215D03" w:rsidP="00470BA8">
      <w:pPr>
        <w:pStyle w:val="wbbcode"/>
      </w:pPr>
      <w:r w:rsidRPr="00215D03">
        <w:t xml:space="preserve">        return Convert.ToInt32(value);</w:t>
      </w:r>
    </w:p>
    <w:p w14:paraId="3E6831B3" w14:textId="77777777" w:rsidR="00215D03" w:rsidRPr="00215D03" w:rsidRDefault="00215D03" w:rsidP="00470BA8">
      <w:pPr>
        <w:pStyle w:val="wbbcode"/>
      </w:pPr>
      <w:r w:rsidRPr="00215D03">
        <w:t xml:space="preserve">    }</w:t>
      </w:r>
    </w:p>
    <w:p w14:paraId="3E47870E" w14:textId="77777777" w:rsidR="00215D03" w:rsidRPr="00215D03" w:rsidRDefault="00215D03" w:rsidP="00470BA8">
      <w:pPr>
        <w:pStyle w:val="wbbcode"/>
      </w:pPr>
    </w:p>
    <w:p w14:paraId="5914F48F" w14:textId="77777777" w:rsidR="00215D03" w:rsidRPr="00215D03" w:rsidRDefault="00215D03" w:rsidP="00470BA8">
      <w:pPr>
        <w:pStyle w:val="wbbcode"/>
      </w:pPr>
      <w:r w:rsidRPr="00215D03">
        <w:t xml:space="preserve">    public double </w:t>
      </w:r>
      <w:proofErr w:type="spellStart"/>
      <w:r w:rsidRPr="00215D03">
        <w:t>ConvertToInt</w:t>
      </w:r>
      <w:proofErr w:type="spellEnd"/>
      <w:r w:rsidRPr="00215D03">
        <w:t>(double value)</w:t>
      </w:r>
    </w:p>
    <w:p w14:paraId="13F6EEF0" w14:textId="77777777" w:rsidR="00215D03" w:rsidRPr="00215D03" w:rsidRDefault="00215D03" w:rsidP="00470BA8">
      <w:pPr>
        <w:pStyle w:val="wbbcode"/>
      </w:pPr>
      <w:r w:rsidRPr="00215D03">
        <w:t xml:space="preserve">    {</w:t>
      </w:r>
    </w:p>
    <w:p w14:paraId="033930A1" w14:textId="77777777" w:rsidR="00215D03" w:rsidRPr="00215D03" w:rsidRDefault="00215D03" w:rsidP="00470BA8">
      <w:pPr>
        <w:pStyle w:val="wbbcode"/>
      </w:pPr>
      <w:r w:rsidRPr="00215D03">
        <w:t xml:space="preserve">        return Convert.ToInt32(value);</w:t>
      </w:r>
    </w:p>
    <w:p w14:paraId="440B2FE2" w14:textId="77777777" w:rsidR="00215D03" w:rsidRPr="00215D03" w:rsidRDefault="00215D03" w:rsidP="00470BA8">
      <w:pPr>
        <w:pStyle w:val="wbbcode"/>
      </w:pPr>
      <w:r w:rsidRPr="00215D03">
        <w:t xml:space="preserve">    }</w:t>
      </w:r>
    </w:p>
    <w:p w14:paraId="11BF5193" w14:textId="77777777" w:rsidR="00215D03" w:rsidRPr="00215D03" w:rsidRDefault="00215D03" w:rsidP="00470BA8">
      <w:pPr>
        <w:pStyle w:val="wbbcode"/>
      </w:pPr>
      <w:r w:rsidRPr="00215D03">
        <w:t>}</w:t>
      </w:r>
    </w:p>
    <w:p w14:paraId="699FBFD4" w14:textId="77777777" w:rsidR="00215D03" w:rsidRPr="00215D03"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after="0"/>
        <w:rPr>
          <w:rFonts w:ascii="Segoe UI" w:hAnsi="Segoe UI" w:cs="Segoe UI"/>
          <w:color w:val="374151"/>
        </w:rPr>
      </w:pPr>
      <w:r>
        <w:rPr>
          <w:rStyle w:val="Strong"/>
          <w:rFonts w:ascii="Segoe UI" w:hAnsi="Segoe UI" w:cs="Segoe UI"/>
          <w:color w:val="374151"/>
          <w:bdr w:val="single" w:sz="2" w:space="0" w:color="D9D9E3" w:frame="1"/>
        </w:rPr>
        <w:t>Different Parameter Order:</w:t>
      </w:r>
      <w:r>
        <w:rPr>
          <w:rFonts w:ascii="Segoe UI" w:hAnsi="Segoe UI" w:cs="Segoe UI"/>
          <w:color w:val="374151"/>
        </w:rPr>
        <w:t xml:space="preserve"> Overloading allows you to change the order of parameters while keeping the method name the same. This can be useful </w:t>
      </w:r>
      <w:r w:rsidR="00215D03" w:rsidRPr="00215D03">
        <w:rPr>
          <w:rFonts w:ascii="Segoe UI" w:hAnsi="Segoe UI" w:cs="Segoe UI"/>
          <w:color w:val="374151"/>
        </w:rPr>
        <w:t>class Geometry</w:t>
      </w:r>
    </w:p>
    <w:p w14:paraId="308F0EAB" w14:textId="77777777" w:rsidR="00215D03" w:rsidRPr="00215D03" w:rsidRDefault="00215D03" w:rsidP="00470BA8">
      <w:pPr>
        <w:pStyle w:val="wbbcode"/>
      </w:pPr>
      <w:r w:rsidRPr="00215D03">
        <w:t>{</w:t>
      </w:r>
    </w:p>
    <w:p w14:paraId="7B328A1D" w14:textId="77777777" w:rsidR="00215D03" w:rsidRPr="00215D03" w:rsidRDefault="00215D03" w:rsidP="00470BA8">
      <w:pPr>
        <w:pStyle w:val="wbbcode"/>
      </w:pPr>
      <w:r w:rsidRPr="00215D03">
        <w:t xml:space="preserve">    public double </w:t>
      </w:r>
      <w:proofErr w:type="spellStart"/>
      <w:r w:rsidRPr="00215D03">
        <w:t>CalculateArea</w:t>
      </w:r>
      <w:proofErr w:type="spellEnd"/>
      <w:r w:rsidRPr="00215D03">
        <w:t>(double width, double height)</w:t>
      </w:r>
    </w:p>
    <w:p w14:paraId="5CE96C20" w14:textId="77777777" w:rsidR="00215D03" w:rsidRPr="00215D03" w:rsidRDefault="00215D03" w:rsidP="00470BA8">
      <w:pPr>
        <w:pStyle w:val="wbbcode"/>
      </w:pPr>
      <w:r w:rsidRPr="00215D03">
        <w:t xml:space="preserve">    {</w:t>
      </w:r>
    </w:p>
    <w:p w14:paraId="01E5EF8E" w14:textId="77777777" w:rsidR="00215D03" w:rsidRPr="00215D03" w:rsidRDefault="00215D03" w:rsidP="00470BA8">
      <w:pPr>
        <w:pStyle w:val="wbbcode"/>
      </w:pPr>
      <w:r w:rsidRPr="00215D03">
        <w:t xml:space="preserve">        return width * height;</w:t>
      </w:r>
    </w:p>
    <w:p w14:paraId="6D23CB96" w14:textId="77777777" w:rsidR="00215D03" w:rsidRPr="00215D03" w:rsidRDefault="00215D03" w:rsidP="00470BA8">
      <w:pPr>
        <w:pStyle w:val="wbbcode"/>
      </w:pPr>
      <w:r w:rsidRPr="00215D03">
        <w:t xml:space="preserve">    }</w:t>
      </w:r>
    </w:p>
    <w:p w14:paraId="114631C2" w14:textId="77777777" w:rsidR="00215D03" w:rsidRPr="00215D03" w:rsidRDefault="00215D03" w:rsidP="00470BA8">
      <w:pPr>
        <w:pStyle w:val="wbbcode"/>
      </w:pPr>
    </w:p>
    <w:p w14:paraId="4CEF980C" w14:textId="77777777" w:rsidR="00215D03" w:rsidRPr="00215D03" w:rsidRDefault="00215D03" w:rsidP="00470BA8">
      <w:pPr>
        <w:pStyle w:val="wbbcode"/>
      </w:pPr>
      <w:r w:rsidRPr="00215D03">
        <w:t xml:space="preserve">    public double </w:t>
      </w:r>
      <w:proofErr w:type="spellStart"/>
      <w:r w:rsidRPr="00215D03">
        <w:t>CalculateArea</w:t>
      </w:r>
      <w:proofErr w:type="spellEnd"/>
      <w:r w:rsidRPr="00215D03">
        <w:t>(double side)</w:t>
      </w:r>
    </w:p>
    <w:p w14:paraId="1EA8E385" w14:textId="77777777" w:rsidR="00215D03" w:rsidRPr="00215D03" w:rsidRDefault="00215D03" w:rsidP="00470BA8">
      <w:pPr>
        <w:pStyle w:val="wbbcode"/>
      </w:pPr>
      <w:r w:rsidRPr="00215D03">
        <w:t xml:space="preserve">    {</w:t>
      </w:r>
    </w:p>
    <w:p w14:paraId="502D3304" w14:textId="77777777" w:rsidR="00215D03" w:rsidRPr="00215D03" w:rsidRDefault="00215D03" w:rsidP="00470BA8">
      <w:pPr>
        <w:pStyle w:val="wbbcode"/>
      </w:pPr>
      <w:r w:rsidRPr="00215D03">
        <w:t xml:space="preserve">        return side * side;</w:t>
      </w:r>
    </w:p>
    <w:p w14:paraId="710B0827" w14:textId="77777777" w:rsidR="00215D03" w:rsidRPr="00215D03" w:rsidRDefault="00215D03" w:rsidP="00470BA8">
      <w:pPr>
        <w:pStyle w:val="wbbcode"/>
      </w:pPr>
      <w:r w:rsidRPr="00215D03">
        <w:t xml:space="preserve">    }</w:t>
      </w:r>
    </w:p>
    <w:p w14:paraId="36657074" w14:textId="77777777" w:rsidR="00215D03" w:rsidRPr="00215D03" w:rsidRDefault="00215D03" w:rsidP="00470BA8">
      <w:pPr>
        <w:pStyle w:val="wbbcode"/>
      </w:pPr>
      <w:r w:rsidRPr="00215D03">
        <w:t>}</w:t>
      </w:r>
    </w:p>
    <w:p w14:paraId="33981223" w14:textId="114F9DCD" w:rsidR="008A017C"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Parameter Modifiers:</w:t>
      </w:r>
      <w:r>
        <w:rPr>
          <w:rFonts w:ascii="Segoe UI" w:hAnsi="Segoe UI" w:cs="Segoe UI"/>
          <w:color w:val="374151"/>
        </w:rPr>
        <w:t xml:space="preserve"> You can use different parameter modifiers (e.g., </w:t>
      </w:r>
      <w:r>
        <w:rPr>
          <w:rStyle w:val="HTMLCode"/>
          <w:rFonts w:ascii="Ubuntu Mono" w:hAnsi="Ubuntu Mono"/>
          <w:b/>
          <w:bCs/>
          <w:color w:val="374151"/>
          <w:sz w:val="21"/>
          <w:szCs w:val="21"/>
          <w:bdr w:val="single" w:sz="2" w:space="0" w:color="D9D9E3" w:frame="1"/>
        </w:rPr>
        <w:t>ref</w:t>
      </w:r>
      <w:r>
        <w:rPr>
          <w:rFonts w:ascii="Segoe UI" w:hAnsi="Segoe UI" w:cs="Segoe UI"/>
          <w:color w:val="374151"/>
        </w:rPr>
        <w:t xml:space="preserve">, </w:t>
      </w:r>
      <w:r>
        <w:rPr>
          <w:rStyle w:val="HTMLCode"/>
          <w:rFonts w:ascii="Ubuntu Mono" w:hAnsi="Ubuntu Mono"/>
          <w:b/>
          <w:bCs/>
          <w:color w:val="374151"/>
          <w:sz w:val="21"/>
          <w:szCs w:val="21"/>
          <w:bdr w:val="single" w:sz="2" w:space="0" w:color="D9D9E3" w:frame="1"/>
        </w:rPr>
        <w:t>out</w:t>
      </w:r>
      <w:r>
        <w:rPr>
          <w:rFonts w:ascii="Segoe UI" w:hAnsi="Segoe UI" w:cs="Segoe UI"/>
          <w:color w:val="374151"/>
        </w:rPr>
        <w:t>) as part of the parameter list to distinguish overloaded methods.</w:t>
      </w:r>
    </w:p>
    <w:p w14:paraId="38E05B04" w14:textId="77777777" w:rsidR="00215D03" w:rsidRPr="00215D03" w:rsidRDefault="00215D03" w:rsidP="00470BA8">
      <w:pPr>
        <w:pStyle w:val="wbbcode"/>
      </w:pPr>
      <w:r w:rsidRPr="00215D03">
        <w:t xml:space="preserve">class </w:t>
      </w:r>
      <w:proofErr w:type="spellStart"/>
      <w:r w:rsidRPr="00215D03">
        <w:t>DataProcessor</w:t>
      </w:r>
      <w:proofErr w:type="spellEnd"/>
    </w:p>
    <w:p w14:paraId="12108B49" w14:textId="77777777" w:rsidR="00215D03" w:rsidRPr="00215D03" w:rsidRDefault="00215D03" w:rsidP="00470BA8">
      <w:pPr>
        <w:pStyle w:val="wbbcode"/>
      </w:pPr>
      <w:r w:rsidRPr="00215D03">
        <w:t>{</w:t>
      </w:r>
    </w:p>
    <w:p w14:paraId="1FBC3967" w14:textId="77777777" w:rsidR="00215D03" w:rsidRPr="00215D03" w:rsidRDefault="00215D03" w:rsidP="00470BA8">
      <w:pPr>
        <w:pStyle w:val="wbbcode"/>
      </w:pPr>
      <w:r w:rsidRPr="00215D03">
        <w:t xml:space="preserve">    public void </w:t>
      </w:r>
      <w:proofErr w:type="spellStart"/>
      <w:r w:rsidRPr="00215D03">
        <w:t>ProcessData</w:t>
      </w:r>
      <w:proofErr w:type="spellEnd"/>
      <w:r w:rsidRPr="00215D03">
        <w:t>(int[] data)</w:t>
      </w:r>
    </w:p>
    <w:p w14:paraId="12F2DBA5" w14:textId="77777777" w:rsidR="00215D03" w:rsidRPr="00215D03" w:rsidRDefault="00215D03" w:rsidP="00470BA8">
      <w:pPr>
        <w:pStyle w:val="wbbcode"/>
      </w:pPr>
      <w:r w:rsidRPr="00215D03">
        <w:t xml:space="preserve">    {</w:t>
      </w:r>
    </w:p>
    <w:p w14:paraId="09E0F767" w14:textId="77777777" w:rsidR="00215D03" w:rsidRPr="00215D03" w:rsidRDefault="00215D03" w:rsidP="00470BA8">
      <w:pPr>
        <w:pStyle w:val="wbbcode"/>
      </w:pPr>
      <w:r w:rsidRPr="00215D03">
        <w:t xml:space="preserve">        // Process data</w:t>
      </w:r>
    </w:p>
    <w:p w14:paraId="167FCF36" w14:textId="77777777" w:rsidR="00215D03" w:rsidRPr="00215D03" w:rsidRDefault="00215D03" w:rsidP="00470BA8">
      <w:pPr>
        <w:pStyle w:val="wbbcode"/>
      </w:pPr>
      <w:r w:rsidRPr="00215D03">
        <w:t xml:space="preserve">    }</w:t>
      </w:r>
    </w:p>
    <w:p w14:paraId="403D0536" w14:textId="77777777" w:rsidR="00215D03" w:rsidRPr="00215D03" w:rsidRDefault="00215D03" w:rsidP="00470BA8">
      <w:pPr>
        <w:pStyle w:val="wbbcode"/>
      </w:pPr>
    </w:p>
    <w:p w14:paraId="7FFDC41A" w14:textId="77777777" w:rsidR="00215D03" w:rsidRPr="00215D03" w:rsidRDefault="00215D03" w:rsidP="00470BA8">
      <w:pPr>
        <w:pStyle w:val="wbbcode"/>
      </w:pPr>
      <w:r w:rsidRPr="00215D03">
        <w:t xml:space="preserve">    public void </w:t>
      </w:r>
      <w:proofErr w:type="spellStart"/>
      <w:r w:rsidRPr="00215D03">
        <w:t>ProcessData</w:t>
      </w:r>
      <w:proofErr w:type="spellEnd"/>
      <w:r w:rsidRPr="00215D03">
        <w:t>(ref int[] data)</w:t>
      </w:r>
    </w:p>
    <w:p w14:paraId="45591155" w14:textId="77777777" w:rsidR="00215D03" w:rsidRPr="00215D03" w:rsidRDefault="00215D03" w:rsidP="00470BA8">
      <w:pPr>
        <w:pStyle w:val="wbbcode"/>
      </w:pPr>
      <w:r w:rsidRPr="00215D03">
        <w:t xml:space="preserve">    {</w:t>
      </w:r>
    </w:p>
    <w:p w14:paraId="04FAB556" w14:textId="77777777" w:rsidR="00215D03" w:rsidRPr="00215D03" w:rsidRDefault="00215D03" w:rsidP="00470BA8">
      <w:pPr>
        <w:pStyle w:val="wbbcode"/>
      </w:pPr>
      <w:r w:rsidRPr="00215D03">
        <w:t xml:space="preserve">        // Process data by reference</w:t>
      </w:r>
    </w:p>
    <w:p w14:paraId="210B5459" w14:textId="77777777" w:rsidR="00215D03" w:rsidRPr="00215D03" w:rsidRDefault="00215D03" w:rsidP="00470BA8">
      <w:pPr>
        <w:pStyle w:val="wbbcode"/>
      </w:pPr>
      <w:r w:rsidRPr="00215D03">
        <w:t xml:space="preserve">    }</w:t>
      </w:r>
    </w:p>
    <w:p w14:paraId="4D6CFC11" w14:textId="77777777" w:rsidR="00215D03" w:rsidRPr="00215D03" w:rsidRDefault="00215D03" w:rsidP="00470BA8">
      <w:pPr>
        <w:pStyle w:val="wbbcode"/>
      </w:pPr>
      <w:r w:rsidRPr="00215D03">
        <w:t>}</w:t>
      </w:r>
    </w:p>
    <w:p w14:paraId="37B37C62" w14:textId="39996964" w:rsidR="008A017C" w:rsidRDefault="008A017C" w:rsidP="00215D03">
      <w:pPr>
        <w:pStyle w:val="NormalWeb"/>
        <w:numPr>
          <w:ilvl w:val="0"/>
          <w:numId w:val="2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Different Return Types (Not Recommended):</w:t>
      </w:r>
      <w:r>
        <w:rPr>
          <w:rFonts w:ascii="Segoe UI" w:hAnsi="Segoe UI" w:cs="Segoe UI"/>
          <w:color w:val="374151"/>
        </w:rPr>
        <w:t xml:space="preserve"> Overloading by changing only the return type is not allowed in C#. Overloaded methods must have a different parameter list.</w:t>
      </w:r>
    </w:p>
    <w:p w14:paraId="74CA7F2B" w14:textId="77777777" w:rsidR="00215D03" w:rsidRPr="00215D03" w:rsidRDefault="00215D03" w:rsidP="00470BA8">
      <w:pPr>
        <w:pStyle w:val="wbbcode"/>
        <w:rPr>
          <w:bdr w:val="single" w:sz="2" w:space="0" w:color="D9D9E3" w:frame="1"/>
        </w:rPr>
      </w:pPr>
      <w:r w:rsidRPr="00215D03">
        <w:rPr>
          <w:bdr w:val="single" w:sz="2" w:space="0" w:color="D9D9E3" w:frame="1"/>
        </w:rPr>
        <w:t>// Incorrect example - This will result in a compilation error.</w:t>
      </w:r>
    </w:p>
    <w:p w14:paraId="177D780E" w14:textId="77777777" w:rsidR="00215D03" w:rsidRPr="00215D03" w:rsidRDefault="00215D03" w:rsidP="00470BA8">
      <w:pPr>
        <w:pStyle w:val="wbbcode"/>
        <w:rPr>
          <w:bdr w:val="single" w:sz="2" w:space="0" w:color="D9D9E3" w:frame="1"/>
        </w:rPr>
      </w:pPr>
      <w:r w:rsidRPr="00215D03">
        <w:rPr>
          <w:bdr w:val="single" w:sz="2" w:space="0" w:color="D9D9E3" w:frame="1"/>
        </w:rPr>
        <w:t>class Example</w:t>
      </w:r>
    </w:p>
    <w:p w14:paraId="4373660F" w14:textId="77777777" w:rsidR="00215D03" w:rsidRPr="00215D03" w:rsidRDefault="00215D03" w:rsidP="00470BA8">
      <w:pPr>
        <w:pStyle w:val="wbbcode"/>
        <w:rPr>
          <w:bdr w:val="single" w:sz="2" w:space="0" w:color="D9D9E3" w:frame="1"/>
        </w:rPr>
      </w:pPr>
      <w:r w:rsidRPr="00215D03">
        <w:rPr>
          <w:bdr w:val="single" w:sz="2" w:space="0" w:color="D9D9E3" w:frame="1"/>
        </w:rPr>
        <w:t>{</w:t>
      </w:r>
    </w:p>
    <w:p w14:paraId="3D1F3766" w14:textId="77777777" w:rsidR="00215D03" w:rsidRPr="00215D03" w:rsidRDefault="00215D03" w:rsidP="00470BA8">
      <w:pPr>
        <w:pStyle w:val="wbbcode"/>
        <w:rPr>
          <w:bdr w:val="single" w:sz="2" w:space="0" w:color="D9D9E3" w:frame="1"/>
        </w:rPr>
      </w:pPr>
      <w:r w:rsidRPr="00215D03">
        <w:rPr>
          <w:bdr w:val="single" w:sz="2" w:space="0" w:color="D9D9E3" w:frame="1"/>
        </w:rPr>
        <w:t xml:space="preserve">    public int Add(int x, int y)</w:t>
      </w:r>
    </w:p>
    <w:p w14:paraId="719D17BF" w14:textId="77777777" w:rsidR="00215D03" w:rsidRPr="00215D03" w:rsidRDefault="00215D03" w:rsidP="00470BA8">
      <w:pPr>
        <w:pStyle w:val="wbbcode"/>
        <w:rPr>
          <w:bdr w:val="single" w:sz="2" w:space="0" w:color="D9D9E3" w:frame="1"/>
        </w:rPr>
      </w:pPr>
      <w:r w:rsidRPr="00215D03">
        <w:rPr>
          <w:bdr w:val="single" w:sz="2" w:space="0" w:color="D9D9E3" w:frame="1"/>
        </w:rPr>
        <w:t xml:space="preserve">    {</w:t>
      </w:r>
    </w:p>
    <w:p w14:paraId="32A4F678" w14:textId="77777777" w:rsidR="00215D03" w:rsidRPr="00215D03" w:rsidRDefault="00215D03" w:rsidP="00470BA8">
      <w:pPr>
        <w:pStyle w:val="wbbcode"/>
        <w:rPr>
          <w:bdr w:val="single" w:sz="2" w:space="0" w:color="D9D9E3" w:frame="1"/>
        </w:rPr>
      </w:pPr>
      <w:r w:rsidRPr="00215D03">
        <w:rPr>
          <w:bdr w:val="single" w:sz="2" w:space="0" w:color="D9D9E3" w:frame="1"/>
        </w:rPr>
        <w:lastRenderedPageBreak/>
        <w:t xml:space="preserve">        return x + y;</w:t>
      </w:r>
    </w:p>
    <w:p w14:paraId="7D902BA3" w14:textId="77777777" w:rsidR="00215D03" w:rsidRPr="00215D03" w:rsidRDefault="00215D03" w:rsidP="00470BA8">
      <w:pPr>
        <w:pStyle w:val="wbbcode"/>
        <w:rPr>
          <w:bdr w:val="single" w:sz="2" w:space="0" w:color="D9D9E3" w:frame="1"/>
        </w:rPr>
      </w:pPr>
      <w:r w:rsidRPr="00215D03">
        <w:rPr>
          <w:bdr w:val="single" w:sz="2" w:space="0" w:color="D9D9E3" w:frame="1"/>
        </w:rPr>
        <w:t xml:space="preserve">    }</w:t>
      </w:r>
    </w:p>
    <w:p w14:paraId="1EE70873" w14:textId="77777777" w:rsidR="00215D03" w:rsidRPr="00215D03" w:rsidRDefault="00215D03" w:rsidP="00470BA8">
      <w:pPr>
        <w:pStyle w:val="wbbcode"/>
        <w:rPr>
          <w:bdr w:val="single" w:sz="2" w:space="0" w:color="D9D9E3" w:frame="1"/>
        </w:rPr>
      </w:pPr>
    </w:p>
    <w:p w14:paraId="203BDD8D" w14:textId="77777777" w:rsidR="00215D03" w:rsidRPr="00215D03" w:rsidRDefault="00215D03" w:rsidP="00470BA8">
      <w:pPr>
        <w:pStyle w:val="wbbcode"/>
        <w:rPr>
          <w:bdr w:val="single" w:sz="2" w:space="0" w:color="D9D9E3" w:frame="1"/>
        </w:rPr>
      </w:pPr>
      <w:r w:rsidRPr="00215D03">
        <w:rPr>
          <w:bdr w:val="single" w:sz="2" w:space="0" w:color="D9D9E3" w:frame="1"/>
        </w:rPr>
        <w:t xml:space="preserve">    public double Add(int x, int y)</w:t>
      </w:r>
    </w:p>
    <w:p w14:paraId="33AF1F6C" w14:textId="77777777" w:rsidR="00215D03" w:rsidRPr="00215D03" w:rsidRDefault="00215D03" w:rsidP="00470BA8">
      <w:pPr>
        <w:pStyle w:val="wbbcode"/>
        <w:rPr>
          <w:bdr w:val="single" w:sz="2" w:space="0" w:color="D9D9E3" w:frame="1"/>
        </w:rPr>
      </w:pPr>
      <w:r w:rsidRPr="00215D03">
        <w:rPr>
          <w:bdr w:val="single" w:sz="2" w:space="0" w:color="D9D9E3" w:frame="1"/>
        </w:rPr>
        <w:t xml:space="preserve">    {</w:t>
      </w:r>
    </w:p>
    <w:p w14:paraId="60554AB9" w14:textId="77777777" w:rsidR="00215D03" w:rsidRPr="00215D03" w:rsidRDefault="00215D03" w:rsidP="00470BA8">
      <w:pPr>
        <w:pStyle w:val="wbbcode"/>
        <w:rPr>
          <w:bdr w:val="single" w:sz="2" w:space="0" w:color="D9D9E3" w:frame="1"/>
        </w:rPr>
      </w:pPr>
      <w:r w:rsidRPr="00215D03">
        <w:rPr>
          <w:bdr w:val="single" w:sz="2" w:space="0" w:color="D9D9E3" w:frame="1"/>
        </w:rPr>
        <w:t xml:space="preserve">        return x + y; // Compilation error - duplicate method signature</w:t>
      </w:r>
    </w:p>
    <w:p w14:paraId="432088E7" w14:textId="77777777" w:rsidR="00215D03" w:rsidRPr="00215D03" w:rsidRDefault="00215D03" w:rsidP="00470BA8">
      <w:pPr>
        <w:pStyle w:val="wbbcode"/>
        <w:rPr>
          <w:bdr w:val="single" w:sz="2" w:space="0" w:color="D9D9E3" w:frame="1"/>
        </w:rPr>
      </w:pPr>
      <w:r w:rsidRPr="00215D03">
        <w:rPr>
          <w:bdr w:val="single" w:sz="2" w:space="0" w:color="D9D9E3" w:frame="1"/>
        </w:rPr>
        <w:t xml:space="preserve">    }</w:t>
      </w:r>
    </w:p>
    <w:p w14:paraId="7423EA91" w14:textId="77777777" w:rsidR="00215D03" w:rsidRDefault="00215D03" w:rsidP="00470BA8">
      <w:pPr>
        <w:pStyle w:val="wbbcode"/>
        <w:rPr>
          <w:bdr w:val="single" w:sz="2" w:space="0" w:color="D9D9E3" w:frame="1"/>
        </w:rPr>
      </w:pPr>
      <w:r w:rsidRPr="00215D03">
        <w:rPr>
          <w:bdr w:val="single" w:sz="2" w:space="0" w:color="D9D9E3" w:frame="1"/>
        </w:rPr>
        <w:t>}</w:t>
      </w:r>
    </w:p>
    <w:p w14:paraId="48D25A35" w14:textId="3791EC53" w:rsidR="008A017C" w:rsidRDefault="008A017C" w:rsidP="00215D0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When overloading methods, keep in mind that the method signature (the combination of method name and parameter types) must be unique. The return type is not part of the method signature when considering method overloading.</w:t>
      </w:r>
    </w:p>
    <w:p w14:paraId="3371A7C1" w14:textId="77777777" w:rsidR="008A017C" w:rsidRPr="003A07F9" w:rsidRDefault="008A017C"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232C8F73" w14:textId="5C79CCED" w:rsidR="003A07F9" w:rsidRPr="003A07F9" w:rsidRDefault="003A07F9" w:rsidP="00E92793">
      <w:pPr>
        <w:pStyle w:val="Heading1"/>
      </w:pPr>
      <w:r w:rsidRPr="003A07F9">
        <w:t>Why can't the accessibility modifier be specified for methods within the interface?</w:t>
      </w:r>
    </w:p>
    <w:p w14:paraId="7F87E34C" w14:textId="77777777" w:rsidR="003A07F9" w:rsidRPr="003A07F9" w:rsidRDefault="003A07F9" w:rsidP="00470BA8">
      <w:pPr>
        <w:pStyle w:val="wbbpara"/>
        <w:rPr>
          <w:color w:val="385623" w:themeColor="accent6" w:themeShade="80"/>
        </w:rPr>
      </w:pPr>
      <w:r w:rsidRPr="003A07F9">
        <w:rPr>
          <w:color w:val="385623" w:themeColor="accent6" w:themeShade="80"/>
        </w:rPr>
        <w:t>In an interface, there are virtual methods which do not come with method definition. All the methods present are to be overridden in the derived class. This is the reason they are all public.</w:t>
      </w:r>
    </w:p>
    <w:p w14:paraId="1B27E77A" w14:textId="704BD05A" w:rsidR="003A07F9" w:rsidRPr="003A07F9" w:rsidRDefault="003A07F9" w:rsidP="00E92793">
      <w:pPr>
        <w:pStyle w:val="Heading1"/>
      </w:pPr>
      <w:r w:rsidRPr="003A07F9">
        <w:t>How can we set the class to be inherited, but prevent the method from being overridden?</w:t>
      </w:r>
    </w:p>
    <w:p w14:paraId="64E7F960" w14:textId="77777777" w:rsidR="003A07F9" w:rsidRPr="003A07F9" w:rsidRDefault="003A07F9" w:rsidP="00470BA8">
      <w:pPr>
        <w:pStyle w:val="wbbpara"/>
        <w:rPr>
          <w:color w:val="385623" w:themeColor="accent6" w:themeShade="80"/>
        </w:rPr>
      </w:pPr>
      <w:r w:rsidRPr="003A07F9">
        <w:rPr>
          <w:color w:val="385623" w:themeColor="accent6" w:themeShade="80"/>
        </w:rPr>
        <w:t>To set the class to be inherited, it needs to be declared as public. The method needs to be sealed to prevent any overrides.</w:t>
      </w:r>
    </w:p>
    <w:p w14:paraId="3256D1B6" w14:textId="7B7AC85C" w:rsidR="003A07F9" w:rsidRPr="003A07F9" w:rsidRDefault="003A07F9" w:rsidP="00E92793">
      <w:pPr>
        <w:pStyle w:val="Heading1"/>
      </w:pPr>
      <w:r w:rsidRPr="003A07F9">
        <w:t>What happens if the method names in the inherited interfaces conflict?</w:t>
      </w:r>
    </w:p>
    <w:p w14:paraId="47B7F3EE" w14:textId="77777777" w:rsidR="003A07F9" w:rsidRPr="003A07F9" w:rsidRDefault="003A07F9" w:rsidP="00470BA8">
      <w:pPr>
        <w:pStyle w:val="wbbpara"/>
        <w:rPr>
          <w:color w:val="385623" w:themeColor="accent6" w:themeShade="80"/>
        </w:rPr>
      </w:pPr>
      <w:r w:rsidRPr="003A07F9">
        <w:rPr>
          <w:color w:val="385623" w:themeColor="accent6" w:themeShade="80"/>
        </w:rPr>
        <w:t>A problem could arise when the methods from various interfaces expect different data. But when it comes to the compiler itself, there shouldn’t be an issue.</w:t>
      </w:r>
    </w:p>
    <w:p w14:paraId="7715CFDE" w14:textId="1712D2AB" w:rsidR="003A07F9" w:rsidRPr="003A07F9" w:rsidRDefault="003A07F9" w:rsidP="00E92793">
      <w:pPr>
        <w:pStyle w:val="Heading1"/>
      </w:pPr>
      <w:r w:rsidRPr="003A07F9">
        <w:t>What is the difference between a Struct and a Class?</w:t>
      </w:r>
    </w:p>
    <w:p w14:paraId="1AD472C2" w14:textId="77777777" w:rsidR="003A07F9" w:rsidRPr="003A07F9" w:rsidRDefault="003A07F9" w:rsidP="00470BA8">
      <w:pPr>
        <w:pStyle w:val="wbbpara"/>
        <w:rPr>
          <w:color w:val="385623" w:themeColor="accent6" w:themeShade="80"/>
        </w:rPr>
      </w:pPr>
      <w:r w:rsidRPr="003A07F9">
        <w:rPr>
          <w:color w:val="385623" w:themeColor="accent6" w:themeShade="80"/>
        </w:rPr>
        <w:t>Structs are essentially value-type variables, whereas classes would be reference types. </w:t>
      </w:r>
    </w:p>
    <w:p w14:paraId="634340BC" w14:textId="6007F448" w:rsidR="003A07F9" w:rsidRPr="003A07F9" w:rsidRDefault="003A07F9" w:rsidP="00E92793">
      <w:pPr>
        <w:pStyle w:val="Heading1"/>
      </w:pPr>
      <w:r w:rsidRPr="003A07F9">
        <w:t>How to use nullable types in .Net?</w:t>
      </w:r>
    </w:p>
    <w:p w14:paraId="26175858" w14:textId="77777777" w:rsidR="003A07F9" w:rsidRDefault="003A07F9" w:rsidP="00470BA8">
      <w:pPr>
        <w:pStyle w:val="wbbpara"/>
        <w:rPr>
          <w:color w:val="385623" w:themeColor="accent6" w:themeShade="80"/>
        </w:rPr>
      </w:pPr>
      <w:r w:rsidRPr="003A07F9">
        <w:rPr>
          <w:color w:val="385623" w:themeColor="accent6" w:themeShade="80"/>
        </w:rPr>
        <w:t>When either normal values or a null value can be taken by value types, they are called nullable types.</w:t>
      </w:r>
    </w:p>
    <w:p w14:paraId="1B36E432"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Nullable types in C# allow you to assign null values to value types, which normally cannot hold null. Nullable types are particularly useful when working with database columns, where a column can be empty or contain a value.</w:t>
      </w:r>
    </w:p>
    <w:p w14:paraId="23DD063E"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use nullable types in C#, follow these steps:</w:t>
      </w:r>
    </w:p>
    <w:p w14:paraId="71453536"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Declaring a Nullable Type:</w:t>
      </w:r>
      <w:r>
        <w:rPr>
          <w:rFonts w:ascii="Segoe UI" w:hAnsi="Segoe UI" w:cs="Segoe UI"/>
          <w:color w:val="374151"/>
        </w:rPr>
        <w:t xml:space="preserve"> To declare a nullable type, append a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to the type name. For example, </w:t>
      </w:r>
      <w:r>
        <w:rPr>
          <w:rStyle w:val="HTMLCode"/>
          <w:rFonts w:ascii="Ubuntu Mono" w:hAnsi="Ubuntu Mono"/>
          <w:b/>
          <w:bCs/>
          <w:color w:val="374151"/>
          <w:sz w:val="21"/>
          <w:szCs w:val="21"/>
          <w:bdr w:val="single" w:sz="2" w:space="0" w:color="D9D9E3" w:frame="1"/>
        </w:rPr>
        <w:t>int?</w:t>
      </w:r>
      <w:r>
        <w:rPr>
          <w:rFonts w:ascii="Segoe UI" w:hAnsi="Segoe UI" w:cs="Segoe UI"/>
          <w:color w:val="374151"/>
        </w:rPr>
        <w:t xml:space="preserve"> represents a nullable integer.</w:t>
      </w:r>
    </w:p>
    <w:p w14:paraId="07175DC5"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Assigning a Value:</w:t>
      </w:r>
      <w:r>
        <w:rPr>
          <w:rFonts w:ascii="Segoe UI" w:hAnsi="Segoe UI" w:cs="Segoe UI"/>
          <w:color w:val="374151"/>
        </w:rPr>
        <w:t xml:space="preserve"> You can assign a value or null to a nullable type using the </w:t>
      </w:r>
      <w:r>
        <w:rPr>
          <w:rStyle w:val="HTMLCode"/>
          <w:rFonts w:ascii="Ubuntu Mono" w:hAnsi="Ubuntu Mono"/>
          <w:b/>
          <w:bCs/>
          <w:color w:val="374151"/>
          <w:sz w:val="21"/>
          <w:szCs w:val="21"/>
          <w:bdr w:val="single" w:sz="2" w:space="0" w:color="D9D9E3" w:frame="1"/>
        </w:rPr>
        <w:t>null</w:t>
      </w:r>
      <w:r>
        <w:rPr>
          <w:rFonts w:ascii="Segoe UI" w:hAnsi="Segoe UI" w:cs="Segoe UI"/>
          <w:color w:val="374151"/>
        </w:rPr>
        <w:t xml:space="preserve"> keyword.</w:t>
      </w:r>
    </w:p>
    <w:p w14:paraId="2674F981"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the Value:</w:t>
      </w:r>
      <w:r>
        <w:rPr>
          <w:rFonts w:ascii="Segoe UI" w:hAnsi="Segoe UI" w:cs="Segoe UI"/>
          <w:color w:val="374151"/>
        </w:rPr>
        <w:t xml:space="preserve"> To access the underlying value of a nullable type, you can use the </w:t>
      </w:r>
      <w:r>
        <w:rPr>
          <w:rStyle w:val="HTMLCode"/>
          <w:rFonts w:ascii="Ubuntu Mono" w:hAnsi="Ubuntu Mono"/>
          <w:b/>
          <w:bCs/>
          <w:color w:val="374151"/>
          <w:sz w:val="21"/>
          <w:szCs w:val="21"/>
          <w:bdr w:val="single" w:sz="2" w:space="0" w:color="D9D9E3" w:frame="1"/>
        </w:rPr>
        <w:t>.Value</w:t>
      </w:r>
      <w:r>
        <w:rPr>
          <w:rFonts w:ascii="Segoe UI" w:hAnsi="Segoe UI" w:cs="Segoe UI"/>
          <w:color w:val="374151"/>
        </w:rPr>
        <w:t xml:space="preserve"> property. However, be cautious when accessing the </w:t>
      </w:r>
      <w:r>
        <w:rPr>
          <w:rStyle w:val="HTMLCode"/>
          <w:rFonts w:ascii="Ubuntu Mono" w:hAnsi="Ubuntu Mono"/>
          <w:b/>
          <w:bCs/>
          <w:color w:val="374151"/>
          <w:sz w:val="21"/>
          <w:szCs w:val="21"/>
          <w:bdr w:val="single" w:sz="2" w:space="0" w:color="D9D9E3" w:frame="1"/>
        </w:rPr>
        <w:t>.Value</w:t>
      </w:r>
      <w:r>
        <w:rPr>
          <w:rFonts w:ascii="Segoe UI" w:hAnsi="Segoe UI" w:cs="Segoe UI"/>
          <w:color w:val="374151"/>
        </w:rPr>
        <w:t xml:space="preserve"> property if the nullable type is null. Use the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HasValue</w:t>
      </w:r>
      <w:proofErr w:type="spellEnd"/>
      <w:r>
        <w:rPr>
          <w:rFonts w:ascii="Segoe UI" w:hAnsi="Segoe UI" w:cs="Segoe UI"/>
          <w:color w:val="374151"/>
        </w:rPr>
        <w:t xml:space="preserve"> property to check for null before accessing the value.</w:t>
      </w:r>
    </w:p>
    <w:p w14:paraId="70948069" w14:textId="77777777" w:rsidR="006C3CE9" w:rsidRDefault="006C3CE9" w:rsidP="006C3CE9">
      <w:pPr>
        <w:pStyle w:val="NormalWeb"/>
        <w:numPr>
          <w:ilvl w:val="0"/>
          <w:numId w:val="22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Nullable Coalescing Operator:</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is used to provide a default value when a nullable type is null.</w:t>
      </w:r>
    </w:p>
    <w:p w14:paraId="0C0F1EFA"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nullable types:</w:t>
      </w:r>
    </w:p>
    <w:p w14:paraId="305185F0" w14:textId="77777777" w:rsidR="006C3CE9" w:rsidRPr="006C3CE9" w:rsidRDefault="006C3CE9" w:rsidP="00470BA8">
      <w:pPr>
        <w:pStyle w:val="wbbcode"/>
        <w:rPr>
          <w:bdr w:val="single" w:sz="2" w:space="0" w:color="D9D9E3" w:frame="1"/>
        </w:rPr>
      </w:pPr>
      <w:r w:rsidRPr="006C3CE9">
        <w:rPr>
          <w:bdr w:val="single" w:sz="2" w:space="0" w:color="D9D9E3" w:frame="1"/>
        </w:rPr>
        <w:t>class Program</w:t>
      </w:r>
    </w:p>
    <w:p w14:paraId="428C05A1" w14:textId="77777777" w:rsidR="006C3CE9" w:rsidRPr="006C3CE9" w:rsidRDefault="006C3CE9" w:rsidP="00470BA8">
      <w:pPr>
        <w:pStyle w:val="wbbcode"/>
        <w:rPr>
          <w:bdr w:val="single" w:sz="2" w:space="0" w:color="D9D9E3" w:frame="1"/>
        </w:rPr>
      </w:pPr>
      <w:r w:rsidRPr="006C3CE9">
        <w:rPr>
          <w:bdr w:val="single" w:sz="2" w:space="0" w:color="D9D9E3" w:frame="1"/>
        </w:rPr>
        <w:t>{</w:t>
      </w:r>
    </w:p>
    <w:p w14:paraId="10C0C93C" w14:textId="77777777" w:rsidR="006C3CE9" w:rsidRPr="006C3CE9" w:rsidRDefault="006C3CE9" w:rsidP="00470BA8">
      <w:pPr>
        <w:pStyle w:val="wbbcode"/>
        <w:rPr>
          <w:bdr w:val="single" w:sz="2" w:space="0" w:color="D9D9E3" w:frame="1"/>
        </w:rPr>
      </w:pPr>
      <w:r w:rsidRPr="006C3CE9">
        <w:rPr>
          <w:bdr w:val="single" w:sz="2" w:space="0" w:color="D9D9E3" w:frame="1"/>
        </w:rPr>
        <w:t xml:space="preserve">    static void Main()</w:t>
      </w:r>
    </w:p>
    <w:p w14:paraId="4EF4AACF"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1B49A0E4" w14:textId="77777777" w:rsidR="006C3CE9" w:rsidRPr="006C3CE9" w:rsidRDefault="006C3CE9" w:rsidP="00470BA8">
      <w:pPr>
        <w:pStyle w:val="wbbcode"/>
        <w:rPr>
          <w:bdr w:val="single" w:sz="2" w:space="0" w:color="D9D9E3" w:frame="1"/>
        </w:rPr>
      </w:pPr>
      <w:r w:rsidRPr="006C3CE9">
        <w:rPr>
          <w:bdr w:val="single" w:sz="2" w:space="0" w:color="D9D9E3" w:frame="1"/>
        </w:rPr>
        <w:t xml:space="preserve">        int? </w:t>
      </w:r>
      <w:proofErr w:type="spellStart"/>
      <w:r w:rsidRPr="006C3CE9">
        <w:rPr>
          <w:bdr w:val="single" w:sz="2" w:space="0" w:color="D9D9E3" w:frame="1"/>
        </w:rPr>
        <w:t>nullableInt</w:t>
      </w:r>
      <w:proofErr w:type="spellEnd"/>
      <w:r w:rsidRPr="006C3CE9">
        <w:rPr>
          <w:bdr w:val="single" w:sz="2" w:space="0" w:color="D9D9E3" w:frame="1"/>
        </w:rPr>
        <w:t xml:space="preserve"> = null;</w:t>
      </w:r>
    </w:p>
    <w:p w14:paraId="72AE0E8F" w14:textId="77777777" w:rsidR="006C3CE9" w:rsidRPr="006C3CE9" w:rsidRDefault="006C3CE9" w:rsidP="00470BA8">
      <w:pPr>
        <w:pStyle w:val="wbbcode"/>
        <w:rPr>
          <w:bdr w:val="single" w:sz="2" w:space="0" w:color="D9D9E3" w:frame="1"/>
        </w:rPr>
      </w:pPr>
      <w:r w:rsidRPr="006C3CE9">
        <w:rPr>
          <w:bdr w:val="single" w:sz="2" w:space="0" w:color="D9D9E3" w:frame="1"/>
        </w:rPr>
        <w:t xml:space="preserve">        double? </w:t>
      </w:r>
      <w:proofErr w:type="spellStart"/>
      <w:r w:rsidRPr="006C3CE9">
        <w:rPr>
          <w:bdr w:val="single" w:sz="2" w:space="0" w:color="D9D9E3" w:frame="1"/>
        </w:rPr>
        <w:t>nullableDouble</w:t>
      </w:r>
      <w:proofErr w:type="spellEnd"/>
      <w:r w:rsidRPr="006C3CE9">
        <w:rPr>
          <w:bdr w:val="single" w:sz="2" w:space="0" w:color="D9D9E3" w:frame="1"/>
        </w:rPr>
        <w:t xml:space="preserve"> = 3.14;</w:t>
      </w:r>
    </w:p>
    <w:p w14:paraId="1A718BF2" w14:textId="77777777" w:rsidR="006C3CE9" w:rsidRPr="006C3CE9" w:rsidRDefault="006C3CE9" w:rsidP="00470BA8">
      <w:pPr>
        <w:pStyle w:val="wbbcode"/>
        <w:rPr>
          <w:bdr w:val="single" w:sz="2" w:space="0" w:color="D9D9E3" w:frame="1"/>
        </w:rPr>
      </w:pPr>
      <w:r w:rsidRPr="006C3CE9">
        <w:rPr>
          <w:bdr w:val="single" w:sz="2" w:space="0" w:color="D9D9E3" w:frame="1"/>
        </w:rPr>
        <w:t xml:space="preserve">        bool? </w:t>
      </w:r>
      <w:proofErr w:type="spellStart"/>
      <w:r w:rsidRPr="006C3CE9">
        <w:rPr>
          <w:bdr w:val="single" w:sz="2" w:space="0" w:color="D9D9E3" w:frame="1"/>
        </w:rPr>
        <w:t>nullableBool</w:t>
      </w:r>
      <w:proofErr w:type="spellEnd"/>
      <w:r w:rsidRPr="006C3CE9">
        <w:rPr>
          <w:bdr w:val="single" w:sz="2" w:space="0" w:color="D9D9E3" w:frame="1"/>
        </w:rPr>
        <w:t xml:space="preserve"> = true;</w:t>
      </w:r>
    </w:p>
    <w:p w14:paraId="11129078" w14:textId="77777777" w:rsidR="006C3CE9" w:rsidRPr="006C3CE9" w:rsidRDefault="006C3CE9" w:rsidP="00470BA8">
      <w:pPr>
        <w:pStyle w:val="wbbcode"/>
        <w:rPr>
          <w:bdr w:val="single" w:sz="2" w:space="0" w:color="D9D9E3" w:frame="1"/>
        </w:rPr>
      </w:pPr>
    </w:p>
    <w:p w14:paraId="103CFEFF"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Int: " + </w:t>
      </w:r>
      <w:proofErr w:type="spellStart"/>
      <w:r w:rsidRPr="006C3CE9">
        <w:rPr>
          <w:bdr w:val="single" w:sz="2" w:space="0" w:color="D9D9E3" w:frame="1"/>
        </w:rPr>
        <w:t>nullableInt</w:t>
      </w:r>
      <w:proofErr w:type="spellEnd"/>
      <w:r w:rsidRPr="006C3CE9">
        <w:rPr>
          <w:bdr w:val="single" w:sz="2" w:space="0" w:color="D9D9E3" w:frame="1"/>
        </w:rPr>
        <w:t>); // Outputs: ""</w:t>
      </w:r>
    </w:p>
    <w:p w14:paraId="0F0F4758"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Double: " + </w:t>
      </w:r>
      <w:proofErr w:type="spellStart"/>
      <w:r w:rsidRPr="006C3CE9">
        <w:rPr>
          <w:bdr w:val="single" w:sz="2" w:space="0" w:color="D9D9E3" w:frame="1"/>
        </w:rPr>
        <w:t>nullableDouble</w:t>
      </w:r>
      <w:proofErr w:type="spellEnd"/>
      <w:r w:rsidRPr="006C3CE9">
        <w:rPr>
          <w:bdr w:val="single" w:sz="2" w:space="0" w:color="D9D9E3" w:frame="1"/>
        </w:rPr>
        <w:t>); // Outputs: 3.14</w:t>
      </w:r>
    </w:p>
    <w:p w14:paraId="5830B21D"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Bool: " + </w:t>
      </w:r>
      <w:proofErr w:type="spellStart"/>
      <w:r w:rsidRPr="006C3CE9">
        <w:rPr>
          <w:bdr w:val="single" w:sz="2" w:space="0" w:color="D9D9E3" w:frame="1"/>
        </w:rPr>
        <w:t>nullableBool</w:t>
      </w:r>
      <w:proofErr w:type="spellEnd"/>
      <w:r w:rsidRPr="006C3CE9">
        <w:rPr>
          <w:bdr w:val="single" w:sz="2" w:space="0" w:color="D9D9E3" w:frame="1"/>
        </w:rPr>
        <w:t>); // Outputs: True</w:t>
      </w:r>
    </w:p>
    <w:p w14:paraId="5F2DF6BF" w14:textId="77777777" w:rsidR="006C3CE9" w:rsidRPr="006C3CE9" w:rsidRDefault="006C3CE9" w:rsidP="00470BA8">
      <w:pPr>
        <w:pStyle w:val="wbbcode"/>
        <w:rPr>
          <w:bdr w:val="single" w:sz="2" w:space="0" w:color="D9D9E3" w:frame="1"/>
        </w:rPr>
      </w:pPr>
    </w:p>
    <w:p w14:paraId="015FF307" w14:textId="77777777" w:rsidR="006C3CE9" w:rsidRPr="006C3CE9" w:rsidRDefault="006C3CE9" w:rsidP="00470BA8">
      <w:pPr>
        <w:pStyle w:val="wbbcode"/>
        <w:rPr>
          <w:bdr w:val="single" w:sz="2" w:space="0" w:color="D9D9E3" w:frame="1"/>
        </w:rPr>
      </w:pPr>
      <w:r w:rsidRPr="006C3CE9">
        <w:rPr>
          <w:bdr w:val="single" w:sz="2" w:space="0" w:color="D9D9E3" w:frame="1"/>
        </w:rPr>
        <w:t xml:space="preserve">        if (</w:t>
      </w:r>
      <w:proofErr w:type="spellStart"/>
      <w:r w:rsidRPr="006C3CE9">
        <w:rPr>
          <w:bdr w:val="single" w:sz="2" w:space="0" w:color="D9D9E3" w:frame="1"/>
        </w:rPr>
        <w:t>nullableInt.HasValue</w:t>
      </w:r>
      <w:proofErr w:type="spellEnd"/>
      <w:r w:rsidRPr="006C3CE9">
        <w:rPr>
          <w:bdr w:val="single" w:sz="2" w:space="0" w:color="D9D9E3" w:frame="1"/>
        </w:rPr>
        <w:t>)</w:t>
      </w:r>
    </w:p>
    <w:p w14:paraId="58FB0DC3"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324BD0DA"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("Nullable Int Value: " + </w:t>
      </w:r>
      <w:proofErr w:type="spellStart"/>
      <w:r w:rsidRPr="006C3CE9">
        <w:rPr>
          <w:bdr w:val="single" w:sz="2" w:space="0" w:color="D9D9E3" w:frame="1"/>
        </w:rPr>
        <w:t>nullableInt.Value</w:t>
      </w:r>
      <w:proofErr w:type="spellEnd"/>
      <w:r w:rsidRPr="006C3CE9">
        <w:rPr>
          <w:bdr w:val="single" w:sz="2" w:space="0" w:color="D9D9E3" w:frame="1"/>
        </w:rPr>
        <w:t>);</w:t>
      </w:r>
    </w:p>
    <w:p w14:paraId="2198066D"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603B4529" w14:textId="77777777" w:rsidR="006C3CE9" w:rsidRPr="006C3CE9" w:rsidRDefault="006C3CE9" w:rsidP="00470BA8">
      <w:pPr>
        <w:pStyle w:val="wbbcode"/>
        <w:rPr>
          <w:bdr w:val="single" w:sz="2" w:space="0" w:color="D9D9E3" w:frame="1"/>
        </w:rPr>
      </w:pPr>
      <w:r w:rsidRPr="006C3CE9">
        <w:rPr>
          <w:bdr w:val="single" w:sz="2" w:space="0" w:color="D9D9E3" w:frame="1"/>
        </w:rPr>
        <w:t xml:space="preserve">        else</w:t>
      </w:r>
    </w:p>
    <w:p w14:paraId="5CD90D42"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0DDE953D"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("Nullable Int is null");</w:t>
      </w:r>
    </w:p>
    <w:p w14:paraId="2F100D18"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15D31395" w14:textId="77777777" w:rsidR="006C3CE9" w:rsidRPr="006C3CE9" w:rsidRDefault="006C3CE9" w:rsidP="00470BA8">
      <w:pPr>
        <w:pStyle w:val="wbbcode"/>
        <w:rPr>
          <w:bdr w:val="single" w:sz="2" w:space="0" w:color="D9D9E3" w:frame="1"/>
        </w:rPr>
      </w:pPr>
    </w:p>
    <w:p w14:paraId="5DA30801" w14:textId="77777777" w:rsidR="006C3CE9" w:rsidRPr="006C3CE9" w:rsidRDefault="006C3CE9" w:rsidP="00470BA8">
      <w:pPr>
        <w:pStyle w:val="wbbcode"/>
        <w:rPr>
          <w:bdr w:val="single" w:sz="2" w:space="0" w:color="D9D9E3" w:frame="1"/>
        </w:rPr>
      </w:pPr>
      <w:r w:rsidRPr="006C3CE9">
        <w:rPr>
          <w:bdr w:val="single" w:sz="2" w:space="0" w:color="D9D9E3" w:frame="1"/>
        </w:rPr>
        <w:t xml:space="preserve">        int </w:t>
      </w:r>
      <w:proofErr w:type="spellStart"/>
      <w:r w:rsidRPr="006C3CE9">
        <w:rPr>
          <w:bdr w:val="single" w:sz="2" w:space="0" w:color="D9D9E3" w:frame="1"/>
        </w:rPr>
        <w:t>valueOrDefault</w:t>
      </w:r>
      <w:proofErr w:type="spellEnd"/>
      <w:r w:rsidRPr="006C3CE9">
        <w:rPr>
          <w:bdr w:val="single" w:sz="2" w:space="0" w:color="D9D9E3" w:frame="1"/>
        </w:rPr>
        <w:t xml:space="preserve"> = </w:t>
      </w:r>
      <w:proofErr w:type="spellStart"/>
      <w:r w:rsidRPr="006C3CE9">
        <w:rPr>
          <w:bdr w:val="single" w:sz="2" w:space="0" w:color="D9D9E3" w:frame="1"/>
        </w:rPr>
        <w:t>nullableInt</w:t>
      </w:r>
      <w:proofErr w:type="spellEnd"/>
      <w:r w:rsidRPr="006C3CE9">
        <w:rPr>
          <w:bdr w:val="single" w:sz="2" w:space="0" w:color="D9D9E3" w:frame="1"/>
        </w:rPr>
        <w:t xml:space="preserve"> ?? 0; // Using the ?? operator</w:t>
      </w:r>
    </w:p>
    <w:p w14:paraId="5276F623"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roofErr w:type="spellStart"/>
      <w:r w:rsidRPr="006C3CE9">
        <w:rPr>
          <w:bdr w:val="single" w:sz="2" w:space="0" w:color="D9D9E3" w:frame="1"/>
        </w:rPr>
        <w:t>Console.WriteLine</w:t>
      </w:r>
      <w:proofErr w:type="spellEnd"/>
      <w:r w:rsidRPr="006C3CE9">
        <w:rPr>
          <w:bdr w:val="single" w:sz="2" w:space="0" w:color="D9D9E3" w:frame="1"/>
        </w:rPr>
        <w:t xml:space="preserve">("Value or Default: " + </w:t>
      </w:r>
      <w:proofErr w:type="spellStart"/>
      <w:r w:rsidRPr="006C3CE9">
        <w:rPr>
          <w:bdr w:val="single" w:sz="2" w:space="0" w:color="D9D9E3" w:frame="1"/>
        </w:rPr>
        <w:t>valueOrDefault</w:t>
      </w:r>
      <w:proofErr w:type="spellEnd"/>
      <w:r w:rsidRPr="006C3CE9">
        <w:rPr>
          <w:bdr w:val="single" w:sz="2" w:space="0" w:color="D9D9E3" w:frame="1"/>
        </w:rPr>
        <w:t>); // Outputs: 0</w:t>
      </w:r>
    </w:p>
    <w:p w14:paraId="38CD8C82" w14:textId="77777777" w:rsidR="006C3CE9" w:rsidRPr="006C3CE9" w:rsidRDefault="006C3CE9" w:rsidP="00470BA8">
      <w:pPr>
        <w:pStyle w:val="wbbcode"/>
        <w:rPr>
          <w:bdr w:val="single" w:sz="2" w:space="0" w:color="D9D9E3" w:frame="1"/>
        </w:rPr>
      </w:pPr>
      <w:r w:rsidRPr="006C3CE9">
        <w:rPr>
          <w:bdr w:val="single" w:sz="2" w:space="0" w:color="D9D9E3" w:frame="1"/>
        </w:rPr>
        <w:t xml:space="preserve">    }</w:t>
      </w:r>
    </w:p>
    <w:p w14:paraId="1C3147C9" w14:textId="77777777" w:rsidR="006C3CE9" w:rsidRDefault="006C3CE9" w:rsidP="00470BA8">
      <w:pPr>
        <w:pStyle w:val="wbbcode"/>
        <w:rPr>
          <w:bdr w:val="single" w:sz="2" w:space="0" w:color="D9D9E3" w:frame="1"/>
        </w:rPr>
      </w:pPr>
      <w:r w:rsidRPr="006C3CE9">
        <w:rPr>
          <w:bdr w:val="single" w:sz="2" w:space="0" w:color="D9D9E3" w:frame="1"/>
        </w:rPr>
        <w:t>}</w:t>
      </w:r>
    </w:p>
    <w:p w14:paraId="44658BBF" w14:textId="1036AA55"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proofErr w:type="spellStart"/>
      <w:r>
        <w:rPr>
          <w:rStyle w:val="HTMLCode"/>
          <w:rFonts w:ascii="Ubuntu Mono" w:hAnsi="Ubuntu Mono"/>
          <w:b/>
          <w:bCs/>
          <w:color w:val="374151"/>
          <w:sz w:val="21"/>
          <w:szCs w:val="21"/>
          <w:bdr w:val="single" w:sz="2" w:space="0" w:color="D9D9E3" w:frame="1"/>
        </w:rPr>
        <w:t>nullableInt</w:t>
      </w:r>
      <w:proofErr w:type="spellEnd"/>
      <w:r>
        <w:rPr>
          <w:rFonts w:ascii="Segoe UI" w:hAnsi="Segoe UI" w:cs="Segoe UI"/>
          <w:color w:val="374151"/>
        </w:rPr>
        <w:t xml:space="preserve"> is declared as a nullable integer and assigned the value </w:t>
      </w:r>
      <w:r>
        <w:rPr>
          <w:rStyle w:val="HTMLCode"/>
          <w:rFonts w:ascii="Ubuntu Mono" w:hAnsi="Ubuntu Mono"/>
          <w:b/>
          <w:bCs/>
          <w:color w:val="374151"/>
          <w:sz w:val="21"/>
          <w:szCs w:val="21"/>
          <w:bdr w:val="single" w:sz="2" w:space="0" w:color="D9D9E3" w:frame="1"/>
        </w:rPr>
        <w:t>null</w:t>
      </w:r>
      <w:r>
        <w:rPr>
          <w:rFonts w:ascii="Segoe UI" w:hAnsi="Segoe UI" w:cs="Segoe UI"/>
          <w:color w:val="374151"/>
        </w:rPr>
        <w:t xml:space="preserve">. </w:t>
      </w:r>
      <w:proofErr w:type="spellStart"/>
      <w:r>
        <w:rPr>
          <w:rStyle w:val="HTMLCode"/>
          <w:rFonts w:ascii="Ubuntu Mono" w:hAnsi="Ubuntu Mono"/>
          <w:b/>
          <w:bCs/>
          <w:color w:val="374151"/>
          <w:sz w:val="21"/>
          <w:szCs w:val="21"/>
          <w:bdr w:val="single" w:sz="2" w:space="0" w:color="D9D9E3" w:frame="1"/>
        </w:rPr>
        <w:t>nullableDouble</w:t>
      </w:r>
      <w:proofErr w:type="spellEnd"/>
      <w:r>
        <w:rPr>
          <w:rFonts w:ascii="Segoe UI" w:hAnsi="Segoe UI" w:cs="Segoe UI"/>
          <w:color w:val="374151"/>
        </w:rPr>
        <w:t xml:space="preserve"> is assigned a value of </w:t>
      </w:r>
      <w:r>
        <w:rPr>
          <w:rStyle w:val="HTMLCode"/>
          <w:rFonts w:ascii="Ubuntu Mono" w:hAnsi="Ubuntu Mono"/>
          <w:b/>
          <w:bCs/>
          <w:color w:val="374151"/>
          <w:sz w:val="21"/>
          <w:szCs w:val="21"/>
          <w:bdr w:val="single" w:sz="2" w:space="0" w:color="D9D9E3" w:frame="1"/>
        </w:rPr>
        <w:t>3.14</w:t>
      </w:r>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nullableBool</w:t>
      </w:r>
      <w:proofErr w:type="spellEnd"/>
      <w:r>
        <w:rPr>
          <w:rFonts w:ascii="Segoe UI" w:hAnsi="Segoe UI" w:cs="Segoe UI"/>
          <w:color w:val="374151"/>
        </w:rPr>
        <w:t xml:space="preserve"> is assigned </w:t>
      </w:r>
      <w:r>
        <w:rPr>
          <w:rStyle w:val="HTMLCode"/>
          <w:rFonts w:ascii="Ubuntu Mono" w:hAnsi="Ubuntu Mono"/>
          <w:b/>
          <w:bCs/>
          <w:color w:val="374151"/>
          <w:sz w:val="21"/>
          <w:szCs w:val="21"/>
          <w:bdr w:val="single" w:sz="2" w:space="0" w:color="D9D9E3" w:frame="1"/>
        </w:rPr>
        <w:t>true</w:t>
      </w:r>
      <w:r>
        <w:rPr>
          <w:rFonts w:ascii="Segoe UI" w:hAnsi="Segoe UI" w:cs="Segoe UI"/>
          <w:color w:val="374151"/>
        </w:rPr>
        <w:t xml:space="preserve">. The </w:t>
      </w:r>
      <w:proofErr w:type="spellStart"/>
      <w:r>
        <w:rPr>
          <w:rStyle w:val="HTMLCode"/>
          <w:rFonts w:ascii="Ubuntu Mono" w:hAnsi="Ubuntu Mono"/>
          <w:b/>
          <w:bCs/>
          <w:color w:val="374151"/>
          <w:sz w:val="21"/>
          <w:szCs w:val="21"/>
          <w:bdr w:val="single" w:sz="2" w:space="0" w:color="D9D9E3" w:frame="1"/>
        </w:rPr>
        <w:t>HasValue</w:t>
      </w:r>
      <w:proofErr w:type="spellEnd"/>
      <w:r>
        <w:rPr>
          <w:rFonts w:ascii="Segoe UI" w:hAnsi="Segoe UI" w:cs="Segoe UI"/>
          <w:color w:val="374151"/>
        </w:rPr>
        <w:t xml:space="preserve"> property is used to check if the nullable integer has a value, and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is used to provide a default value if the nullable integer is null.</w:t>
      </w:r>
    </w:p>
    <w:p w14:paraId="06AEE9FE" w14:textId="77777777" w:rsidR="006C3CE9" w:rsidRDefault="006C3CE9" w:rsidP="006C3CE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By using nullable types, you can handle scenarios where value types need to accommodate null values, making your code more flexible and robust.</w:t>
      </w:r>
    </w:p>
    <w:p w14:paraId="4AD39F1F" w14:textId="77777777" w:rsidR="006C3CE9" w:rsidRPr="003A07F9" w:rsidRDefault="006C3CE9"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68A4FEF5" w14:textId="61FBF9C4" w:rsidR="003A07F9" w:rsidRPr="003A07F9" w:rsidRDefault="003A07F9" w:rsidP="00E92793">
      <w:pPr>
        <w:pStyle w:val="Heading1"/>
      </w:pPr>
      <w:r w:rsidRPr="003A07F9">
        <w:t>How can we make an array with non-standard values?</w:t>
      </w:r>
    </w:p>
    <w:p w14:paraId="1CD5F8CA" w14:textId="77777777" w:rsidR="003A07F9" w:rsidRDefault="003A07F9"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sidRPr="003A07F9">
        <w:rPr>
          <w:rFonts w:ascii="Roboto" w:eastAsia="Times New Roman" w:hAnsi="Roboto" w:cs="Times New Roman"/>
          <w:color w:val="FF0000"/>
          <w:kern w:val="0"/>
          <w:sz w:val="24"/>
          <w:szCs w:val="24"/>
          <w:lang w:eastAsia="en-GB"/>
          <w14:ligatures w14:val="none"/>
        </w:rPr>
        <w:t xml:space="preserve">An array with non-default values can be created using </w:t>
      </w:r>
      <w:proofErr w:type="spellStart"/>
      <w:r w:rsidRPr="003A07F9">
        <w:rPr>
          <w:rFonts w:ascii="Roboto" w:eastAsia="Times New Roman" w:hAnsi="Roboto" w:cs="Times New Roman"/>
          <w:color w:val="FF0000"/>
          <w:kern w:val="0"/>
          <w:sz w:val="24"/>
          <w:szCs w:val="24"/>
          <w:lang w:eastAsia="en-GB"/>
          <w14:ligatures w14:val="none"/>
        </w:rPr>
        <w:t>Enumerable.Repeat</w:t>
      </w:r>
      <w:proofErr w:type="spellEnd"/>
      <w:r w:rsidRPr="003A07F9">
        <w:rPr>
          <w:rFonts w:ascii="Roboto" w:eastAsia="Times New Roman" w:hAnsi="Roboto" w:cs="Times New Roman"/>
          <w:color w:val="FF0000"/>
          <w:kern w:val="0"/>
          <w:sz w:val="24"/>
          <w:szCs w:val="24"/>
          <w:lang w:eastAsia="en-GB"/>
          <w14:ligatures w14:val="none"/>
        </w:rPr>
        <w:t>.</w:t>
      </w:r>
    </w:p>
    <w:p w14:paraId="435C4321" w14:textId="12D9080F" w:rsidR="00181172" w:rsidRPr="003A07F9" w:rsidRDefault="00181172" w:rsidP="003A07F9">
      <w:pPr>
        <w:shd w:val="clear" w:color="auto" w:fill="FFFFFF"/>
        <w:spacing w:after="390" w:line="390" w:lineRule="atLeast"/>
        <w:rPr>
          <w:rFonts w:ascii="Roboto" w:eastAsia="Times New Roman" w:hAnsi="Roboto" w:cs="Times New Roman"/>
          <w:color w:val="FF0000"/>
          <w:kern w:val="0"/>
          <w:sz w:val="24"/>
          <w:szCs w:val="24"/>
          <w:lang w:eastAsia="en-GB"/>
          <w14:ligatures w14:val="none"/>
        </w:rPr>
      </w:pPr>
      <w:r>
        <w:rPr>
          <w:rFonts w:ascii="Roboto" w:eastAsia="Times New Roman" w:hAnsi="Roboto" w:cs="Times New Roman"/>
          <w:color w:val="FF0000"/>
          <w:kern w:val="0"/>
          <w:sz w:val="24"/>
          <w:szCs w:val="24"/>
          <w:lang w:eastAsia="en-GB"/>
          <w14:ligatures w14:val="none"/>
        </w:rPr>
        <w:t xml:space="preserve">You can’t unless you use </w:t>
      </w:r>
      <w:proofErr w:type="spellStart"/>
      <w:r>
        <w:rPr>
          <w:rFonts w:ascii="Roboto" w:eastAsia="Times New Roman" w:hAnsi="Roboto" w:cs="Times New Roman"/>
          <w:color w:val="FF0000"/>
          <w:kern w:val="0"/>
          <w:sz w:val="24"/>
          <w:szCs w:val="24"/>
          <w:lang w:eastAsia="en-GB"/>
          <w14:ligatures w14:val="none"/>
        </w:rPr>
        <w:t>ArrayList</w:t>
      </w:r>
      <w:proofErr w:type="spellEnd"/>
      <w:r>
        <w:rPr>
          <w:rFonts w:ascii="Roboto" w:eastAsia="Times New Roman" w:hAnsi="Roboto" w:cs="Times New Roman"/>
          <w:color w:val="FF0000"/>
          <w:kern w:val="0"/>
          <w:sz w:val="24"/>
          <w:szCs w:val="24"/>
          <w:lang w:eastAsia="en-GB"/>
          <w14:ligatures w14:val="none"/>
        </w:rPr>
        <w:t>.</w:t>
      </w:r>
    </w:p>
    <w:p w14:paraId="57B6138E" w14:textId="51EB46A7" w:rsidR="003A07F9" w:rsidRPr="003A07F9" w:rsidRDefault="003A07F9" w:rsidP="00E92793">
      <w:pPr>
        <w:pStyle w:val="Heading1"/>
      </w:pPr>
      <w:r w:rsidRPr="003A07F9">
        <w:t>What is the difference between “is” and “as” operators in c#?</w:t>
      </w:r>
    </w:p>
    <w:p w14:paraId="7F1914EF" w14:textId="77777777" w:rsidR="003A07F9" w:rsidRPr="003A07F9" w:rsidRDefault="003A07F9" w:rsidP="00470BA8">
      <w:pPr>
        <w:pStyle w:val="wbbpara"/>
        <w:rPr>
          <w:color w:val="385623" w:themeColor="accent6" w:themeShade="80"/>
        </w:rPr>
      </w:pPr>
      <w:r w:rsidRPr="003A07F9">
        <w:rPr>
          <w:color w:val="385623" w:themeColor="accent6" w:themeShade="80"/>
        </w:rPr>
        <w:t>An “is” operator can be used to check an object’s compatibility with respect to a given type, and the result is returned as a Boolean. An “as” operator can be used for casting an object to either a type or a class.</w:t>
      </w:r>
    </w:p>
    <w:p w14:paraId="004519AD" w14:textId="208008C0" w:rsidR="003A07F9" w:rsidRPr="003A07F9" w:rsidRDefault="003A07F9" w:rsidP="00E92793">
      <w:pPr>
        <w:pStyle w:val="Heading1"/>
      </w:pPr>
      <w:r w:rsidRPr="003A07F9">
        <w:t>What is a multicast delegate?</w:t>
      </w:r>
    </w:p>
    <w:p w14:paraId="75F6B745" w14:textId="77777777" w:rsidR="003A07F9" w:rsidRDefault="003A07F9" w:rsidP="00470BA8">
      <w:pPr>
        <w:pStyle w:val="wbbpara"/>
        <w:rPr>
          <w:color w:val="385623" w:themeColor="accent6" w:themeShade="80"/>
        </w:rPr>
      </w:pPr>
      <w:r w:rsidRPr="003A07F9">
        <w:rPr>
          <w:color w:val="385623" w:themeColor="accent6" w:themeShade="80"/>
        </w:rPr>
        <w:t>Multicast delegate is when a single delegate comes with multiple handlers. Each handler is assigned to a method.</w:t>
      </w:r>
    </w:p>
    <w:p w14:paraId="0309D0CE"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 multicast delegate is a type of delegate that can reference multiple methods. This allows you to combine multiple method calls into a single delegate instance. Multicast delegates are used primarily in scenarios involving event handling and callback mechanisms, where multiple event handlers or callback methods need to be invoked.</w:t>
      </w:r>
    </w:p>
    <w:p w14:paraId="2A9C2B3B"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characteristics of multicast delegates:</w:t>
      </w:r>
    </w:p>
    <w:p w14:paraId="44333959"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Combining Delegates:</w:t>
      </w:r>
      <w:r>
        <w:rPr>
          <w:rFonts w:ascii="Segoe UI" w:hAnsi="Segoe UI" w:cs="Segoe UI"/>
          <w:color w:val="374151"/>
        </w:rPr>
        <w:t xml:space="preserve"> Multicast delegates can be combined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which results in a new delegate that encapsulates all the methods of the combined delegates.</w:t>
      </w:r>
    </w:p>
    <w:p w14:paraId="7C2BDDAD"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Invoking Methods:</w:t>
      </w:r>
      <w:r>
        <w:rPr>
          <w:rFonts w:ascii="Segoe UI" w:hAnsi="Segoe UI" w:cs="Segoe UI"/>
          <w:color w:val="374151"/>
        </w:rPr>
        <w:t xml:space="preserve"> When a multicast delegate is invoked, all the methods referenced by the delegate are called in the order they were combined.</w:t>
      </w:r>
    </w:p>
    <w:p w14:paraId="39E42797"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Removing Delegates:</w:t>
      </w:r>
      <w:r>
        <w:rPr>
          <w:rFonts w:ascii="Segoe UI" w:hAnsi="Segoe UI" w:cs="Segoe UI"/>
          <w:color w:val="374151"/>
        </w:rPr>
        <w:t xml:space="preserve"> You can use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to remove a delegate from a multicast delegate. This operation removes all occurrences of the delegate being removed.</w:t>
      </w:r>
    </w:p>
    <w:p w14:paraId="00CF9B82" w14:textId="77777777" w:rsidR="00181172" w:rsidRDefault="00181172" w:rsidP="00181172">
      <w:pPr>
        <w:pStyle w:val="NormalWeb"/>
        <w:numPr>
          <w:ilvl w:val="0"/>
          <w:numId w:val="2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Invoke Method:</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Invoke</w:t>
      </w:r>
      <w:r>
        <w:rPr>
          <w:rFonts w:ascii="Segoe UI" w:hAnsi="Segoe UI" w:cs="Segoe UI"/>
          <w:color w:val="374151"/>
        </w:rPr>
        <w:t xml:space="preserve"> method or the delegate's invocation operator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can be used to invoke all the methods referenced by a multicast delegate.</w:t>
      </w:r>
    </w:p>
    <w:p w14:paraId="378D80ED"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multicast delegates:</w:t>
      </w:r>
    </w:p>
    <w:p w14:paraId="079E9D3A" w14:textId="77777777" w:rsidR="00181172" w:rsidRPr="00181172" w:rsidRDefault="00181172" w:rsidP="00470BA8">
      <w:pPr>
        <w:pStyle w:val="wbbcode"/>
        <w:rPr>
          <w:bdr w:val="single" w:sz="2" w:space="0" w:color="D9D9E3" w:frame="1"/>
        </w:rPr>
      </w:pPr>
      <w:r w:rsidRPr="00181172">
        <w:rPr>
          <w:bdr w:val="single" w:sz="2" w:space="0" w:color="D9D9E3" w:frame="1"/>
        </w:rPr>
        <w:t>using System;</w:t>
      </w:r>
    </w:p>
    <w:p w14:paraId="6B026500" w14:textId="77777777" w:rsidR="00181172" w:rsidRPr="00181172" w:rsidRDefault="00181172" w:rsidP="00470BA8">
      <w:pPr>
        <w:pStyle w:val="wbbcode"/>
        <w:rPr>
          <w:bdr w:val="single" w:sz="2" w:space="0" w:color="D9D9E3" w:frame="1"/>
        </w:rPr>
      </w:pPr>
    </w:p>
    <w:p w14:paraId="55E9B446" w14:textId="77777777" w:rsidR="00181172" w:rsidRPr="00181172" w:rsidRDefault="00181172" w:rsidP="00470BA8">
      <w:pPr>
        <w:pStyle w:val="wbbcode"/>
        <w:rPr>
          <w:bdr w:val="single" w:sz="2" w:space="0" w:color="D9D9E3" w:frame="1"/>
        </w:rPr>
      </w:pPr>
      <w:r w:rsidRPr="00181172">
        <w:rPr>
          <w:bdr w:val="single" w:sz="2" w:space="0" w:color="D9D9E3" w:frame="1"/>
        </w:rPr>
        <w:lastRenderedPageBreak/>
        <w:t xml:space="preserve">delegate void </w:t>
      </w:r>
      <w:proofErr w:type="spellStart"/>
      <w:r w:rsidRPr="00181172">
        <w:rPr>
          <w:bdr w:val="single" w:sz="2" w:space="0" w:color="D9D9E3" w:frame="1"/>
        </w:rPr>
        <w:t>MyDelegate</w:t>
      </w:r>
      <w:proofErr w:type="spellEnd"/>
      <w:r w:rsidRPr="00181172">
        <w:rPr>
          <w:bdr w:val="single" w:sz="2" w:space="0" w:color="D9D9E3" w:frame="1"/>
        </w:rPr>
        <w:t>(string message);</w:t>
      </w:r>
    </w:p>
    <w:p w14:paraId="01B5C444" w14:textId="77777777" w:rsidR="00181172" w:rsidRPr="00181172" w:rsidRDefault="00181172" w:rsidP="00470BA8">
      <w:pPr>
        <w:pStyle w:val="wbbcode"/>
        <w:rPr>
          <w:bdr w:val="single" w:sz="2" w:space="0" w:color="D9D9E3" w:frame="1"/>
        </w:rPr>
      </w:pPr>
    </w:p>
    <w:p w14:paraId="35370838" w14:textId="77777777" w:rsidR="00181172" w:rsidRPr="00181172" w:rsidRDefault="00181172" w:rsidP="00470BA8">
      <w:pPr>
        <w:pStyle w:val="wbbcode"/>
        <w:rPr>
          <w:bdr w:val="single" w:sz="2" w:space="0" w:color="D9D9E3" w:frame="1"/>
        </w:rPr>
      </w:pPr>
      <w:r w:rsidRPr="00181172">
        <w:rPr>
          <w:bdr w:val="single" w:sz="2" w:space="0" w:color="D9D9E3" w:frame="1"/>
        </w:rPr>
        <w:t>class Program</w:t>
      </w:r>
    </w:p>
    <w:p w14:paraId="1B4329EF" w14:textId="77777777" w:rsidR="00181172" w:rsidRPr="00181172" w:rsidRDefault="00181172" w:rsidP="00470BA8">
      <w:pPr>
        <w:pStyle w:val="wbbcode"/>
        <w:rPr>
          <w:bdr w:val="single" w:sz="2" w:space="0" w:color="D9D9E3" w:frame="1"/>
        </w:rPr>
      </w:pPr>
      <w:r w:rsidRPr="00181172">
        <w:rPr>
          <w:bdr w:val="single" w:sz="2" w:space="0" w:color="D9D9E3" w:frame="1"/>
        </w:rPr>
        <w:t>{</w:t>
      </w:r>
    </w:p>
    <w:p w14:paraId="7AAC7B48" w14:textId="77777777" w:rsidR="00181172" w:rsidRPr="00181172" w:rsidRDefault="00181172" w:rsidP="00470BA8">
      <w:pPr>
        <w:pStyle w:val="wbbcode"/>
        <w:rPr>
          <w:bdr w:val="single" w:sz="2" w:space="0" w:color="D9D9E3" w:frame="1"/>
        </w:rPr>
      </w:pPr>
      <w:r w:rsidRPr="00181172">
        <w:rPr>
          <w:bdr w:val="single" w:sz="2" w:space="0" w:color="D9D9E3" w:frame="1"/>
        </w:rPr>
        <w:t xml:space="preserve">    static void Main()</w:t>
      </w:r>
    </w:p>
    <w:p w14:paraId="4602619B"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6467593D"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MyDelegate</w:t>
      </w:r>
      <w:proofErr w:type="spellEnd"/>
      <w:r w:rsidRPr="00181172">
        <w:rPr>
          <w:bdr w:val="single" w:sz="2" w:space="0" w:color="D9D9E3" w:frame="1"/>
        </w:rPr>
        <w:t xml:space="preserve"> delegate1 = </w:t>
      </w:r>
      <w:proofErr w:type="spellStart"/>
      <w:r w:rsidRPr="00181172">
        <w:rPr>
          <w:bdr w:val="single" w:sz="2" w:space="0" w:color="D9D9E3" w:frame="1"/>
        </w:rPr>
        <w:t>DisplayMessage</w:t>
      </w:r>
      <w:proofErr w:type="spellEnd"/>
      <w:r w:rsidRPr="00181172">
        <w:rPr>
          <w:bdr w:val="single" w:sz="2" w:space="0" w:color="D9D9E3" w:frame="1"/>
        </w:rPr>
        <w:t>;</w:t>
      </w:r>
    </w:p>
    <w:p w14:paraId="6BD76282"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MyDelegate</w:t>
      </w:r>
      <w:proofErr w:type="spellEnd"/>
      <w:r w:rsidRPr="00181172">
        <w:rPr>
          <w:bdr w:val="single" w:sz="2" w:space="0" w:color="D9D9E3" w:frame="1"/>
        </w:rPr>
        <w:t xml:space="preserve"> delegate2 = </w:t>
      </w:r>
      <w:proofErr w:type="spellStart"/>
      <w:r w:rsidRPr="00181172">
        <w:rPr>
          <w:bdr w:val="single" w:sz="2" w:space="0" w:color="D9D9E3" w:frame="1"/>
        </w:rPr>
        <w:t>DisplayMessage</w:t>
      </w:r>
      <w:proofErr w:type="spellEnd"/>
      <w:r w:rsidRPr="00181172">
        <w:rPr>
          <w:bdr w:val="single" w:sz="2" w:space="0" w:color="D9D9E3" w:frame="1"/>
        </w:rPr>
        <w:t>;</w:t>
      </w:r>
    </w:p>
    <w:p w14:paraId="40EAFDE7" w14:textId="77777777" w:rsidR="00181172" w:rsidRPr="00181172" w:rsidRDefault="00181172" w:rsidP="00470BA8">
      <w:pPr>
        <w:pStyle w:val="wbbcode"/>
        <w:rPr>
          <w:bdr w:val="single" w:sz="2" w:space="0" w:color="D9D9E3" w:frame="1"/>
        </w:rPr>
      </w:pPr>
    </w:p>
    <w:p w14:paraId="121B5752"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MyDelegate</w:t>
      </w:r>
      <w:proofErr w:type="spellEnd"/>
      <w:r w:rsidRPr="00181172">
        <w:rPr>
          <w:bdr w:val="single" w:sz="2" w:space="0" w:color="D9D9E3" w:frame="1"/>
        </w:rPr>
        <w:t xml:space="preserve"> </w:t>
      </w:r>
      <w:proofErr w:type="spellStart"/>
      <w:r w:rsidRPr="00181172">
        <w:rPr>
          <w:bdr w:val="single" w:sz="2" w:space="0" w:color="D9D9E3" w:frame="1"/>
        </w:rPr>
        <w:t>multicastDelegate</w:t>
      </w:r>
      <w:proofErr w:type="spellEnd"/>
      <w:r w:rsidRPr="00181172">
        <w:rPr>
          <w:bdr w:val="single" w:sz="2" w:space="0" w:color="D9D9E3" w:frame="1"/>
        </w:rPr>
        <w:t xml:space="preserve"> = delegate1 + delegate2;</w:t>
      </w:r>
    </w:p>
    <w:p w14:paraId="3DF19472" w14:textId="77777777" w:rsidR="00181172" w:rsidRPr="00181172" w:rsidRDefault="00181172" w:rsidP="00470BA8">
      <w:pPr>
        <w:pStyle w:val="wbbcode"/>
        <w:rPr>
          <w:bdr w:val="single" w:sz="2" w:space="0" w:color="D9D9E3" w:frame="1"/>
        </w:rPr>
      </w:pPr>
    </w:p>
    <w:p w14:paraId="77D8A0F8"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multicastDelegate</w:t>
      </w:r>
      <w:proofErr w:type="spellEnd"/>
      <w:r w:rsidRPr="00181172">
        <w:rPr>
          <w:bdr w:val="single" w:sz="2" w:space="0" w:color="D9D9E3" w:frame="1"/>
        </w:rPr>
        <w:t>("Hello, multicast delegate!");</w:t>
      </w:r>
    </w:p>
    <w:p w14:paraId="4CA435D7"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52B25ABC" w14:textId="77777777" w:rsidR="00181172" w:rsidRPr="00181172" w:rsidRDefault="00181172" w:rsidP="00470BA8">
      <w:pPr>
        <w:pStyle w:val="wbbcode"/>
        <w:rPr>
          <w:bdr w:val="single" w:sz="2" w:space="0" w:color="D9D9E3" w:frame="1"/>
        </w:rPr>
      </w:pPr>
    </w:p>
    <w:p w14:paraId="1F4FD223" w14:textId="77777777" w:rsidR="00181172" w:rsidRPr="00181172" w:rsidRDefault="00181172" w:rsidP="00470BA8">
      <w:pPr>
        <w:pStyle w:val="wbbcode"/>
        <w:rPr>
          <w:bdr w:val="single" w:sz="2" w:space="0" w:color="D9D9E3" w:frame="1"/>
        </w:rPr>
      </w:pPr>
      <w:r w:rsidRPr="00181172">
        <w:rPr>
          <w:bdr w:val="single" w:sz="2" w:space="0" w:color="D9D9E3" w:frame="1"/>
        </w:rPr>
        <w:t xml:space="preserve">    static void </w:t>
      </w:r>
      <w:proofErr w:type="spellStart"/>
      <w:r w:rsidRPr="00181172">
        <w:rPr>
          <w:bdr w:val="single" w:sz="2" w:space="0" w:color="D9D9E3" w:frame="1"/>
        </w:rPr>
        <w:t>DisplayMessage</w:t>
      </w:r>
      <w:proofErr w:type="spellEnd"/>
      <w:r w:rsidRPr="00181172">
        <w:rPr>
          <w:bdr w:val="single" w:sz="2" w:space="0" w:color="D9D9E3" w:frame="1"/>
        </w:rPr>
        <w:t>(string message)</w:t>
      </w:r>
    </w:p>
    <w:p w14:paraId="543D5B82"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50EC7F6A"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roofErr w:type="spellStart"/>
      <w:r w:rsidRPr="00181172">
        <w:rPr>
          <w:bdr w:val="single" w:sz="2" w:space="0" w:color="D9D9E3" w:frame="1"/>
        </w:rPr>
        <w:t>Console.WriteLine</w:t>
      </w:r>
      <w:proofErr w:type="spellEnd"/>
      <w:r w:rsidRPr="00181172">
        <w:rPr>
          <w:bdr w:val="single" w:sz="2" w:space="0" w:color="D9D9E3" w:frame="1"/>
        </w:rPr>
        <w:t>("Message: " + message);</w:t>
      </w:r>
    </w:p>
    <w:p w14:paraId="1BE0E2A5"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6387E942" w14:textId="77777777" w:rsidR="00181172" w:rsidRDefault="00181172" w:rsidP="00470BA8">
      <w:pPr>
        <w:pStyle w:val="wbbcode"/>
        <w:rPr>
          <w:bdr w:val="single" w:sz="2" w:space="0" w:color="D9D9E3" w:frame="1"/>
        </w:rPr>
      </w:pPr>
      <w:r w:rsidRPr="00181172">
        <w:rPr>
          <w:bdr w:val="single" w:sz="2" w:space="0" w:color="D9D9E3" w:frame="1"/>
        </w:rPr>
        <w:t>}</w:t>
      </w:r>
    </w:p>
    <w:p w14:paraId="110A950D" w14:textId="12C9D1F2"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t>
      </w:r>
      <w:proofErr w:type="spellStart"/>
      <w:r>
        <w:rPr>
          <w:rStyle w:val="HTMLCode"/>
          <w:rFonts w:ascii="Ubuntu Mono" w:hAnsi="Ubuntu Mono"/>
          <w:b/>
          <w:bCs/>
          <w:color w:val="374151"/>
          <w:sz w:val="21"/>
          <w:szCs w:val="21"/>
          <w:bdr w:val="single" w:sz="2" w:space="0" w:color="D9D9E3" w:frame="1"/>
        </w:rPr>
        <w:t>MyDelegate</w:t>
      </w:r>
      <w:proofErr w:type="spellEnd"/>
      <w:r>
        <w:rPr>
          <w:rFonts w:ascii="Segoe UI" w:hAnsi="Segoe UI" w:cs="Segoe UI"/>
          <w:color w:val="374151"/>
        </w:rPr>
        <w:t xml:space="preserve"> is a delegate type that represents methods with a </w:t>
      </w:r>
      <w:r>
        <w:rPr>
          <w:rStyle w:val="HTMLCode"/>
          <w:rFonts w:ascii="Ubuntu Mono" w:hAnsi="Ubuntu Mono"/>
          <w:b/>
          <w:bCs/>
          <w:color w:val="374151"/>
          <w:sz w:val="21"/>
          <w:szCs w:val="21"/>
          <w:bdr w:val="single" w:sz="2" w:space="0" w:color="D9D9E3" w:frame="1"/>
        </w:rPr>
        <w:t>void</w:t>
      </w:r>
      <w:r>
        <w:rPr>
          <w:rFonts w:ascii="Segoe UI" w:hAnsi="Segoe UI" w:cs="Segoe UI"/>
          <w:color w:val="374151"/>
        </w:rPr>
        <w:t xml:space="preserve"> return type and a </w:t>
      </w:r>
      <w:r>
        <w:rPr>
          <w:rStyle w:val="HTMLCode"/>
          <w:rFonts w:ascii="Ubuntu Mono" w:hAnsi="Ubuntu Mono"/>
          <w:b/>
          <w:bCs/>
          <w:color w:val="374151"/>
          <w:sz w:val="21"/>
          <w:szCs w:val="21"/>
          <w:bdr w:val="single" w:sz="2" w:space="0" w:color="D9D9E3" w:frame="1"/>
        </w:rPr>
        <w:t>string</w:t>
      </w:r>
      <w:r>
        <w:rPr>
          <w:rFonts w:ascii="Segoe UI" w:hAnsi="Segoe UI" w:cs="Segoe UI"/>
          <w:color w:val="374151"/>
        </w:rPr>
        <w:t xml:space="preserve"> parameter. Two delegates </w:t>
      </w:r>
      <w:r>
        <w:rPr>
          <w:rStyle w:val="HTMLCode"/>
          <w:rFonts w:ascii="Ubuntu Mono" w:hAnsi="Ubuntu Mono"/>
          <w:b/>
          <w:bCs/>
          <w:color w:val="374151"/>
          <w:sz w:val="21"/>
          <w:szCs w:val="21"/>
          <w:bdr w:val="single" w:sz="2" w:space="0" w:color="D9D9E3" w:frame="1"/>
        </w:rPr>
        <w:t>delegate1</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delegate2</w:t>
      </w:r>
      <w:r>
        <w:rPr>
          <w:rFonts w:ascii="Segoe UI" w:hAnsi="Segoe UI" w:cs="Segoe UI"/>
          <w:color w:val="374151"/>
        </w:rPr>
        <w:t xml:space="preserve"> are created, both referencing the </w:t>
      </w:r>
      <w:proofErr w:type="spellStart"/>
      <w:r>
        <w:rPr>
          <w:rStyle w:val="HTMLCode"/>
          <w:rFonts w:ascii="Ubuntu Mono" w:hAnsi="Ubuntu Mono"/>
          <w:b/>
          <w:bCs/>
          <w:color w:val="374151"/>
          <w:sz w:val="21"/>
          <w:szCs w:val="21"/>
          <w:bdr w:val="single" w:sz="2" w:space="0" w:color="D9D9E3" w:frame="1"/>
        </w:rPr>
        <w:t>DisplayMessage</w:t>
      </w:r>
      <w:proofErr w:type="spellEnd"/>
      <w:r>
        <w:rPr>
          <w:rFonts w:ascii="Segoe UI" w:hAnsi="Segoe UI" w:cs="Segoe UI"/>
          <w:color w:val="374151"/>
        </w:rPr>
        <w:t xml:space="preserve"> method. These delegates are then combined into a multicast delegate </w:t>
      </w:r>
      <w:proofErr w:type="spellStart"/>
      <w:r>
        <w:rPr>
          <w:rStyle w:val="HTMLCode"/>
          <w:rFonts w:ascii="Ubuntu Mono" w:hAnsi="Ubuntu Mono"/>
          <w:b/>
          <w:bCs/>
          <w:color w:val="374151"/>
          <w:sz w:val="21"/>
          <w:szCs w:val="21"/>
          <w:bdr w:val="single" w:sz="2" w:space="0" w:color="D9D9E3" w:frame="1"/>
        </w:rPr>
        <w:t>multicastDelegate</w:t>
      </w:r>
      <w:proofErr w:type="spellEnd"/>
      <w:r>
        <w:rPr>
          <w:rFonts w:ascii="Segoe UI" w:hAnsi="Segoe UI" w:cs="Segoe UI"/>
          <w:color w:val="374151"/>
        </w:rPr>
        <w:t xml:space="preserve"> using the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operator. When </w:t>
      </w:r>
      <w:proofErr w:type="spellStart"/>
      <w:r>
        <w:rPr>
          <w:rStyle w:val="HTMLCode"/>
          <w:rFonts w:ascii="Ubuntu Mono" w:hAnsi="Ubuntu Mono"/>
          <w:b/>
          <w:bCs/>
          <w:color w:val="374151"/>
          <w:sz w:val="21"/>
          <w:szCs w:val="21"/>
          <w:bdr w:val="single" w:sz="2" w:space="0" w:color="D9D9E3" w:frame="1"/>
        </w:rPr>
        <w:t>multicastDelegate</w:t>
      </w:r>
      <w:proofErr w:type="spellEnd"/>
      <w:r>
        <w:rPr>
          <w:rFonts w:ascii="Segoe UI" w:hAnsi="Segoe UI" w:cs="Segoe UI"/>
          <w:color w:val="374151"/>
        </w:rPr>
        <w:t xml:space="preserve"> is invoked, both instances of </w:t>
      </w:r>
      <w:proofErr w:type="spellStart"/>
      <w:r>
        <w:rPr>
          <w:rStyle w:val="HTMLCode"/>
          <w:rFonts w:ascii="Ubuntu Mono" w:hAnsi="Ubuntu Mono"/>
          <w:b/>
          <w:bCs/>
          <w:color w:val="374151"/>
          <w:sz w:val="21"/>
          <w:szCs w:val="21"/>
          <w:bdr w:val="single" w:sz="2" w:space="0" w:color="D9D9E3" w:frame="1"/>
        </w:rPr>
        <w:t>DisplayMessage</w:t>
      </w:r>
      <w:proofErr w:type="spellEnd"/>
      <w:r>
        <w:rPr>
          <w:rFonts w:ascii="Segoe UI" w:hAnsi="Segoe UI" w:cs="Segoe UI"/>
          <w:color w:val="374151"/>
        </w:rPr>
        <w:t xml:space="preserve"> are called.</w:t>
      </w:r>
    </w:p>
    <w:p w14:paraId="5E04D0CA"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It's important to note that multicast delegates have certain limitations and considerations. For example, if any of the methods throw an exception, subsequent methods in the multicast delegate might not be executed. Additionally, multicast delegates are primarily used in scenarios involving events and callbacks and might not be needed in most everyday programming tasks.</w:t>
      </w:r>
    </w:p>
    <w:p w14:paraId="62F0160B" w14:textId="77777777" w:rsidR="00181172" w:rsidRPr="003A07F9" w:rsidRDefault="00181172"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4E1BF77" w14:textId="69BAF6F0" w:rsidR="003A07F9" w:rsidRPr="003A07F9" w:rsidRDefault="003A07F9" w:rsidP="00E92793">
      <w:pPr>
        <w:pStyle w:val="Heading1"/>
      </w:pPr>
      <w:r w:rsidRPr="003A07F9">
        <w:t>What are indexers in C# .NET?</w:t>
      </w:r>
    </w:p>
    <w:p w14:paraId="337B0196" w14:textId="77777777" w:rsidR="003A07F9" w:rsidRDefault="003A07F9" w:rsidP="00470BA8">
      <w:pPr>
        <w:pStyle w:val="wbbpara"/>
        <w:rPr>
          <w:color w:val="385623" w:themeColor="accent6" w:themeShade="80"/>
        </w:rPr>
      </w:pPr>
      <w:r w:rsidRPr="003A07F9">
        <w:rPr>
          <w:color w:val="385623" w:themeColor="accent6" w:themeShade="80"/>
        </w:rPr>
        <w:t>In C#, indexers are called smart arrays. Indexers allow class instances to be indexed in the same way as arrays do.</w:t>
      </w:r>
    </w:p>
    <w:p w14:paraId="7FB557A6"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C#, an indexer is a special member of a class that allows instances of the class to be accessed using array-like syntax. Indexers provide a way to access elements of a class or collection using an index, similar to how you access elements of an array. They enable you to define custom logic for retrieving and setting values within an object, providing more flexibility in how data is accessed and manipulated.</w:t>
      </w:r>
    </w:p>
    <w:p w14:paraId="6AF0756F" w14:textId="4057BA92"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 indexer is declared in a class using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followed by an indexer parameter list. The indexer parameter list specifies the type and name of the index. The getter and setter of the indexer define the </w:t>
      </w:r>
      <w:r w:rsidR="00470BA8">
        <w:rPr>
          <w:rFonts w:ascii="Segoe UI" w:hAnsi="Segoe UI" w:cs="Segoe UI"/>
          <w:color w:val="374151"/>
        </w:rPr>
        <w:t>behaviour</w:t>
      </w:r>
      <w:r>
        <w:rPr>
          <w:rFonts w:ascii="Segoe UI" w:hAnsi="Segoe UI" w:cs="Segoe UI"/>
          <w:color w:val="374151"/>
        </w:rPr>
        <w:t xml:space="preserve"> when getting and setting values using the indexer syntax.</w:t>
      </w:r>
    </w:p>
    <w:p w14:paraId="25D62687"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the basic syntax of declaring an indexer:</w:t>
      </w:r>
    </w:p>
    <w:p w14:paraId="23E84AF7" w14:textId="77777777" w:rsidR="00181172" w:rsidRPr="00181172" w:rsidRDefault="00181172" w:rsidP="00470BA8">
      <w:pPr>
        <w:pStyle w:val="wbbcode"/>
        <w:rPr>
          <w:bdr w:val="single" w:sz="2" w:space="0" w:color="D9D9E3" w:frame="1"/>
        </w:rPr>
      </w:pPr>
      <w:r w:rsidRPr="00181172">
        <w:rPr>
          <w:bdr w:val="single" w:sz="2" w:space="0" w:color="D9D9E3" w:frame="1"/>
        </w:rPr>
        <w:lastRenderedPageBreak/>
        <w:t xml:space="preserve">class </w:t>
      </w:r>
      <w:proofErr w:type="spellStart"/>
      <w:r w:rsidRPr="00181172">
        <w:rPr>
          <w:bdr w:val="single" w:sz="2" w:space="0" w:color="D9D9E3" w:frame="1"/>
        </w:rPr>
        <w:t>MyClass</w:t>
      </w:r>
      <w:proofErr w:type="spellEnd"/>
    </w:p>
    <w:p w14:paraId="2190A293" w14:textId="77777777" w:rsidR="00181172" w:rsidRPr="00181172" w:rsidRDefault="00181172" w:rsidP="00470BA8">
      <w:pPr>
        <w:pStyle w:val="wbbcode"/>
        <w:rPr>
          <w:bdr w:val="single" w:sz="2" w:space="0" w:color="D9D9E3" w:frame="1"/>
        </w:rPr>
      </w:pPr>
      <w:r w:rsidRPr="00181172">
        <w:rPr>
          <w:bdr w:val="single" w:sz="2" w:space="0" w:color="D9D9E3" w:frame="1"/>
        </w:rPr>
        <w:t>{</w:t>
      </w:r>
    </w:p>
    <w:p w14:paraId="44B9A7C3" w14:textId="77777777" w:rsidR="00181172" w:rsidRPr="00181172" w:rsidRDefault="00181172" w:rsidP="00470BA8">
      <w:pPr>
        <w:pStyle w:val="wbbcode"/>
        <w:rPr>
          <w:bdr w:val="single" w:sz="2" w:space="0" w:color="D9D9E3" w:frame="1"/>
        </w:rPr>
      </w:pPr>
      <w:r w:rsidRPr="00181172">
        <w:rPr>
          <w:bdr w:val="single" w:sz="2" w:space="0" w:color="D9D9E3" w:frame="1"/>
        </w:rPr>
        <w:t xml:space="preserve">    // Indexer declaration</w:t>
      </w:r>
    </w:p>
    <w:p w14:paraId="2165ACD2" w14:textId="77777777" w:rsidR="00181172" w:rsidRPr="00181172" w:rsidRDefault="00181172" w:rsidP="00470BA8">
      <w:pPr>
        <w:pStyle w:val="wbbcode"/>
        <w:rPr>
          <w:bdr w:val="single" w:sz="2" w:space="0" w:color="D9D9E3" w:frame="1"/>
        </w:rPr>
      </w:pPr>
      <w:r w:rsidRPr="00181172">
        <w:rPr>
          <w:bdr w:val="single" w:sz="2" w:space="0" w:color="D9D9E3" w:frame="1"/>
        </w:rPr>
        <w:t xml:space="preserve">    public T this[int index]</w:t>
      </w:r>
    </w:p>
    <w:p w14:paraId="54A3CAFB"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2AAEDF18" w14:textId="77777777" w:rsidR="00181172" w:rsidRPr="00181172" w:rsidRDefault="00181172" w:rsidP="00470BA8">
      <w:pPr>
        <w:pStyle w:val="wbbcode"/>
        <w:rPr>
          <w:bdr w:val="single" w:sz="2" w:space="0" w:color="D9D9E3" w:frame="1"/>
        </w:rPr>
      </w:pPr>
      <w:r w:rsidRPr="00181172">
        <w:rPr>
          <w:bdr w:val="single" w:sz="2" w:space="0" w:color="D9D9E3" w:frame="1"/>
        </w:rPr>
        <w:t xml:space="preserve">        get</w:t>
      </w:r>
    </w:p>
    <w:p w14:paraId="11B16261"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5D17E1BA" w14:textId="77777777" w:rsidR="00181172" w:rsidRPr="00181172" w:rsidRDefault="00181172" w:rsidP="00470BA8">
      <w:pPr>
        <w:pStyle w:val="wbbcode"/>
        <w:rPr>
          <w:bdr w:val="single" w:sz="2" w:space="0" w:color="D9D9E3" w:frame="1"/>
        </w:rPr>
      </w:pPr>
      <w:r w:rsidRPr="00181172">
        <w:rPr>
          <w:bdr w:val="single" w:sz="2" w:space="0" w:color="D9D9E3" w:frame="1"/>
        </w:rPr>
        <w:t xml:space="preserve">            // Getter logic</w:t>
      </w:r>
    </w:p>
    <w:p w14:paraId="783B8923"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1F090B7D" w14:textId="77777777" w:rsidR="00181172" w:rsidRPr="00181172" w:rsidRDefault="00181172" w:rsidP="00470BA8">
      <w:pPr>
        <w:pStyle w:val="wbbcode"/>
        <w:rPr>
          <w:bdr w:val="single" w:sz="2" w:space="0" w:color="D9D9E3" w:frame="1"/>
        </w:rPr>
      </w:pPr>
      <w:r w:rsidRPr="00181172">
        <w:rPr>
          <w:bdr w:val="single" w:sz="2" w:space="0" w:color="D9D9E3" w:frame="1"/>
        </w:rPr>
        <w:t xml:space="preserve">        set</w:t>
      </w:r>
    </w:p>
    <w:p w14:paraId="390A72FB"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60E9E657" w14:textId="77777777" w:rsidR="00181172" w:rsidRPr="00181172" w:rsidRDefault="00181172" w:rsidP="00470BA8">
      <w:pPr>
        <w:pStyle w:val="wbbcode"/>
        <w:rPr>
          <w:bdr w:val="single" w:sz="2" w:space="0" w:color="D9D9E3" w:frame="1"/>
        </w:rPr>
      </w:pPr>
      <w:r w:rsidRPr="00181172">
        <w:rPr>
          <w:bdr w:val="single" w:sz="2" w:space="0" w:color="D9D9E3" w:frame="1"/>
        </w:rPr>
        <w:t xml:space="preserve">            // Setter logic</w:t>
      </w:r>
    </w:p>
    <w:p w14:paraId="08368BAC"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2F9906D3" w14:textId="77777777" w:rsidR="00181172" w:rsidRPr="00181172" w:rsidRDefault="00181172" w:rsidP="00470BA8">
      <w:pPr>
        <w:pStyle w:val="wbbcode"/>
        <w:rPr>
          <w:bdr w:val="single" w:sz="2" w:space="0" w:color="D9D9E3" w:frame="1"/>
        </w:rPr>
      </w:pPr>
      <w:r w:rsidRPr="00181172">
        <w:rPr>
          <w:bdr w:val="single" w:sz="2" w:space="0" w:color="D9D9E3" w:frame="1"/>
        </w:rPr>
        <w:t xml:space="preserve">    }</w:t>
      </w:r>
    </w:p>
    <w:p w14:paraId="63923DEA" w14:textId="77777777" w:rsidR="00181172" w:rsidRDefault="00181172" w:rsidP="00470BA8">
      <w:pPr>
        <w:pStyle w:val="wbbcode"/>
        <w:rPr>
          <w:bdr w:val="single" w:sz="2" w:space="0" w:color="D9D9E3" w:frame="1"/>
        </w:rPr>
      </w:pPr>
      <w:r w:rsidRPr="00181172">
        <w:rPr>
          <w:bdr w:val="single" w:sz="2" w:space="0" w:color="D9D9E3" w:frame="1"/>
        </w:rPr>
        <w:t>}</w:t>
      </w:r>
    </w:p>
    <w:p w14:paraId="6D95573C" w14:textId="632A29CB"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points about indexers:</w:t>
      </w:r>
    </w:p>
    <w:p w14:paraId="154097E1"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Syntax:</w:t>
      </w:r>
      <w:r>
        <w:rPr>
          <w:rFonts w:ascii="Segoe UI" w:hAnsi="Segoe UI" w:cs="Segoe UI"/>
          <w:color w:val="374151"/>
        </w:rPr>
        <w:t xml:space="preserve"> Indexers look like properties but use the </w:t>
      </w:r>
      <w:r>
        <w:rPr>
          <w:rStyle w:val="HTMLCode"/>
          <w:rFonts w:ascii="Ubuntu Mono" w:hAnsi="Ubuntu Mono"/>
          <w:b/>
          <w:bCs/>
          <w:color w:val="374151"/>
          <w:sz w:val="21"/>
          <w:szCs w:val="21"/>
          <w:bdr w:val="single" w:sz="2" w:space="0" w:color="D9D9E3" w:frame="1"/>
        </w:rPr>
        <w:t>this</w:t>
      </w:r>
      <w:r>
        <w:rPr>
          <w:rFonts w:ascii="Segoe UI" w:hAnsi="Segoe UI" w:cs="Segoe UI"/>
          <w:color w:val="374151"/>
        </w:rPr>
        <w:t xml:space="preserve"> keyword with an index parameter to specify the accessor methods.</w:t>
      </w:r>
    </w:p>
    <w:p w14:paraId="6A0F5FB0"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Accessing Elements:</w:t>
      </w:r>
      <w:r>
        <w:rPr>
          <w:rFonts w:ascii="Segoe UI" w:hAnsi="Segoe UI" w:cs="Segoe UI"/>
          <w:color w:val="374151"/>
        </w:rPr>
        <w:t xml:space="preserve"> You can use the indexer syntax to access elements of the class instance, like you would with an array.</w:t>
      </w:r>
    </w:p>
    <w:p w14:paraId="6AD6D1AE"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Multiple Indexers:</w:t>
      </w:r>
      <w:r>
        <w:rPr>
          <w:rFonts w:ascii="Segoe UI" w:hAnsi="Segoe UI" w:cs="Segoe UI"/>
          <w:color w:val="374151"/>
        </w:rPr>
        <w:t xml:space="preserve"> A class can have multiple indexers with different parameter types or numbers.</w:t>
      </w:r>
    </w:p>
    <w:p w14:paraId="4E36EBE2" w14:textId="77777777"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Parameter Validation:</w:t>
      </w:r>
      <w:r>
        <w:rPr>
          <w:rFonts w:ascii="Segoe UI" w:hAnsi="Segoe UI" w:cs="Segoe UI"/>
          <w:color w:val="374151"/>
        </w:rPr>
        <w:t xml:space="preserve"> You can add parameter validation and custom logic inside the getter and setter of the indexer.</w:t>
      </w:r>
    </w:p>
    <w:p w14:paraId="2C0417B1" w14:textId="0B4AD6BA" w:rsidR="00181172" w:rsidRDefault="00181172" w:rsidP="00181172">
      <w:pPr>
        <w:pStyle w:val="NormalWeb"/>
        <w:numPr>
          <w:ilvl w:val="0"/>
          <w:numId w:val="2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Cases:</w:t>
      </w:r>
      <w:r>
        <w:rPr>
          <w:rFonts w:ascii="Segoe UI" w:hAnsi="Segoe UI" w:cs="Segoe UI"/>
          <w:color w:val="374151"/>
        </w:rPr>
        <w:t xml:space="preserve"> Indexers are often used to provide collection-like </w:t>
      </w:r>
      <w:r w:rsidR="00470BA8">
        <w:rPr>
          <w:rFonts w:ascii="Segoe UI" w:hAnsi="Segoe UI" w:cs="Segoe UI"/>
          <w:color w:val="374151"/>
        </w:rPr>
        <w:t>behaviour</w:t>
      </w:r>
      <w:r>
        <w:rPr>
          <w:rFonts w:ascii="Segoe UI" w:hAnsi="Segoe UI" w:cs="Segoe UI"/>
          <w:color w:val="374151"/>
        </w:rPr>
        <w:t xml:space="preserve"> for custom classes or to expose data in a more convenient way.</w:t>
      </w:r>
    </w:p>
    <w:p w14:paraId="340DABEE" w14:textId="77777777" w:rsidR="00181172" w:rsidRDefault="00181172" w:rsidP="0018117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an example of using an indexer to create a simple collection-like class:</w:t>
      </w:r>
    </w:p>
    <w:p w14:paraId="30C1F7FC" w14:textId="77777777" w:rsidR="007B3893" w:rsidRPr="007B3893" w:rsidRDefault="007B3893" w:rsidP="00470BA8">
      <w:pPr>
        <w:pStyle w:val="wbbcode"/>
        <w:rPr>
          <w:bdr w:val="single" w:sz="2" w:space="0" w:color="D9D9E3" w:frame="1"/>
        </w:rPr>
      </w:pPr>
      <w:r w:rsidRPr="007B3893">
        <w:rPr>
          <w:bdr w:val="single" w:sz="2" w:space="0" w:color="D9D9E3" w:frame="1"/>
        </w:rPr>
        <w:t>using System;</w:t>
      </w:r>
    </w:p>
    <w:p w14:paraId="1C535D09" w14:textId="77777777" w:rsidR="007B3893" w:rsidRPr="007B3893" w:rsidRDefault="007B3893" w:rsidP="00470BA8">
      <w:pPr>
        <w:pStyle w:val="wbbcode"/>
        <w:rPr>
          <w:bdr w:val="single" w:sz="2" w:space="0" w:color="D9D9E3" w:frame="1"/>
        </w:rPr>
      </w:pPr>
    </w:p>
    <w:p w14:paraId="4524D79E" w14:textId="77777777" w:rsidR="007B3893" w:rsidRPr="007B3893" w:rsidRDefault="007B3893" w:rsidP="00470BA8">
      <w:pPr>
        <w:pStyle w:val="wbbcode"/>
        <w:rPr>
          <w:bdr w:val="single" w:sz="2" w:space="0" w:color="D9D9E3" w:frame="1"/>
        </w:rPr>
      </w:pPr>
      <w:r w:rsidRPr="007B3893">
        <w:rPr>
          <w:bdr w:val="single" w:sz="2" w:space="0" w:color="D9D9E3" w:frame="1"/>
        </w:rPr>
        <w:t xml:space="preserve">class </w:t>
      </w:r>
      <w:proofErr w:type="spellStart"/>
      <w:r w:rsidRPr="007B3893">
        <w:rPr>
          <w:bdr w:val="single" w:sz="2" w:space="0" w:color="D9D9E3" w:frame="1"/>
        </w:rPr>
        <w:t>MyCollection</w:t>
      </w:r>
      <w:proofErr w:type="spellEnd"/>
    </w:p>
    <w:p w14:paraId="3170AED4" w14:textId="77777777" w:rsidR="007B3893" w:rsidRPr="007B3893" w:rsidRDefault="007B3893" w:rsidP="00470BA8">
      <w:pPr>
        <w:pStyle w:val="wbbcode"/>
        <w:rPr>
          <w:bdr w:val="single" w:sz="2" w:space="0" w:color="D9D9E3" w:frame="1"/>
        </w:rPr>
      </w:pPr>
      <w:r w:rsidRPr="007B3893">
        <w:rPr>
          <w:bdr w:val="single" w:sz="2" w:space="0" w:color="D9D9E3" w:frame="1"/>
        </w:rPr>
        <w:t>{</w:t>
      </w:r>
    </w:p>
    <w:p w14:paraId="4AEFBA1B" w14:textId="77777777" w:rsidR="007B3893" w:rsidRPr="007B3893" w:rsidRDefault="007B3893" w:rsidP="00470BA8">
      <w:pPr>
        <w:pStyle w:val="wbbcode"/>
        <w:rPr>
          <w:bdr w:val="single" w:sz="2" w:space="0" w:color="D9D9E3" w:frame="1"/>
        </w:rPr>
      </w:pPr>
      <w:r w:rsidRPr="007B3893">
        <w:rPr>
          <w:bdr w:val="single" w:sz="2" w:space="0" w:color="D9D9E3" w:frame="1"/>
        </w:rPr>
        <w:t xml:space="preserve">    private string[] items = new string[5];</w:t>
      </w:r>
    </w:p>
    <w:p w14:paraId="69C37566" w14:textId="77777777" w:rsidR="007B3893" w:rsidRPr="007B3893" w:rsidRDefault="007B3893" w:rsidP="00470BA8">
      <w:pPr>
        <w:pStyle w:val="wbbcode"/>
        <w:rPr>
          <w:bdr w:val="single" w:sz="2" w:space="0" w:color="D9D9E3" w:frame="1"/>
        </w:rPr>
      </w:pPr>
    </w:p>
    <w:p w14:paraId="0A7BB0DC" w14:textId="77777777" w:rsidR="007B3893" w:rsidRPr="007B3893" w:rsidRDefault="007B3893" w:rsidP="00470BA8">
      <w:pPr>
        <w:pStyle w:val="wbbcode"/>
        <w:rPr>
          <w:bdr w:val="single" w:sz="2" w:space="0" w:color="D9D9E3" w:frame="1"/>
        </w:rPr>
      </w:pPr>
      <w:r w:rsidRPr="007B3893">
        <w:rPr>
          <w:bdr w:val="single" w:sz="2" w:space="0" w:color="D9D9E3" w:frame="1"/>
        </w:rPr>
        <w:t xml:space="preserve">    public string this[int index]</w:t>
      </w:r>
    </w:p>
    <w:p w14:paraId="463CA37D" w14:textId="77777777" w:rsidR="007B3893" w:rsidRPr="007B3893" w:rsidRDefault="007B3893" w:rsidP="00470BA8">
      <w:pPr>
        <w:pStyle w:val="wbbcode"/>
        <w:rPr>
          <w:bdr w:val="single" w:sz="2" w:space="0" w:color="D9D9E3" w:frame="1"/>
        </w:rPr>
      </w:pPr>
      <w:r w:rsidRPr="007B3893">
        <w:rPr>
          <w:bdr w:val="single" w:sz="2" w:space="0" w:color="D9D9E3" w:frame="1"/>
        </w:rPr>
        <w:t xml:space="preserve">    {</w:t>
      </w:r>
    </w:p>
    <w:p w14:paraId="1F58DBC3" w14:textId="77777777" w:rsidR="007B3893" w:rsidRPr="007B3893" w:rsidRDefault="007B3893" w:rsidP="00470BA8">
      <w:pPr>
        <w:pStyle w:val="wbbcode"/>
        <w:rPr>
          <w:bdr w:val="single" w:sz="2" w:space="0" w:color="D9D9E3" w:frame="1"/>
        </w:rPr>
      </w:pPr>
      <w:r w:rsidRPr="007B3893">
        <w:rPr>
          <w:bdr w:val="single" w:sz="2" w:space="0" w:color="D9D9E3" w:frame="1"/>
        </w:rPr>
        <w:t xml:space="preserve">        get =&gt; items[index];</w:t>
      </w:r>
    </w:p>
    <w:p w14:paraId="2EF38A27" w14:textId="77777777" w:rsidR="007B3893" w:rsidRPr="007B3893" w:rsidRDefault="007B3893" w:rsidP="00470BA8">
      <w:pPr>
        <w:pStyle w:val="wbbcode"/>
        <w:rPr>
          <w:bdr w:val="single" w:sz="2" w:space="0" w:color="D9D9E3" w:frame="1"/>
        </w:rPr>
      </w:pPr>
      <w:r w:rsidRPr="007B3893">
        <w:rPr>
          <w:bdr w:val="single" w:sz="2" w:space="0" w:color="D9D9E3" w:frame="1"/>
        </w:rPr>
        <w:t xml:space="preserve">        set =&gt; items[index] = value;</w:t>
      </w:r>
    </w:p>
    <w:p w14:paraId="5007CA7E" w14:textId="77777777" w:rsidR="007B3893" w:rsidRPr="007B3893" w:rsidRDefault="007B3893" w:rsidP="00470BA8">
      <w:pPr>
        <w:pStyle w:val="wbbcode"/>
        <w:rPr>
          <w:bdr w:val="single" w:sz="2" w:space="0" w:color="D9D9E3" w:frame="1"/>
        </w:rPr>
      </w:pPr>
      <w:r w:rsidRPr="007B3893">
        <w:rPr>
          <w:bdr w:val="single" w:sz="2" w:space="0" w:color="D9D9E3" w:frame="1"/>
        </w:rPr>
        <w:t xml:space="preserve">    }</w:t>
      </w:r>
    </w:p>
    <w:p w14:paraId="55F012D2" w14:textId="77777777" w:rsidR="007B3893" w:rsidRPr="007B3893" w:rsidRDefault="007B3893" w:rsidP="00470BA8">
      <w:pPr>
        <w:pStyle w:val="wbbcode"/>
        <w:rPr>
          <w:bdr w:val="single" w:sz="2" w:space="0" w:color="D9D9E3" w:frame="1"/>
        </w:rPr>
      </w:pPr>
      <w:r w:rsidRPr="007B3893">
        <w:rPr>
          <w:bdr w:val="single" w:sz="2" w:space="0" w:color="D9D9E3" w:frame="1"/>
        </w:rPr>
        <w:t>}</w:t>
      </w:r>
    </w:p>
    <w:p w14:paraId="760EF454" w14:textId="77777777" w:rsidR="007B3893" w:rsidRPr="007B3893" w:rsidRDefault="007B3893" w:rsidP="00470BA8">
      <w:pPr>
        <w:pStyle w:val="wbbcode"/>
        <w:rPr>
          <w:bdr w:val="single" w:sz="2" w:space="0" w:color="D9D9E3" w:frame="1"/>
        </w:rPr>
      </w:pPr>
    </w:p>
    <w:p w14:paraId="36C025E4" w14:textId="77777777" w:rsidR="007B3893" w:rsidRPr="007B3893" w:rsidRDefault="007B3893" w:rsidP="00470BA8">
      <w:pPr>
        <w:pStyle w:val="wbbcode"/>
        <w:rPr>
          <w:bdr w:val="single" w:sz="2" w:space="0" w:color="D9D9E3" w:frame="1"/>
        </w:rPr>
      </w:pPr>
      <w:r w:rsidRPr="007B3893">
        <w:rPr>
          <w:bdr w:val="single" w:sz="2" w:space="0" w:color="D9D9E3" w:frame="1"/>
        </w:rPr>
        <w:t>class Program</w:t>
      </w:r>
    </w:p>
    <w:p w14:paraId="047A5A8C" w14:textId="77777777" w:rsidR="007B3893" w:rsidRPr="007B3893" w:rsidRDefault="007B3893" w:rsidP="00470BA8">
      <w:pPr>
        <w:pStyle w:val="wbbcode"/>
        <w:rPr>
          <w:bdr w:val="single" w:sz="2" w:space="0" w:color="D9D9E3" w:frame="1"/>
        </w:rPr>
      </w:pPr>
      <w:r w:rsidRPr="007B3893">
        <w:rPr>
          <w:bdr w:val="single" w:sz="2" w:space="0" w:color="D9D9E3" w:frame="1"/>
        </w:rPr>
        <w:t>{</w:t>
      </w:r>
    </w:p>
    <w:p w14:paraId="64F0619B" w14:textId="77777777" w:rsidR="007B3893" w:rsidRPr="007B3893" w:rsidRDefault="007B3893" w:rsidP="00470BA8">
      <w:pPr>
        <w:pStyle w:val="wbbcode"/>
        <w:rPr>
          <w:bdr w:val="single" w:sz="2" w:space="0" w:color="D9D9E3" w:frame="1"/>
        </w:rPr>
      </w:pPr>
      <w:r w:rsidRPr="007B3893">
        <w:rPr>
          <w:bdr w:val="single" w:sz="2" w:space="0" w:color="D9D9E3" w:frame="1"/>
        </w:rPr>
        <w:t xml:space="preserve">    static void Main()</w:t>
      </w:r>
    </w:p>
    <w:p w14:paraId="74DD72B6" w14:textId="77777777" w:rsidR="007B3893" w:rsidRPr="007B3893" w:rsidRDefault="007B3893" w:rsidP="00470BA8">
      <w:pPr>
        <w:pStyle w:val="wbbcode"/>
        <w:rPr>
          <w:bdr w:val="single" w:sz="2" w:space="0" w:color="D9D9E3" w:frame="1"/>
        </w:rPr>
      </w:pPr>
      <w:r w:rsidRPr="007B3893">
        <w:rPr>
          <w:bdr w:val="single" w:sz="2" w:space="0" w:color="D9D9E3" w:frame="1"/>
        </w:rPr>
        <w:t xml:space="preserve">    {</w:t>
      </w:r>
    </w:p>
    <w:p w14:paraId="6E86B689" w14:textId="77777777" w:rsidR="007B3893" w:rsidRPr="007B3893" w:rsidRDefault="007B3893" w:rsidP="00470BA8">
      <w:pPr>
        <w:pStyle w:val="wbbcode"/>
        <w:rPr>
          <w:bdr w:val="single" w:sz="2" w:space="0" w:color="D9D9E3" w:frame="1"/>
        </w:rPr>
      </w:pPr>
      <w:r w:rsidRPr="007B3893">
        <w:rPr>
          <w:bdr w:val="single" w:sz="2" w:space="0" w:color="D9D9E3" w:frame="1"/>
        </w:rPr>
        <w:t xml:space="preserve">        </w:t>
      </w:r>
      <w:proofErr w:type="spellStart"/>
      <w:r w:rsidRPr="007B3893">
        <w:rPr>
          <w:bdr w:val="single" w:sz="2" w:space="0" w:color="D9D9E3" w:frame="1"/>
        </w:rPr>
        <w:t>MyCollection</w:t>
      </w:r>
      <w:proofErr w:type="spellEnd"/>
      <w:r w:rsidRPr="007B3893">
        <w:rPr>
          <w:bdr w:val="single" w:sz="2" w:space="0" w:color="D9D9E3" w:frame="1"/>
        </w:rPr>
        <w:t xml:space="preserve"> collection = new </w:t>
      </w:r>
      <w:proofErr w:type="spellStart"/>
      <w:r w:rsidRPr="007B3893">
        <w:rPr>
          <w:bdr w:val="single" w:sz="2" w:space="0" w:color="D9D9E3" w:frame="1"/>
        </w:rPr>
        <w:t>MyCollection</w:t>
      </w:r>
      <w:proofErr w:type="spellEnd"/>
      <w:r w:rsidRPr="007B3893">
        <w:rPr>
          <w:bdr w:val="single" w:sz="2" w:space="0" w:color="D9D9E3" w:frame="1"/>
        </w:rPr>
        <w:t>();</w:t>
      </w:r>
    </w:p>
    <w:p w14:paraId="4115A0E1" w14:textId="77777777" w:rsidR="007B3893" w:rsidRPr="007B3893" w:rsidRDefault="007B3893" w:rsidP="00470BA8">
      <w:pPr>
        <w:pStyle w:val="wbbcode"/>
        <w:rPr>
          <w:bdr w:val="single" w:sz="2" w:space="0" w:color="D9D9E3" w:frame="1"/>
        </w:rPr>
      </w:pPr>
      <w:r w:rsidRPr="007B3893">
        <w:rPr>
          <w:bdr w:val="single" w:sz="2" w:space="0" w:color="D9D9E3" w:frame="1"/>
        </w:rPr>
        <w:t xml:space="preserve">        collection[0] = "Item 1";</w:t>
      </w:r>
    </w:p>
    <w:p w14:paraId="75C99BFF" w14:textId="77777777" w:rsidR="007B3893" w:rsidRPr="007B3893" w:rsidRDefault="007B3893" w:rsidP="00470BA8">
      <w:pPr>
        <w:pStyle w:val="wbbcode"/>
        <w:rPr>
          <w:bdr w:val="single" w:sz="2" w:space="0" w:color="D9D9E3" w:frame="1"/>
        </w:rPr>
      </w:pPr>
      <w:r w:rsidRPr="007B3893">
        <w:rPr>
          <w:bdr w:val="single" w:sz="2" w:space="0" w:color="D9D9E3" w:frame="1"/>
        </w:rPr>
        <w:t xml:space="preserve">        collection[1] = "Item 2";</w:t>
      </w:r>
    </w:p>
    <w:p w14:paraId="527271AF" w14:textId="77777777" w:rsidR="007B3893" w:rsidRPr="007B3893" w:rsidRDefault="007B3893" w:rsidP="00470BA8">
      <w:pPr>
        <w:pStyle w:val="wbbcode"/>
        <w:rPr>
          <w:bdr w:val="single" w:sz="2" w:space="0" w:color="D9D9E3" w:frame="1"/>
        </w:rPr>
      </w:pPr>
    </w:p>
    <w:p w14:paraId="0B801DB8" w14:textId="77777777" w:rsidR="007B3893" w:rsidRPr="007B3893" w:rsidRDefault="007B3893" w:rsidP="00470BA8">
      <w:pPr>
        <w:pStyle w:val="wbbcode"/>
        <w:rPr>
          <w:bdr w:val="single" w:sz="2" w:space="0" w:color="D9D9E3" w:frame="1"/>
        </w:rPr>
      </w:pPr>
      <w:r w:rsidRPr="007B3893">
        <w:rPr>
          <w:bdr w:val="single" w:sz="2" w:space="0" w:color="D9D9E3" w:frame="1"/>
        </w:rPr>
        <w:t xml:space="preserve">        </w:t>
      </w:r>
      <w:proofErr w:type="spellStart"/>
      <w:r w:rsidRPr="007B3893">
        <w:rPr>
          <w:bdr w:val="single" w:sz="2" w:space="0" w:color="D9D9E3" w:frame="1"/>
        </w:rPr>
        <w:t>Console.WriteLine</w:t>
      </w:r>
      <w:proofErr w:type="spellEnd"/>
      <w:r w:rsidRPr="007B3893">
        <w:rPr>
          <w:bdr w:val="single" w:sz="2" w:space="0" w:color="D9D9E3" w:frame="1"/>
        </w:rPr>
        <w:t>(collection[0]); // Outputs: Item 1</w:t>
      </w:r>
    </w:p>
    <w:p w14:paraId="4D00D8D6" w14:textId="77777777" w:rsidR="007B3893" w:rsidRPr="007B3893" w:rsidRDefault="007B3893" w:rsidP="00470BA8">
      <w:pPr>
        <w:pStyle w:val="wbbcode"/>
        <w:rPr>
          <w:bdr w:val="single" w:sz="2" w:space="0" w:color="D9D9E3" w:frame="1"/>
        </w:rPr>
      </w:pPr>
      <w:r w:rsidRPr="007B3893">
        <w:rPr>
          <w:bdr w:val="single" w:sz="2" w:space="0" w:color="D9D9E3" w:frame="1"/>
        </w:rPr>
        <w:t xml:space="preserve">        </w:t>
      </w:r>
      <w:proofErr w:type="spellStart"/>
      <w:r w:rsidRPr="007B3893">
        <w:rPr>
          <w:bdr w:val="single" w:sz="2" w:space="0" w:color="D9D9E3" w:frame="1"/>
        </w:rPr>
        <w:t>Console.WriteLine</w:t>
      </w:r>
      <w:proofErr w:type="spellEnd"/>
      <w:r w:rsidRPr="007B3893">
        <w:rPr>
          <w:bdr w:val="single" w:sz="2" w:space="0" w:color="D9D9E3" w:frame="1"/>
        </w:rPr>
        <w:t>(collection[1]); // Outputs: Item 2</w:t>
      </w:r>
    </w:p>
    <w:p w14:paraId="348B5E0A" w14:textId="77777777" w:rsidR="007B3893" w:rsidRPr="007B3893" w:rsidRDefault="007B3893" w:rsidP="00470BA8">
      <w:pPr>
        <w:pStyle w:val="wbbcode"/>
        <w:rPr>
          <w:bdr w:val="single" w:sz="2" w:space="0" w:color="D9D9E3" w:frame="1"/>
        </w:rPr>
      </w:pPr>
      <w:r w:rsidRPr="007B3893">
        <w:rPr>
          <w:bdr w:val="single" w:sz="2" w:space="0" w:color="D9D9E3" w:frame="1"/>
        </w:rPr>
        <w:t xml:space="preserve">    }</w:t>
      </w:r>
    </w:p>
    <w:p w14:paraId="5E726681" w14:textId="77777777" w:rsidR="007B3893" w:rsidRDefault="007B3893" w:rsidP="00470BA8">
      <w:pPr>
        <w:pStyle w:val="wbbcode"/>
        <w:rPr>
          <w:bdr w:val="single" w:sz="2" w:space="0" w:color="D9D9E3" w:frame="1"/>
        </w:rPr>
      </w:pPr>
      <w:r w:rsidRPr="007B3893">
        <w:rPr>
          <w:bdr w:val="single" w:sz="2" w:space="0" w:color="D9D9E3" w:frame="1"/>
        </w:rPr>
        <w:t>}</w:t>
      </w:r>
    </w:p>
    <w:p w14:paraId="65CE6A24" w14:textId="549B21F4" w:rsidR="00181172" w:rsidRDefault="00181172" w:rsidP="007B389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In this example, </w:t>
      </w:r>
      <w:proofErr w:type="spellStart"/>
      <w:r>
        <w:rPr>
          <w:rStyle w:val="HTMLCode"/>
          <w:rFonts w:ascii="Ubuntu Mono" w:hAnsi="Ubuntu Mono"/>
          <w:b/>
          <w:bCs/>
          <w:color w:val="374151"/>
          <w:sz w:val="21"/>
          <w:szCs w:val="21"/>
          <w:bdr w:val="single" w:sz="2" w:space="0" w:color="D9D9E3" w:frame="1"/>
        </w:rPr>
        <w:t>MyCollection</w:t>
      </w:r>
      <w:proofErr w:type="spellEnd"/>
      <w:r>
        <w:rPr>
          <w:rFonts w:ascii="Segoe UI" w:hAnsi="Segoe UI" w:cs="Segoe UI"/>
          <w:color w:val="374151"/>
        </w:rPr>
        <w:t xml:space="preserve"> is a class with an indexer that allows you to set and get values using index syntax. The </w:t>
      </w:r>
      <w:r>
        <w:rPr>
          <w:rStyle w:val="HTMLCode"/>
          <w:rFonts w:ascii="Ubuntu Mono" w:hAnsi="Ubuntu Mono"/>
          <w:b/>
          <w:bCs/>
          <w:color w:val="374151"/>
          <w:sz w:val="21"/>
          <w:szCs w:val="21"/>
          <w:bdr w:val="single" w:sz="2" w:space="0" w:color="D9D9E3" w:frame="1"/>
        </w:rPr>
        <w:t>Main</w:t>
      </w:r>
      <w:r>
        <w:rPr>
          <w:rFonts w:ascii="Segoe UI" w:hAnsi="Segoe UI" w:cs="Segoe UI"/>
          <w:color w:val="374151"/>
        </w:rPr>
        <w:t xml:space="preserve"> method demonstrates how to use the indexer to access elements within an instance of the class.</w:t>
      </w:r>
    </w:p>
    <w:p w14:paraId="2F754972" w14:textId="77777777" w:rsidR="00181172" w:rsidRPr="003A07F9" w:rsidRDefault="00181172" w:rsidP="003A07F9">
      <w:pPr>
        <w:shd w:val="clear" w:color="auto" w:fill="FFFFFF"/>
        <w:spacing w:after="390" w:line="390" w:lineRule="atLeast"/>
        <w:rPr>
          <w:rFonts w:ascii="Roboto" w:eastAsia="Times New Roman" w:hAnsi="Roboto" w:cs="Times New Roman"/>
          <w:color w:val="51565E"/>
          <w:kern w:val="0"/>
          <w:sz w:val="24"/>
          <w:szCs w:val="24"/>
          <w:lang w:eastAsia="en-GB"/>
          <w14:ligatures w14:val="none"/>
        </w:rPr>
      </w:pPr>
    </w:p>
    <w:p w14:paraId="10F8AAAA" w14:textId="4A1450C1" w:rsidR="003A07F9" w:rsidRPr="003A07F9" w:rsidRDefault="003A07F9" w:rsidP="00E92793">
      <w:pPr>
        <w:pStyle w:val="Heading1"/>
      </w:pPr>
      <w:r w:rsidRPr="003A07F9">
        <w:t>What is the distinction between "throw" and "throw ex" in.NET?</w:t>
      </w:r>
    </w:p>
    <w:p w14:paraId="2EB80710" w14:textId="77777777" w:rsidR="003A07F9" w:rsidRPr="003A07F9" w:rsidRDefault="003A07F9" w:rsidP="00470BA8">
      <w:pPr>
        <w:pStyle w:val="wbbpara"/>
        <w:rPr>
          <w:color w:val="385623" w:themeColor="accent6" w:themeShade="80"/>
        </w:rPr>
      </w:pPr>
      <w:r w:rsidRPr="003A07F9">
        <w:rPr>
          <w:color w:val="385623" w:themeColor="accent6" w:themeShade="80"/>
        </w:rPr>
        <w:t>“Throw” statement keeps the original error stack. But “throw ex” keeps the stack trace from their throw point. </w:t>
      </w:r>
    </w:p>
    <w:p w14:paraId="64F3B957" w14:textId="1D24EB39" w:rsidR="003A07F9" w:rsidRPr="003A07F9" w:rsidRDefault="003A07F9" w:rsidP="00E92793">
      <w:pPr>
        <w:pStyle w:val="Heading1"/>
      </w:pPr>
      <w:r w:rsidRPr="003A07F9">
        <w:rPr>
          <w:highlight w:val="yellow"/>
        </w:rPr>
        <w:t>What are C# attributes and its significance?</w:t>
      </w:r>
    </w:p>
    <w:p w14:paraId="751A3836" w14:textId="77777777" w:rsidR="003A07F9" w:rsidRPr="003A07F9" w:rsidRDefault="003A07F9" w:rsidP="00470BA8">
      <w:pPr>
        <w:pStyle w:val="wbbpara"/>
        <w:rPr>
          <w:color w:val="385623" w:themeColor="accent6" w:themeShade="80"/>
        </w:rPr>
      </w:pPr>
      <w:r w:rsidRPr="003A07F9">
        <w:rPr>
          <w:color w:val="385623" w:themeColor="accent6" w:themeShade="80"/>
        </w:rPr>
        <w:t>C# gives developers an option to define declarative tags on a few entities. For instance, class and method are known as attributes. The information related to the attribute can be retrieved during runtime by taking the help of Reflection.</w:t>
      </w:r>
    </w:p>
    <w:p w14:paraId="09EB6841" w14:textId="080D3241" w:rsidR="003A07F9" w:rsidRPr="003A07F9" w:rsidRDefault="003A07F9" w:rsidP="00E92793">
      <w:pPr>
        <w:pStyle w:val="Heading1"/>
      </w:pPr>
      <w:r w:rsidRPr="003A07F9">
        <w:t>In C#, how do you implement the singleton design pattern?</w:t>
      </w:r>
    </w:p>
    <w:p w14:paraId="270B4A2D" w14:textId="77777777" w:rsidR="003A07F9" w:rsidRPr="003A07F9" w:rsidRDefault="003A07F9" w:rsidP="00470BA8">
      <w:pPr>
        <w:pStyle w:val="wbbpara"/>
        <w:rPr>
          <w:color w:val="385623" w:themeColor="accent6" w:themeShade="80"/>
        </w:rPr>
      </w:pPr>
      <w:r w:rsidRPr="003A07F9">
        <w:rPr>
          <w:color w:val="385623" w:themeColor="accent6" w:themeShade="80"/>
        </w:rPr>
        <w:t>In a singleton pattern, a class is allowed to have only one instance, and an access point is provided to it globally.</w:t>
      </w:r>
    </w:p>
    <w:p w14:paraId="4218DB7A" w14:textId="53EB6873" w:rsidR="003A07F9" w:rsidRPr="003A07F9" w:rsidRDefault="003A07F9" w:rsidP="00E92793">
      <w:pPr>
        <w:pStyle w:val="Heading1"/>
      </w:pPr>
      <w:r w:rsidRPr="003A07F9">
        <w:t xml:space="preserve">What's the distinction between </w:t>
      </w:r>
      <w:proofErr w:type="spellStart"/>
      <w:r w:rsidRPr="003A07F9">
        <w:t>directcast</w:t>
      </w:r>
      <w:proofErr w:type="spellEnd"/>
      <w:r w:rsidRPr="003A07F9">
        <w:t xml:space="preserve"> and </w:t>
      </w:r>
      <w:proofErr w:type="spellStart"/>
      <w:r w:rsidRPr="003A07F9">
        <w:t>ctype</w:t>
      </w:r>
      <w:proofErr w:type="spellEnd"/>
      <w:r w:rsidRPr="003A07F9">
        <w:t>?</w:t>
      </w:r>
    </w:p>
    <w:p w14:paraId="4EA8B3DB" w14:textId="77777777" w:rsidR="003A07F9" w:rsidRPr="003A07F9" w:rsidRDefault="003A07F9" w:rsidP="00470BA8">
      <w:pPr>
        <w:pStyle w:val="wbbpara"/>
        <w:rPr>
          <w:color w:val="385623" w:themeColor="accent6" w:themeShade="80"/>
        </w:rPr>
      </w:pPr>
      <w:r w:rsidRPr="003A07F9">
        <w:rPr>
          <w:color w:val="385623" w:themeColor="accent6" w:themeShade="80"/>
        </w:rPr>
        <w:t xml:space="preserve">If an object is required to have the run-time type similar to a different object, then </w:t>
      </w:r>
      <w:proofErr w:type="spellStart"/>
      <w:r w:rsidRPr="003A07F9">
        <w:rPr>
          <w:color w:val="385623" w:themeColor="accent6" w:themeShade="80"/>
        </w:rPr>
        <w:t>DirectCast</w:t>
      </w:r>
      <w:proofErr w:type="spellEnd"/>
      <w:r w:rsidRPr="003A07F9">
        <w:rPr>
          <w:color w:val="385623" w:themeColor="accent6" w:themeShade="80"/>
        </w:rPr>
        <w:t xml:space="preserve"> is used to convert it. When the conversion is between the expression as well as the type, then </w:t>
      </w:r>
      <w:proofErr w:type="spellStart"/>
      <w:r w:rsidRPr="003A07F9">
        <w:rPr>
          <w:color w:val="385623" w:themeColor="accent6" w:themeShade="80"/>
        </w:rPr>
        <w:t>Ctype</w:t>
      </w:r>
      <w:proofErr w:type="spellEnd"/>
      <w:r w:rsidRPr="003A07F9">
        <w:rPr>
          <w:color w:val="385623" w:themeColor="accent6" w:themeShade="80"/>
        </w:rPr>
        <w:t xml:space="preserve"> is used.</w:t>
      </w:r>
    </w:p>
    <w:p w14:paraId="3908BEE9" w14:textId="5ED2B210" w:rsidR="003A07F9" w:rsidRPr="003A07F9" w:rsidRDefault="003A07F9" w:rsidP="00E92793">
      <w:pPr>
        <w:pStyle w:val="Heading1"/>
      </w:pPr>
      <w:r w:rsidRPr="003A07F9">
        <w:t>Is C# code managed or unmanaged code?</w:t>
      </w:r>
    </w:p>
    <w:p w14:paraId="1F90CF22" w14:textId="77777777" w:rsidR="003A07F9" w:rsidRPr="003A07F9" w:rsidRDefault="003A07F9" w:rsidP="00470BA8">
      <w:pPr>
        <w:pStyle w:val="wbbpara"/>
        <w:rPr>
          <w:color w:val="385623" w:themeColor="accent6" w:themeShade="80"/>
        </w:rPr>
      </w:pPr>
      <w:r w:rsidRPr="003A07F9">
        <w:rPr>
          <w:color w:val="385623" w:themeColor="accent6" w:themeShade="80"/>
        </w:rPr>
        <w:t>C# is a managed code as the runtime of Common language can compile C# code to Intermediate language.</w:t>
      </w:r>
    </w:p>
    <w:p w14:paraId="116700B4" w14:textId="5E037787" w:rsidR="003A07F9" w:rsidRPr="003A07F9" w:rsidRDefault="003A07F9" w:rsidP="00E92793">
      <w:pPr>
        <w:pStyle w:val="Heading1"/>
      </w:pPr>
      <w:r w:rsidRPr="003A07F9">
        <w:t>What is a Console application?</w:t>
      </w:r>
    </w:p>
    <w:p w14:paraId="3792B975" w14:textId="77777777" w:rsidR="003A07F9" w:rsidRPr="003A07F9" w:rsidRDefault="003A07F9" w:rsidP="00470BA8">
      <w:pPr>
        <w:pStyle w:val="wbbpara"/>
        <w:rPr>
          <w:color w:val="385623" w:themeColor="accent6" w:themeShade="80"/>
        </w:rPr>
      </w:pPr>
      <w:r w:rsidRPr="003A07F9">
        <w:rPr>
          <w:color w:val="385623" w:themeColor="accent6" w:themeShade="80"/>
        </w:rPr>
        <w:t>An application that is able to run in the command prompt window is called a console application. </w:t>
      </w:r>
    </w:p>
    <w:p w14:paraId="12E17C99" w14:textId="6BE43609" w:rsidR="003A07F9" w:rsidRPr="003A07F9" w:rsidRDefault="003A07F9" w:rsidP="00E92793">
      <w:pPr>
        <w:pStyle w:val="Heading1"/>
      </w:pPr>
      <w:r w:rsidRPr="003A07F9">
        <w:t>What are namespaces in C#?</w:t>
      </w:r>
    </w:p>
    <w:p w14:paraId="6F75AACF" w14:textId="77777777" w:rsidR="003A07F9" w:rsidRPr="003A07F9" w:rsidRDefault="003A07F9" w:rsidP="00470BA8">
      <w:pPr>
        <w:pStyle w:val="wbbpara"/>
        <w:rPr>
          <w:color w:val="385623" w:themeColor="accent6" w:themeShade="80"/>
        </w:rPr>
      </w:pPr>
      <w:r w:rsidRPr="003A07F9">
        <w:rPr>
          <w:color w:val="385623" w:themeColor="accent6" w:themeShade="80"/>
        </w:rPr>
        <w:t>Namespaces allow you to keep one set of names that is different from others. A great advantage of namespace is that class names declared in one namespace don’t clash with those declared in another namespace. </w:t>
      </w:r>
    </w:p>
    <w:p w14:paraId="1026AE01" w14:textId="79B5B93D" w:rsidR="003A07F9" w:rsidRPr="003A07F9" w:rsidRDefault="003A07F9" w:rsidP="00E92793">
      <w:pPr>
        <w:pStyle w:val="Heading1"/>
      </w:pPr>
      <w:r w:rsidRPr="003A07F9">
        <w:lastRenderedPageBreak/>
        <w:t>What is the distinction between the Dispose() and Finalize() methods?</w:t>
      </w:r>
    </w:p>
    <w:p w14:paraId="36EE17EF" w14:textId="77777777" w:rsidR="003A07F9" w:rsidRPr="003A07F9" w:rsidRDefault="003A07F9" w:rsidP="00470BA8">
      <w:pPr>
        <w:pStyle w:val="wbbpara"/>
        <w:rPr>
          <w:color w:val="385623" w:themeColor="accent6" w:themeShade="80"/>
        </w:rPr>
      </w:pPr>
      <w:r w:rsidRPr="003A07F9">
        <w:rPr>
          <w:color w:val="385623" w:themeColor="accent6" w:themeShade="80"/>
        </w:rPr>
        <w:t>Namespaces, interfaces, structures, and delegates can all be members. </w:t>
      </w:r>
    </w:p>
    <w:p w14:paraId="6718EECF" w14:textId="631014EA" w:rsidR="003A07F9" w:rsidRPr="003A07F9" w:rsidRDefault="003A07F9" w:rsidP="00E92793">
      <w:pPr>
        <w:pStyle w:val="Heading1"/>
      </w:pPr>
      <w:r w:rsidRPr="003A07F9">
        <w:t>Write features of Generics in C#?</w:t>
      </w:r>
    </w:p>
    <w:p w14:paraId="428E63E0" w14:textId="77777777" w:rsidR="003A07F9" w:rsidRPr="003A07F9" w:rsidRDefault="003A07F9" w:rsidP="00470BA8">
      <w:pPr>
        <w:pStyle w:val="wbbpara"/>
        <w:rPr>
          <w:color w:val="385623" w:themeColor="accent6" w:themeShade="80"/>
        </w:rPr>
      </w:pPr>
      <w:r w:rsidRPr="003A07F9">
        <w:rPr>
          <w:color w:val="385623" w:themeColor="accent6" w:themeShade="80"/>
        </w:rPr>
        <w:t>Generics is a technique to improve your program in various ways including creating generic classes and reusing code.</w:t>
      </w:r>
    </w:p>
    <w:p w14:paraId="6B9A58B2" w14:textId="2278F954" w:rsidR="003A07F9" w:rsidRPr="003A07F9" w:rsidRDefault="003A07F9" w:rsidP="00E92793">
      <w:pPr>
        <w:pStyle w:val="Heading1"/>
      </w:pPr>
      <w:r w:rsidRPr="003A07F9">
        <w:t xml:space="preserve">Difference between </w:t>
      </w:r>
      <w:proofErr w:type="spellStart"/>
      <w:r w:rsidRPr="003A07F9">
        <w:t>SortedList</w:t>
      </w:r>
      <w:proofErr w:type="spellEnd"/>
      <w:r w:rsidRPr="003A07F9">
        <w:t xml:space="preserve"> and </w:t>
      </w:r>
      <w:proofErr w:type="spellStart"/>
      <w:r w:rsidRPr="003A07F9">
        <w:t>SortedDictionary</w:t>
      </w:r>
      <w:proofErr w:type="spellEnd"/>
      <w:r w:rsidRPr="003A07F9">
        <w:t xml:space="preserve"> in C#.</w:t>
      </w:r>
    </w:p>
    <w:p w14:paraId="1B499A14" w14:textId="77777777" w:rsidR="003A07F9" w:rsidRPr="003A07F9" w:rsidRDefault="003A07F9" w:rsidP="00470BA8">
      <w:pPr>
        <w:pStyle w:val="wbbpara"/>
        <w:rPr>
          <w:color w:val="385623" w:themeColor="accent6" w:themeShade="80"/>
        </w:rPr>
      </w:pPr>
      <w:proofErr w:type="spellStart"/>
      <w:r w:rsidRPr="003A07F9">
        <w:rPr>
          <w:color w:val="385623" w:themeColor="accent6" w:themeShade="80"/>
        </w:rPr>
        <w:t>SortedList</w:t>
      </w:r>
      <w:proofErr w:type="spellEnd"/>
      <w:r w:rsidRPr="003A07F9">
        <w:rPr>
          <w:color w:val="385623" w:themeColor="accent6" w:themeShade="80"/>
        </w:rPr>
        <w:t xml:space="preserve"> is a collection of value pairs sorted by their keys. </w:t>
      </w:r>
      <w:proofErr w:type="spellStart"/>
      <w:r w:rsidRPr="003A07F9">
        <w:rPr>
          <w:color w:val="385623" w:themeColor="accent6" w:themeShade="80"/>
        </w:rPr>
        <w:t>SortedDictionary</w:t>
      </w:r>
      <w:proofErr w:type="spellEnd"/>
      <w:r w:rsidRPr="003A07F9">
        <w:rPr>
          <w:color w:val="385623" w:themeColor="accent6" w:themeShade="80"/>
        </w:rPr>
        <w:t xml:space="preserve"> is a collection to store the value pairs in the sorted form, in which the sorting is done on the key.</w:t>
      </w:r>
    </w:p>
    <w:p w14:paraId="71A8BD04" w14:textId="3264451B" w:rsidR="003A07F9" w:rsidRPr="003A07F9" w:rsidRDefault="003A07F9" w:rsidP="00E92793">
      <w:pPr>
        <w:pStyle w:val="Heading1"/>
      </w:pPr>
      <w:r w:rsidRPr="003A07F9">
        <w:t>What is Singleton design pattern in C#?</w:t>
      </w:r>
    </w:p>
    <w:p w14:paraId="716834CB" w14:textId="77777777" w:rsidR="003A07F9" w:rsidRPr="003A07F9" w:rsidRDefault="003A07F9" w:rsidP="00470BA8">
      <w:pPr>
        <w:pStyle w:val="wbbpara"/>
        <w:rPr>
          <w:color w:val="385623" w:themeColor="accent6" w:themeShade="80"/>
        </w:rPr>
      </w:pPr>
      <w:r w:rsidRPr="003A07F9">
        <w:rPr>
          <w:color w:val="385623" w:themeColor="accent6" w:themeShade="80"/>
        </w:rPr>
        <w:t>Singleton design pattern in C# has just one instance that gives global access to it. </w:t>
      </w:r>
    </w:p>
    <w:p w14:paraId="45BE30C7" w14:textId="3C44B7B2" w:rsidR="003A07F9" w:rsidRPr="003A07F9" w:rsidRDefault="003A07F9" w:rsidP="00E92793">
      <w:pPr>
        <w:pStyle w:val="Heading1"/>
      </w:pPr>
      <w:r w:rsidRPr="003A07F9">
        <w:t>What is tuple in C#?</w:t>
      </w:r>
    </w:p>
    <w:p w14:paraId="2C6224D3" w14:textId="77777777" w:rsidR="003A07F9" w:rsidRPr="003A07F9" w:rsidRDefault="003A07F9" w:rsidP="00470BA8">
      <w:pPr>
        <w:pStyle w:val="wbbpara"/>
        <w:rPr>
          <w:color w:val="385623" w:themeColor="accent6" w:themeShade="80"/>
        </w:rPr>
      </w:pPr>
      <w:r w:rsidRPr="003A07F9">
        <w:rPr>
          <w:color w:val="385623" w:themeColor="accent6" w:themeShade="80"/>
        </w:rPr>
        <w:t>Tuple is a data structure to represent a data set that has multiple values that could be related to each other. </w:t>
      </w:r>
    </w:p>
    <w:p w14:paraId="4C2B8705" w14:textId="22499B1E" w:rsidR="003A07F9" w:rsidRPr="003A07F9" w:rsidRDefault="003A07F9" w:rsidP="00E92793">
      <w:pPr>
        <w:pStyle w:val="Heading1"/>
      </w:pPr>
      <w:r w:rsidRPr="003A07F9">
        <w:t>What are Events?</w:t>
      </w:r>
    </w:p>
    <w:p w14:paraId="3CE7B8E3" w14:textId="77777777" w:rsidR="003A07F9" w:rsidRPr="003A07F9" w:rsidRDefault="003A07F9" w:rsidP="00470BA8">
      <w:pPr>
        <w:pStyle w:val="wbbpara"/>
        <w:rPr>
          <w:color w:val="385623" w:themeColor="accent6" w:themeShade="80"/>
        </w:rPr>
      </w:pPr>
      <w:r w:rsidRPr="003A07F9">
        <w:rPr>
          <w:color w:val="385623" w:themeColor="accent6" w:themeShade="80"/>
        </w:rPr>
        <w:t>An event is a notice that something has occurred.</w:t>
      </w:r>
    </w:p>
    <w:p w14:paraId="20ACAFCA" w14:textId="7B7E8DBE" w:rsidR="003A07F9" w:rsidRPr="003A07F9" w:rsidRDefault="003A07F9" w:rsidP="00E92793">
      <w:pPr>
        <w:pStyle w:val="Heading1"/>
      </w:pPr>
      <w:r w:rsidRPr="003A07F9">
        <w:t>What is the Constructor Chaining in C#? </w:t>
      </w:r>
    </w:p>
    <w:p w14:paraId="1BE08B43" w14:textId="77777777" w:rsidR="003A07F9" w:rsidRPr="003A07F9" w:rsidRDefault="003A07F9" w:rsidP="00470BA8">
      <w:pPr>
        <w:pStyle w:val="wbbpara"/>
        <w:rPr>
          <w:color w:val="385623" w:themeColor="accent6" w:themeShade="80"/>
        </w:rPr>
      </w:pPr>
      <w:r w:rsidRPr="003A07F9">
        <w:rPr>
          <w:color w:val="385623" w:themeColor="accent6" w:themeShade="80"/>
        </w:rPr>
        <w:t>With Constructor Chaining, an overloaded constructor can be called from another constructor. The constructor must belong to the same class. </w:t>
      </w:r>
    </w:p>
    <w:p w14:paraId="104B49A2" w14:textId="1EE7C1E9" w:rsidR="003A07F9" w:rsidRPr="003A07F9" w:rsidRDefault="003A07F9" w:rsidP="00E92793">
      <w:pPr>
        <w:pStyle w:val="Heading1"/>
      </w:pPr>
      <w:r w:rsidRPr="003A07F9">
        <w:t>What is a multicasting delegate in C#?</w:t>
      </w:r>
    </w:p>
    <w:p w14:paraId="3354797C" w14:textId="77777777" w:rsidR="003A07F9" w:rsidRPr="003A07F9" w:rsidRDefault="003A07F9" w:rsidP="00470BA8">
      <w:pPr>
        <w:pStyle w:val="wbbpara"/>
        <w:rPr>
          <w:color w:val="385623" w:themeColor="accent6" w:themeShade="80"/>
        </w:rPr>
      </w:pPr>
      <w:r w:rsidRPr="003A07F9">
        <w:rPr>
          <w:color w:val="385623" w:themeColor="accent6" w:themeShade="80"/>
        </w:rPr>
        <w:t>Multicasting of delegates helps users to point to more than one method in a single call.</w:t>
      </w:r>
    </w:p>
    <w:p w14:paraId="4AC55546" w14:textId="64527A72" w:rsidR="003A07F9" w:rsidRPr="003A07F9" w:rsidRDefault="003A07F9" w:rsidP="00E92793">
      <w:pPr>
        <w:pStyle w:val="Heading1"/>
      </w:pPr>
      <w:r w:rsidRPr="003A07F9">
        <w:t>What are Accessibility Modifiers in C#?</w:t>
      </w:r>
    </w:p>
    <w:p w14:paraId="0F65465C" w14:textId="77777777" w:rsidR="003A07F9" w:rsidRPr="003A07F9" w:rsidRDefault="003A07F9" w:rsidP="00470BA8">
      <w:pPr>
        <w:pStyle w:val="wbbpara"/>
        <w:rPr>
          <w:color w:val="385623" w:themeColor="accent6" w:themeShade="80"/>
        </w:rPr>
      </w:pPr>
      <w:r w:rsidRPr="003A07F9">
        <w:rPr>
          <w:color w:val="385623" w:themeColor="accent6" w:themeShade="80"/>
        </w:rPr>
        <w:t>Access Modifiers are terms that specify a program's member, class, or datatype's accessibility.</w:t>
      </w:r>
    </w:p>
    <w:p w14:paraId="3B48E86D" w14:textId="7A0BDC3A" w:rsidR="003A07F9" w:rsidRPr="003A07F9" w:rsidRDefault="003A07F9" w:rsidP="00E92793">
      <w:pPr>
        <w:pStyle w:val="Heading1"/>
      </w:pPr>
      <w:r w:rsidRPr="003A07F9">
        <w:lastRenderedPageBreak/>
        <w:t>What is a Virtual Method in C#?</w:t>
      </w:r>
    </w:p>
    <w:p w14:paraId="77096F7E" w14:textId="77777777" w:rsidR="003A07F9" w:rsidRPr="003A07F9" w:rsidRDefault="003A07F9" w:rsidP="00470BA8">
      <w:pPr>
        <w:pStyle w:val="wbbpara"/>
        <w:rPr>
          <w:color w:val="385623" w:themeColor="accent6" w:themeShade="80"/>
        </w:rPr>
      </w:pPr>
      <w:r w:rsidRPr="003A07F9">
        <w:rPr>
          <w:color w:val="385623" w:themeColor="accent6" w:themeShade="80"/>
        </w:rPr>
        <w:t>In the parent class, a virtual method is declared that can be overridden in the child class. We construct a virtual method in the base class using the virtual keyword, and that function is overridden in the derived class with the Override keyword.</w:t>
      </w:r>
    </w:p>
    <w:p w14:paraId="40072311" w14:textId="5E15850B" w:rsidR="003A07F9" w:rsidRPr="003A07F9" w:rsidRDefault="003A07F9" w:rsidP="00E92793">
      <w:pPr>
        <w:pStyle w:val="Heading1"/>
      </w:pPr>
      <w:r w:rsidRPr="003A07F9">
        <w:t>What is Multithreading with .NET?</w:t>
      </w:r>
    </w:p>
    <w:p w14:paraId="6CD92B66" w14:textId="77777777" w:rsidR="003A07F9" w:rsidRPr="003A07F9" w:rsidRDefault="003A07F9" w:rsidP="00470BA8">
      <w:pPr>
        <w:pStyle w:val="wbbpara"/>
        <w:rPr>
          <w:color w:val="385623" w:themeColor="accent6" w:themeShade="80"/>
        </w:rPr>
      </w:pPr>
      <w:r w:rsidRPr="003A07F9">
        <w:rPr>
          <w:color w:val="385623" w:themeColor="accent6" w:themeShade="80"/>
        </w:rPr>
        <w:t>Multi-threading refers to the use of multiple threads within a single process. Each thread here performs a different function.</w:t>
      </w:r>
    </w:p>
    <w:p w14:paraId="6262DB4B" w14:textId="73F2AE2E" w:rsidR="003A07F9" w:rsidRPr="003A07F9" w:rsidRDefault="003A07F9" w:rsidP="00E92793">
      <w:pPr>
        <w:pStyle w:val="Heading1"/>
      </w:pPr>
      <w:r w:rsidRPr="003A07F9">
        <w:t>In C#, what is a Hash table class?</w:t>
      </w:r>
    </w:p>
    <w:p w14:paraId="0583B42D" w14:textId="77777777" w:rsidR="003A07F9" w:rsidRPr="003A07F9" w:rsidRDefault="003A07F9" w:rsidP="00470BA8">
      <w:pPr>
        <w:pStyle w:val="wbbpara"/>
        <w:rPr>
          <w:color w:val="385623" w:themeColor="accent6" w:themeShade="80"/>
        </w:rPr>
      </w:pPr>
      <w:r w:rsidRPr="003A07F9">
        <w:rPr>
          <w:color w:val="385623" w:themeColor="accent6" w:themeShade="80"/>
        </w:rPr>
        <w:t>The Hash table class represents a collection of key/value pairs that are organized based on the hash code of the key.</w:t>
      </w:r>
    </w:p>
    <w:p w14:paraId="28A3D35A" w14:textId="65C42DC7" w:rsidR="003A07F9" w:rsidRPr="003A07F9" w:rsidRDefault="003A07F9" w:rsidP="00E92793">
      <w:pPr>
        <w:pStyle w:val="Heading1"/>
      </w:pPr>
      <w:r w:rsidRPr="003A07F9">
        <w:t>What is LINQ in C#?</w:t>
      </w:r>
    </w:p>
    <w:p w14:paraId="2FEFF598" w14:textId="77777777" w:rsidR="003A07F9" w:rsidRPr="003A07F9" w:rsidRDefault="003A07F9" w:rsidP="00470BA8">
      <w:pPr>
        <w:pStyle w:val="wbbpara"/>
        <w:rPr>
          <w:color w:val="385623" w:themeColor="accent6" w:themeShade="80"/>
        </w:rPr>
      </w:pPr>
      <w:r w:rsidRPr="003A07F9">
        <w:rPr>
          <w:color w:val="385623" w:themeColor="accent6" w:themeShade="80"/>
        </w:rPr>
        <w:t>LINQ refers to Language Integrated Query. It provides .NET languages (like C#) the ability to generate queries to retrieve data from the data source. </w:t>
      </w:r>
    </w:p>
    <w:p w14:paraId="23AD9027" w14:textId="6BF88C99" w:rsidR="003A07F9" w:rsidRPr="003A07F9" w:rsidRDefault="003A07F9" w:rsidP="00E92793">
      <w:pPr>
        <w:pStyle w:val="Heading1"/>
      </w:pPr>
      <w:r w:rsidRPr="003A07F9">
        <w:t>Why can't a private virtual procedure in C# be overridden?</w:t>
      </w:r>
    </w:p>
    <w:p w14:paraId="547FEA07" w14:textId="77777777" w:rsidR="003A07F9" w:rsidRPr="003A07F9" w:rsidRDefault="003A07F9" w:rsidP="00470BA8">
      <w:pPr>
        <w:pStyle w:val="wbbpara"/>
        <w:rPr>
          <w:color w:val="385623" w:themeColor="accent6" w:themeShade="80"/>
        </w:rPr>
      </w:pPr>
      <w:r w:rsidRPr="003A07F9">
        <w:rPr>
          <w:color w:val="385623" w:themeColor="accent6" w:themeShade="80"/>
        </w:rPr>
        <w:t>Private virtual methods are not accessible outside of the class.</w:t>
      </w:r>
    </w:p>
    <w:p w14:paraId="4A4201C8" w14:textId="582AC5A6" w:rsidR="003A07F9" w:rsidRPr="003A07F9" w:rsidRDefault="003A07F9" w:rsidP="00E92793">
      <w:pPr>
        <w:pStyle w:val="Heading1"/>
      </w:pPr>
      <w:r w:rsidRPr="003A07F9">
        <w:t>What is File Handling in C#?</w:t>
      </w:r>
    </w:p>
    <w:p w14:paraId="614B3D6E" w14:textId="77777777" w:rsidR="003A07F9" w:rsidRPr="003A07F9" w:rsidRDefault="003A07F9" w:rsidP="00470BA8">
      <w:pPr>
        <w:pStyle w:val="wbbpara"/>
        <w:rPr>
          <w:color w:val="385623" w:themeColor="accent6" w:themeShade="80"/>
        </w:rPr>
      </w:pPr>
      <w:r w:rsidRPr="003A07F9">
        <w:rPr>
          <w:color w:val="385623" w:themeColor="accent6" w:themeShade="80"/>
        </w:rPr>
        <w:t>File handling includes operations such as creating the file, reading from the file, and appending the file, among others.</w:t>
      </w:r>
    </w:p>
    <w:p w14:paraId="1E8094C2" w14:textId="2424464E" w:rsidR="003A07F9" w:rsidRPr="003A07F9" w:rsidRDefault="003A07F9" w:rsidP="00E92793">
      <w:pPr>
        <w:pStyle w:val="Heading1"/>
      </w:pPr>
      <w:r w:rsidRPr="003A07F9">
        <w:t>What do you understand about Get and Set Accessor properties?</w:t>
      </w:r>
    </w:p>
    <w:p w14:paraId="45D78A41" w14:textId="77777777" w:rsidR="003A07F9" w:rsidRPr="003A07F9" w:rsidRDefault="003A07F9" w:rsidP="00470BA8">
      <w:pPr>
        <w:pStyle w:val="wbbpara"/>
        <w:rPr>
          <w:color w:val="385623" w:themeColor="accent6" w:themeShade="80"/>
        </w:rPr>
      </w:pPr>
      <w:r w:rsidRPr="003A07F9">
        <w:rPr>
          <w:color w:val="385623" w:themeColor="accent6" w:themeShade="80"/>
        </w:rPr>
        <w:t>In C#, Get and Set are termed accessors because they use properties. Such private fields are accessed via accessors.</w:t>
      </w:r>
    </w:p>
    <w:p w14:paraId="78DFA6CB" w14:textId="23D0A7E3" w:rsidR="003A07F9" w:rsidRPr="003A07F9" w:rsidRDefault="003A07F9" w:rsidP="00E92793">
      <w:pPr>
        <w:pStyle w:val="Heading1"/>
      </w:pPr>
      <w:r w:rsidRPr="003A07F9">
        <w:t>What is the Race condition in C#?</w:t>
      </w:r>
    </w:p>
    <w:p w14:paraId="370EA904" w14:textId="77777777" w:rsidR="003A07F9" w:rsidRPr="003A07F9" w:rsidRDefault="003A07F9" w:rsidP="00470BA8">
      <w:pPr>
        <w:pStyle w:val="wbbpara"/>
        <w:rPr>
          <w:color w:val="385623" w:themeColor="accent6" w:themeShade="80"/>
        </w:rPr>
      </w:pPr>
      <w:r w:rsidRPr="003A07F9">
        <w:rPr>
          <w:color w:val="385623" w:themeColor="accent6" w:themeShade="80"/>
        </w:rPr>
        <w:t>When 2 threads access the same resource and try to change it at the same time, we have a race condition. </w:t>
      </w:r>
    </w:p>
    <w:p w14:paraId="4876CE40" w14:textId="1ABF3E4A" w:rsidR="003A07F9" w:rsidRPr="003A07F9" w:rsidRDefault="003A07F9" w:rsidP="00E92793">
      <w:pPr>
        <w:pStyle w:val="Heading1"/>
      </w:pPr>
      <w:r w:rsidRPr="003A07F9">
        <w:lastRenderedPageBreak/>
        <w:t>Why are Async and Await used in C#?</w:t>
      </w:r>
    </w:p>
    <w:p w14:paraId="10D35840" w14:textId="77777777" w:rsidR="003A07F9" w:rsidRPr="003A07F9" w:rsidRDefault="003A07F9" w:rsidP="00470BA8">
      <w:pPr>
        <w:pStyle w:val="wbbpara"/>
        <w:rPr>
          <w:color w:val="385623" w:themeColor="accent6" w:themeShade="80"/>
        </w:rPr>
      </w:pPr>
      <w:r w:rsidRPr="003A07F9">
        <w:rPr>
          <w:color w:val="385623" w:themeColor="accent6" w:themeShade="80"/>
        </w:rPr>
        <w:t>Asynchronous programming processes execute independently of the primary or other processes. Asynchronous methods in C# are created using the Async and Await keywords.</w:t>
      </w:r>
    </w:p>
    <w:p w14:paraId="16ED516A" w14:textId="639B3F5F" w:rsidR="003A07F9" w:rsidRPr="003A07F9" w:rsidRDefault="003A07F9" w:rsidP="00E92793">
      <w:pPr>
        <w:pStyle w:val="Heading1"/>
      </w:pPr>
      <w:r w:rsidRPr="003A07F9">
        <w:t>What is an Indexer in C#?</w:t>
      </w:r>
    </w:p>
    <w:p w14:paraId="295911E5" w14:textId="77777777" w:rsidR="003A07F9" w:rsidRPr="003A07F9" w:rsidRDefault="003A07F9" w:rsidP="00470BA8">
      <w:pPr>
        <w:pStyle w:val="wbbpara"/>
        <w:rPr>
          <w:color w:val="385623" w:themeColor="accent6" w:themeShade="80"/>
        </w:rPr>
      </w:pPr>
      <w:r w:rsidRPr="003A07F9">
        <w:rPr>
          <w:color w:val="385623" w:themeColor="accent6" w:themeShade="80"/>
        </w:rPr>
        <w:t>An indexer is a class property that allows you to access a member variable of another class using array characteristics.</w:t>
      </w:r>
    </w:p>
    <w:p w14:paraId="5910557B" w14:textId="0C11BCEF" w:rsidR="003A07F9" w:rsidRPr="003A07F9" w:rsidRDefault="003A07F9" w:rsidP="00E92793">
      <w:pPr>
        <w:pStyle w:val="Heading1"/>
      </w:pPr>
      <w:r w:rsidRPr="003A07F9">
        <w:t>What is Thread Pooling in C#?</w:t>
      </w:r>
    </w:p>
    <w:p w14:paraId="62AC40F9" w14:textId="77777777" w:rsidR="003A07F9" w:rsidRPr="003A07F9" w:rsidRDefault="003A07F9" w:rsidP="00470BA8">
      <w:pPr>
        <w:pStyle w:val="wbbpara"/>
        <w:rPr>
          <w:color w:val="385623" w:themeColor="accent6" w:themeShade="80"/>
        </w:rPr>
      </w:pPr>
      <w:r w:rsidRPr="003A07F9">
        <w:rPr>
          <w:color w:val="385623" w:themeColor="accent6" w:themeShade="80"/>
        </w:rPr>
        <w:t>In C#, a Thread Pool is a group of threads. These threads are used to do work without interfering with the principal thread's operation.</w:t>
      </w:r>
    </w:p>
    <w:p w14:paraId="054582E0" w14:textId="77064D11" w:rsidR="003A07F9" w:rsidRPr="003A07F9" w:rsidRDefault="003A07F9" w:rsidP="00E92793">
      <w:pPr>
        <w:pStyle w:val="Heading1"/>
      </w:pPr>
      <w:r w:rsidRPr="003A07F9">
        <w:t>What information can you provide regarding the XSD file in C#?</w:t>
      </w:r>
    </w:p>
    <w:p w14:paraId="56BA8CDC" w14:textId="77777777" w:rsidR="003A07F9" w:rsidRPr="003A07F9" w:rsidRDefault="003A07F9" w:rsidP="00470BA8">
      <w:pPr>
        <w:pStyle w:val="wbbpara"/>
        <w:rPr>
          <w:color w:val="385623" w:themeColor="accent6" w:themeShade="80"/>
        </w:rPr>
      </w:pPr>
      <w:r w:rsidRPr="003A07F9">
        <w:rPr>
          <w:color w:val="385623" w:themeColor="accent6" w:themeShade="80"/>
        </w:rPr>
        <w:t>XSD stands for XML Schema Definition. The XML file can have any attributes and elements if there is no XSD file associated with it. </w:t>
      </w:r>
    </w:p>
    <w:p w14:paraId="4DBACAAF" w14:textId="3B27A439" w:rsidR="003A07F9" w:rsidRPr="003A07F9" w:rsidRDefault="003A07F9" w:rsidP="00E92793">
      <w:pPr>
        <w:pStyle w:val="Heading1"/>
      </w:pPr>
      <w:r w:rsidRPr="003A07F9">
        <w:t>What are I/O classes in C#? </w:t>
      </w:r>
    </w:p>
    <w:p w14:paraId="11FE7198" w14:textId="77777777" w:rsidR="003A07F9" w:rsidRPr="003A07F9" w:rsidRDefault="003A07F9" w:rsidP="00470BA8">
      <w:pPr>
        <w:pStyle w:val="wbbpara"/>
        <w:rPr>
          <w:color w:val="385623" w:themeColor="accent6" w:themeShade="80"/>
        </w:rPr>
      </w:pPr>
      <w:r w:rsidRPr="003A07F9">
        <w:rPr>
          <w:color w:val="385623" w:themeColor="accent6" w:themeShade="80"/>
        </w:rPr>
        <w:t>In C#, the System.IO namespace contains multiple classes that are used to conduct different file operations such as creation, deletion, closure, and opening.</w:t>
      </w:r>
    </w:p>
    <w:p w14:paraId="69589BC6" w14:textId="5A43C8BF" w:rsidR="003A07F9" w:rsidRPr="003A07F9" w:rsidRDefault="003A07F9" w:rsidP="00E92793">
      <w:pPr>
        <w:pStyle w:val="Heading1"/>
      </w:pPr>
      <w:r w:rsidRPr="003A07F9">
        <w:t>What exactly do you mean by regular expressions in C#? </w:t>
      </w:r>
    </w:p>
    <w:p w14:paraId="075CE6AE" w14:textId="77777777" w:rsidR="003A07F9" w:rsidRPr="00E92793" w:rsidRDefault="003A07F9" w:rsidP="00470BA8">
      <w:pPr>
        <w:pStyle w:val="wbbpara"/>
        <w:rPr>
          <w:color w:val="385623" w:themeColor="accent6" w:themeShade="80"/>
        </w:rPr>
      </w:pPr>
      <w:r w:rsidRPr="00E92793">
        <w:rPr>
          <w:color w:val="385623" w:themeColor="accent6" w:themeShade="80"/>
        </w:rPr>
        <w:t>A regular expression is a pattern that can be used to match a set of input. Constructs, character literals, and operators are all possible.</w:t>
      </w:r>
    </w:p>
    <w:p w14:paraId="26117B56" w14:textId="77777777" w:rsidR="003A07F9" w:rsidRDefault="003A07F9"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1820F484" w14:textId="41EDB5B7" w:rsidR="001E15B4" w:rsidRDefault="001E15B4" w:rsidP="001963D3">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t>C# Keywords</w:t>
      </w:r>
    </w:p>
    <w:p w14:paraId="2137112E" w14:textId="77777777" w:rsidR="001E15B4" w:rsidRDefault="001E15B4" w:rsidP="001E15B4">
      <w:pPr>
        <w:pStyle w:val="NormalWeb"/>
        <w:shd w:val="clear" w:color="auto" w:fill="FFFFFF"/>
        <w:rPr>
          <w:rFonts w:ascii="Segoe UI" w:hAnsi="Segoe UI" w:cs="Segoe UI"/>
          <w:color w:val="161616"/>
        </w:rPr>
        <w:sectPr w:rsidR="001E15B4">
          <w:pgSz w:w="11906" w:h="16838"/>
          <w:pgMar w:top="1440" w:right="1440" w:bottom="1440" w:left="1440" w:header="708" w:footer="708" w:gutter="0"/>
          <w:cols w:space="708"/>
          <w:docGrid w:linePitch="360"/>
        </w:sectPr>
      </w:pPr>
    </w:p>
    <w:p w14:paraId="507B6AE3" w14:textId="067E81A1"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6" w:history="1">
        <w:r>
          <w:rPr>
            <w:rStyle w:val="HTMLCode"/>
            <w:rFonts w:ascii="Segoe UI" w:hAnsi="Segoe UI" w:cs="Segoe UI"/>
            <w:color w:val="0000FF"/>
            <w:sz w:val="24"/>
            <w:szCs w:val="24"/>
          </w:rPr>
          <w:t>abstra</w:t>
        </w:r>
        <w:r>
          <w:rPr>
            <w:rStyle w:val="HTMLCode"/>
            <w:rFonts w:ascii="Segoe UI" w:hAnsi="Segoe UI" w:cs="Segoe UI"/>
            <w:color w:val="0000FF"/>
            <w:sz w:val="24"/>
            <w:szCs w:val="24"/>
          </w:rPr>
          <w:t>c</w:t>
        </w:r>
        <w:r>
          <w:rPr>
            <w:rStyle w:val="HTMLCode"/>
            <w:rFonts w:ascii="Segoe UI" w:hAnsi="Segoe UI" w:cs="Segoe UI"/>
            <w:color w:val="0000FF"/>
            <w:sz w:val="24"/>
            <w:szCs w:val="24"/>
          </w:rPr>
          <w:t>t</w:t>
        </w:r>
      </w:hyperlink>
      <w:r>
        <w:rPr>
          <w:rFonts w:ascii="Segoe UI" w:hAnsi="Segoe UI" w:cs="Segoe UI"/>
          <w:color w:val="161616"/>
        </w:rPr>
        <w:br/>
      </w:r>
      <w:hyperlink r:id="rId7" w:anchor="as-operator" w:history="1">
        <w:r>
          <w:rPr>
            <w:rStyle w:val="HTMLCode"/>
            <w:rFonts w:ascii="Segoe UI" w:hAnsi="Segoe UI" w:cs="Segoe UI"/>
            <w:color w:val="0000FF"/>
            <w:sz w:val="24"/>
            <w:szCs w:val="24"/>
          </w:rPr>
          <w:t>as</w:t>
        </w:r>
      </w:hyperlink>
      <w:r>
        <w:rPr>
          <w:rFonts w:ascii="Segoe UI" w:hAnsi="Segoe UI" w:cs="Segoe UI"/>
          <w:color w:val="161616"/>
        </w:rPr>
        <w:br/>
      </w:r>
      <w:hyperlink r:id="rId8" w:history="1">
        <w:r>
          <w:rPr>
            <w:rStyle w:val="HTMLCode"/>
            <w:rFonts w:ascii="Segoe UI" w:hAnsi="Segoe UI" w:cs="Segoe UI"/>
            <w:color w:val="0000FF"/>
            <w:sz w:val="24"/>
            <w:szCs w:val="24"/>
          </w:rPr>
          <w:t>base</w:t>
        </w:r>
      </w:hyperlink>
      <w:r>
        <w:rPr>
          <w:rFonts w:ascii="Segoe UI" w:hAnsi="Segoe UI" w:cs="Segoe UI"/>
          <w:color w:val="161616"/>
        </w:rPr>
        <w:br/>
      </w:r>
      <w:hyperlink r:id="rId9" w:history="1">
        <w:r>
          <w:rPr>
            <w:rStyle w:val="HTMLCode"/>
            <w:rFonts w:ascii="Segoe UI" w:hAnsi="Segoe UI" w:cs="Segoe UI"/>
            <w:color w:val="0000FF"/>
            <w:sz w:val="24"/>
            <w:szCs w:val="24"/>
          </w:rPr>
          <w:t>checked</w:t>
        </w:r>
      </w:hyperlink>
      <w:r>
        <w:rPr>
          <w:rFonts w:ascii="Segoe UI" w:hAnsi="Segoe UI" w:cs="Segoe UI"/>
          <w:color w:val="161616"/>
        </w:rPr>
        <w:br/>
      </w:r>
      <w:hyperlink r:id="rId10" w:history="1">
        <w:r>
          <w:rPr>
            <w:rStyle w:val="HTMLCode"/>
            <w:rFonts w:ascii="Segoe UI" w:hAnsi="Segoe UI" w:cs="Segoe UI"/>
            <w:color w:val="0000FF"/>
            <w:sz w:val="24"/>
            <w:szCs w:val="24"/>
          </w:rPr>
          <w:t>class</w:t>
        </w:r>
      </w:hyperlink>
      <w:r>
        <w:rPr>
          <w:rFonts w:ascii="Segoe UI" w:hAnsi="Segoe UI" w:cs="Segoe UI"/>
          <w:color w:val="161616"/>
        </w:rPr>
        <w:br/>
      </w:r>
      <w:hyperlink r:id="rId11" w:history="1">
        <w:proofErr w:type="spellStart"/>
        <w:r>
          <w:rPr>
            <w:rStyle w:val="HTMLCode"/>
            <w:rFonts w:ascii="Segoe UI" w:hAnsi="Segoe UI" w:cs="Segoe UI"/>
            <w:color w:val="0000FF"/>
            <w:sz w:val="24"/>
            <w:szCs w:val="24"/>
          </w:rPr>
          <w:t>const</w:t>
        </w:r>
        <w:proofErr w:type="spellEnd"/>
      </w:hyperlink>
      <w:r>
        <w:rPr>
          <w:rFonts w:ascii="Segoe UI" w:hAnsi="Segoe UI" w:cs="Segoe UI"/>
          <w:color w:val="161616"/>
        </w:rPr>
        <w:br/>
      </w:r>
      <w:hyperlink r:id="rId12" w:history="1">
        <w:r>
          <w:rPr>
            <w:rStyle w:val="HTMLCode"/>
            <w:rFonts w:ascii="Segoe UI" w:hAnsi="Segoe UI" w:cs="Segoe UI"/>
            <w:color w:val="0000FF"/>
            <w:sz w:val="24"/>
            <w:szCs w:val="24"/>
          </w:rPr>
          <w:t>default</w:t>
        </w:r>
      </w:hyperlink>
      <w:r>
        <w:rPr>
          <w:rFonts w:ascii="Segoe UI" w:hAnsi="Segoe UI" w:cs="Segoe UI"/>
          <w:color w:val="161616"/>
        </w:rPr>
        <w:br/>
      </w:r>
      <w:hyperlink r:id="rId13" w:history="1">
        <w:r>
          <w:rPr>
            <w:rStyle w:val="HTMLCode"/>
            <w:rFonts w:ascii="Segoe UI" w:hAnsi="Segoe UI" w:cs="Segoe UI"/>
            <w:color w:val="0000FF"/>
            <w:sz w:val="24"/>
            <w:szCs w:val="24"/>
          </w:rPr>
          <w:t>delegate</w:t>
        </w:r>
      </w:hyperlink>
      <w:r>
        <w:rPr>
          <w:rFonts w:ascii="Segoe UI" w:hAnsi="Segoe UI" w:cs="Segoe UI"/>
          <w:color w:val="161616"/>
        </w:rPr>
        <w:br/>
      </w:r>
    </w:p>
    <w:p w14:paraId="36738950" w14:textId="77777777"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14" w:history="1">
        <w:r>
          <w:rPr>
            <w:rStyle w:val="HTMLCode"/>
            <w:rFonts w:ascii="Segoe UI" w:hAnsi="Segoe UI" w:cs="Segoe UI"/>
            <w:color w:val="0000FF"/>
            <w:sz w:val="24"/>
            <w:szCs w:val="24"/>
          </w:rPr>
          <w:t>event</w:t>
        </w:r>
      </w:hyperlink>
      <w:r>
        <w:rPr>
          <w:rFonts w:ascii="Segoe UI" w:hAnsi="Segoe UI" w:cs="Segoe UI"/>
          <w:color w:val="161616"/>
        </w:rPr>
        <w:br/>
      </w:r>
      <w:hyperlink r:id="rId15" w:history="1">
        <w:r>
          <w:rPr>
            <w:rStyle w:val="HTMLCode"/>
            <w:rFonts w:ascii="Segoe UI" w:hAnsi="Segoe UI" w:cs="Segoe UI"/>
            <w:color w:val="0000FF"/>
            <w:sz w:val="24"/>
            <w:szCs w:val="24"/>
          </w:rPr>
          <w:t>explicit</w:t>
        </w:r>
      </w:hyperlink>
    </w:p>
    <w:p w14:paraId="1C14DFC6" w14:textId="4A59AA08"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16" w:history="1">
        <w:r>
          <w:rPr>
            <w:rStyle w:val="HTMLCode"/>
            <w:rFonts w:ascii="Segoe UI" w:hAnsi="Segoe UI" w:cs="Segoe UI"/>
            <w:color w:val="0000FF"/>
            <w:sz w:val="24"/>
            <w:szCs w:val="24"/>
          </w:rPr>
          <w:t>extern</w:t>
        </w:r>
      </w:hyperlink>
      <w:r>
        <w:rPr>
          <w:rFonts w:ascii="Segoe UI" w:hAnsi="Segoe UI" w:cs="Segoe UI"/>
          <w:color w:val="161616"/>
        </w:rPr>
        <w:br/>
      </w:r>
      <w:hyperlink r:id="rId17" w:history="1">
        <w:r>
          <w:rPr>
            <w:rStyle w:val="HTMLCode"/>
            <w:rFonts w:ascii="Segoe UI" w:hAnsi="Segoe UI" w:cs="Segoe UI"/>
            <w:color w:val="0000FF"/>
            <w:sz w:val="24"/>
            <w:szCs w:val="24"/>
          </w:rPr>
          <w:t>false</w:t>
        </w:r>
      </w:hyperlink>
      <w:r>
        <w:rPr>
          <w:rFonts w:ascii="Segoe UI" w:hAnsi="Segoe UI" w:cs="Segoe UI"/>
          <w:color w:val="161616"/>
        </w:rPr>
        <w:br/>
      </w:r>
      <w:hyperlink r:id="rId18" w:history="1">
        <w:r>
          <w:rPr>
            <w:rStyle w:val="HTMLCode"/>
            <w:rFonts w:ascii="Segoe UI" w:hAnsi="Segoe UI" w:cs="Segoe UI"/>
            <w:color w:val="0000FF"/>
            <w:sz w:val="24"/>
            <w:szCs w:val="24"/>
          </w:rPr>
          <w:t>fixed</w:t>
        </w:r>
      </w:hyperlink>
      <w:r>
        <w:rPr>
          <w:rFonts w:ascii="Segoe UI" w:hAnsi="Segoe UI" w:cs="Segoe UI"/>
          <w:color w:val="161616"/>
        </w:rPr>
        <w:br/>
      </w:r>
      <w:hyperlink r:id="rId19" w:anchor="the-goto-statement" w:history="1">
        <w:proofErr w:type="spellStart"/>
        <w:r>
          <w:rPr>
            <w:rStyle w:val="HTMLCode"/>
            <w:rFonts w:ascii="Segoe UI" w:hAnsi="Segoe UI" w:cs="Segoe UI"/>
            <w:color w:val="0000FF"/>
            <w:sz w:val="24"/>
            <w:szCs w:val="24"/>
          </w:rPr>
          <w:t>goto</w:t>
        </w:r>
        <w:proofErr w:type="spellEnd"/>
      </w:hyperlink>
      <w:r>
        <w:rPr>
          <w:rFonts w:ascii="Segoe UI" w:hAnsi="Segoe UI" w:cs="Segoe UI"/>
          <w:color w:val="161616"/>
        </w:rPr>
        <w:br/>
      </w:r>
      <w:hyperlink r:id="rId20" w:history="1">
        <w:r>
          <w:rPr>
            <w:rStyle w:val="HTMLCode"/>
            <w:rFonts w:ascii="Segoe UI" w:hAnsi="Segoe UI" w:cs="Segoe UI"/>
            <w:color w:val="0000FF"/>
            <w:sz w:val="24"/>
            <w:szCs w:val="24"/>
          </w:rPr>
          <w:t>implicit</w:t>
        </w:r>
      </w:hyperlink>
      <w:r>
        <w:rPr>
          <w:rFonts w:ascii="Segoe UI" w:hAnsi="Segoe UI" w:cs="Segoe UI"/>
          <w:color w:val="161616"/>
        </w:rPr>
        <w:br/>
      </w:r>
      <w:hyperlink r:id="rId21" w:history="1">
        <w:r>
          <w:rPr>
            <w:rStyle w:val="HTMLCode"/>
            <w:rFonts w:ascii="Segoe UI" w:hAnsi="Segoe UI" w:cs="Segoe UI"/>
            <w:color w:val="0000FF"/>
            <w:sz w:val="24"/>
            <w:szCs w:val="24"/>
          </w:rPr>
          <w:t>in</w:t>
        </w:r>
      </w:hyperlink>
      <w:r>
        <w:rPr>
          <w:rFonts w:ascii="Segoe UI" w:hAnsi="Segoe UI" w:cs="Segoe UI"/>
          <w:color w:val="161616"/>
        </w:rPr>
        <w:br/>
      </w:r>
      <w:hyperlink r:id="rId22" w:history="1">
        <w:r>
          <w:rPr>
            <w:rStyle w:val="HTMLCode"/>
            <w:rFonts w:ascii="Segoe UI" w:hAnsi="Segoe UI" w:cs="Segoe UI"/>
            <w:color w:val="0000FF"/>
            <w:sz w:val="24"/>
            <w:szCs w:val="24"/>
          </w:rPr>
          <w:t>interface</w:t>
        </w:r>
      </w:hyperlink>
      <w:r>
        <w:rPr>
          <w:rFonts w:ascii="Segoe UI" w:hAnsi="Segoe UI" w:cs="Segoe UI"/>
          <w:color w:val="161616"/>
        </w:rPr>
        <w:br/>
      </w:r>
      <w:hyperlink r:id="rId23" w:history="1">
        <w:r>
          <w:rPr>
            <w:rStyle w:val="HTMLCode"/>
            <w:rFonts w:ascii="Segoe UI" w:hAnsi="Segoe UI" w:cs="Segoe UI"/>
            <w:color w:val="0000FF"/>
            <w:sz w:val="24"/>
            <w:szCs w:val="24"/>
          </w:rPr>
          <w:t>is</w:t>
        </w:r>
      </w:hyperlink>
      <w:r>
        <w:rPr>
          <w:rFonts w:ascii="Segoe UI" w:hAnsi="Segoe UI" w:cs="Segoe UI"/>
          <w:color w:val="161616"/>
        </w:rPr>
        <w:br/>
      </w:r>
      <w:hyperlink r:id="rId24" w:history="1">
        <w:r>
          <w:rPr>
            <w:rStyle w:val="HTMLCode"/>
            <w:rFonts w:ascii="Segoe UI" w:hAnsi="Segoe UI" w:cs="Segoe UI"/>
            <w:color w:val="0000FF"/>
            <w:sz w:val="24"/>
            <w:szCs w:val="24"/>
          </w:rPr>
          <w:t>lock</w:t>
        </w:r>
      </w:hyperlink>
      <w:r>
        <w:rPr>
          <w:rFonts w:ascii="Segoe UI" w:hAnsi="Segoe UI" w:cs="Segoe UI"/>
          <w:color w:val="161616"/>
        </w:rPr>
        <w:br/>
      </w:r>
      <w:hyperlink r:id="rId25" w:history="1">
        <w:r>
          <w:rPr>
            <w:rStyle w:val="HTMLCode"/>
            <w:rFonts w:ascii="Segoe UI" w:hAnsi="Segoe UI" w:cs="Segoe UI"/>
            <w:color w:val="0000FF"/>
            <w:sz w:val="24"/>
            <w:szCs w:val="24"/>
          </w:rPr>
          <w:t>namespace</w:t>
        </w:r>
      </w:hyperlink>
      <w:r>
        <w:rPr>
          <w:rFonts w:ascii="Segoe UI" w:hAnsi="Segoe UI" w:cs="Segoe UI"/>
          <w:color w:val="161616"/>
        </w:rPr>
        <w:br/>
      </w:r>
      <w:hyperlink r:id="rId26" w:history="1">
        <w:r>
          <w:rPr>
            <w:rStyle w:val="HTMLCode"/>
            <w:rFonts w:ascii="Segoe UI" w:hAnsi="Segoe UI" w:cs="Segoe UI"/>
            <w:color w:val="0000FF"/>
            <w:sz w:val="24"/>
            <w:szCs w:val="24"/>
          </w:rPr>
          <w:t>new</w:t>
        </w:r>
      </w:hyperlink>
      <w:r>
        <w:rPr>
          <w:rFonts w:ascii="Segoe UI" w:hAnsi="Segoe UI" w:cs="Segoe UI"/>
          <w:color w:val="161616"/>
        </w:rPr>
        <w:br/>
      </w:r>
      <w:hyperlink r:id="rId27" w:history="1">
        <w:r>
          <w:rPr>
            <w:rStyle w:val="HTMLCode"/>
            <w:rFonts w:ascii="Segoe UI" w:hAnsi="Segoe UI" w:cs="Segoe UI"/>
            <w:color w:val="0000FF"/>
            <w:sz w:val="24"/>
            <w:szCs w:val="24"/>
          </w:rPr>
          <w:t>null</w:t>
        </w:r>
      </w:hyperlink>
    </w:p>
    <w:p w14:paraId="525E377A" w14:textId="0B998876"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28" w:history="1">
        <w:r>
          <w:rPr>
            <w:rStyle w:val="HTMLCode"/>
            <w:rFonts w:ascii="Segoe UI" w:hAnsi="Segoe UI" w:cs="Segoe UI"/>
            <w:color w:val="0000FF"/>
            <w:sz w:val="24"/>
            <w:szCs w:val="24"/>
          </w:rPr>
          <w:t>operator</w:t>
        </w:r>
      </w:hyperlink>
      <w:r>
        <w:rPr>
          <w:rFonts w:ascii="Segoe UI" w:hAnsi="Segoe UI" w:cs="Segoe UI"/>
          <w:color w:val="161616"/>
        </w:rPr>
        <w:br/>
      </w:r>
      <w:hyperlink r:id="rId29" w:history="1">
        <w:r>
          <w:rPr>
            <w:rStyle w:val="HTMLCode"/>
            <w:rFonts w:ascii="Segoe UI" w:hAnsi="Segoe UI" w:cs="Segoe UI"/>
            <w:color w:val="0000FF"/>
            <w:sz w:val="24"/>
            <w:szCs w:val="24"/>
          </w:rPr>
          <w:t>out</w:t>
        </w:r>
      </w:hyperlink>
      <w:r>
        <w:rPr>
          <w:rFonts w:ascii="Segoe UI" w:hAnsi="Segoe UI" w:cs="Segoe UI"/>
          <w:color w:val="161616"/>
        </w:rPr>
        <w:br/>
      </w:r>
      <w:hyperlink r:id="rId30" w:history="1">
        <w:r>
          <w:rPr>
            <w:rStyle w:val="HTMLCode"/>
            <w:rFonts w:ascii="Segoe UI" w:hAnsi="Segoe UI" w:cs="Segoe UI"/>
            <w:color w:val="0000FF"/>
            <w:sz w:val="24"/>
            <w:szCs w:val="24"/>
          </w:rPr>
          <w:t>override</w:t>
        </w:r>
      </w:hyperlink>
      <w:r>
        <w:rPr>
          <w:rFonts w:ascii="Segoe UI" w:hAnsi="Segoe UI" w:cs="Segoe UI"/>
          <w:color w:val="161616"/>
        </w:rPr>
        <w:br/>
      </w:r>
      <w:hyperlink r:id="rId31" w:history="1">
        <w:r>
          <w:rPr>
            <w:rStyle w:val="HTMLCode"/>
            <w:rFonts w:ascii="Segoe UI" w:hAnsi="Segoe UI" w:cs="Segoe UI"/>
            <w:color w:val="0000FF"/>
            <w:sz w:val="24"/>
            <w:szCs w:val="24"/>
          </w:rPr>
          <w:t>params</w:t>
        </w:r>
      </w:hyperlink>
      <w:r>
        <w:rPr>
          <w:rFonts w:ascii="Segoe UI" w:hAnsi="Segoe UI" w:cs="Segoe UI"/>
          <w:color w:val="161616"/>
        </w:rPr>
        <w:br/>
      </w:r>
      <w:hyperlink r:id="rId32" w:history="1">
        <w:proofErr w:type="spellStart"/>
        <w:r>
          <w:rPr>
            <w:rStyle w:val="HTMLCode"/>
            <w:rFonts w:ascii="Segoe UI" w:hAnsi="Segoe UI" w:cs="Segoe UI"/>
            <w:color w:val="0000FF"/>
            <w:sz w:val="24"/>
            <w:szCs w:val="24"/>
          </w:rPr>
          <w:t>readonly</w:t>
        </w:r>
        <w:proofErr w:type="spellEnd"/>
      </w:hyperlink>
      <w:r>
        <w:rPr>
          <w:rFonts w:ascii="Segoe UI" w:hAnsi="Segoe UI" w:cs="Segoe UI"/>
          <w:color w:val="161616"/>
        </w:rPr>
        <w:br/>
      </w:r>
      <w:hyperlink r:id="rId33" w:history="1">
        <w:r>
          <w:rPr>
            <w:rStyle w:val="HTMLCode"/>
            <w:rFonts w:ascii="Segoe UI" w:hAnsi="Segoe UI" w:cs="Segoe UI"/>
            <w:color w:val="0000FF"/>
            <w:sz w:val="24"/>
            <w:szCs w:val="24"/>
          </w:rPr>
          <w:t>ref</w:t>
        </w:r>
      </w:hyperlink>
      <w:r>
        <w:rPr>
          <w:rFonts w:ascii="Segoe UI" w:hAnsi="Segoe UI" w:cs="Segoe UI"/>
          <w:color w:val="161616"/>
        </w:rPr>
        <w:br/>
      </w:r>
      <w:hyperlink r:id="rId34" w:anchor="the-return-statement" w:history="1">
        <w:r>
          <w:rPr>
            <w:rStyle w:val="HTMLCode"/>
            <w:rFonts w:ascii="Segoe UI" w:hAnsi="Segoe UI" w:cs="Segoe UI"/>
            <w:color w:val="0000FF"/>
            <w:sz w:val="24"/>
            <w:szCs w:val="24"/>
          </w:rPr>
          <w:t>return</w:t>
        </w:r>
      </w:hyperlink>
      <w:r>
        <w:rPr>
          <w:rFonts w:ascii="Segoe UI" w:hAnsi="Segoe UI" w:cs="Segoe UI"/>
          <w:color w:val="161616"/>
        </w:rPr>
        <w:br/>
      </w:r>
      <w:hyperlink r:id="rId35" w:history="1">
        <w:r>
          <w:rPr>
            <w:rStyle w:val="HTMLCode"/>
            <w:rFonts w:ascii="Segoe UI" w:hAnsi="Segoe UI" w:cs="Segoe UI"/>
            <w:color w:val="0000FF"/>
            <w:sz w:val="24"/>
            <w:szCs w:val="24"/>
          </w:rPr>
          <w:t>sealed</w:t>
        </w:r>
      </w:hyperlink>
      <w:r>
        <w:rPr>
          <w:rFonts w:ascii="Segoe UI" w:hAnsi="Segoe UI" w:cs="Segoe UI"/>
          <w:color w:val="161616"/>
        </w:rPr>
        <w:br/>
      </w:r>
      <w:hyperlink r:id="rId36" w:history="1">
        <w:proofErr w:type="spellStart"/>
        <w:r>
          <w:rPr>
            <w:rStyle w:val="HTMLCode"/>
            <w:rFonts w:ascii="Segoe UI" w:hAnsi="Segoe UI" w:cs="Segoe UI"/>
            <w:color w:val="0000FF"/>
            <w:sz w:val="24"/>
            <w:szCs w:val="24"/>
          </w:rPr>
          <w:t>sizeof</w:t>
        </w:r>
        <w:proofErr w:type="spellEnd"/>
      </w:hyperlink>
      <w:r>
        <w:rPr>
          <w:rFonts w:ascii="Segoe UI" w:hAnsi="Segoe UI" w:cs="Segoe UI"/>
          <w:color w:val="161616"/>
        </w:rPr>
        <w:br/>
      </w:r>
      <w:hyperlink r:id="rId37" w:history="1">
        <w:proofErr w:type="spellStart"/>
        <w:r>
          <w:rPr>
            <w:rStyle w:val="HTMLCode"/>
            <w:rFonts w:ascii="Segoe UI" w:hAnsi="Segoe UI" w:cs="Segoe UI"/>
            <w:color w:val="0000FF"/>
            <w:sz w:val="24"/>
            <w:szCs w:val="24"/>
          </w:rPr>
          <w:t>stackalloc</w:t>
        </w:r>
        <w:proofErr w:type="spellEnd"/>
      </w:hyperlink>
    </w:p>
    <w:p w14:paraId="4D9372CF" w14:textId="663E935C" w:rsidR="001E15B4" w:rsidRDefault="001E15B4" w:rsidP="001E15B4">
      <w:pPr>
        <w:pStyle w:val="NormalWeb"/>
        <w:shd w:val="clear" w:color="auto" w:fill="FFFFFF"/>
        <w:spacing w:before="0" w:beforeAutospacing="0" w:after="0" w:afterAutospacing="0"/>
        <w:rPr>
          <w:rFonts w:ascii="Segoe UI" w:hAnsi="Segoe UI" w:cs="Segoe UI"/>
          <w:color w:val="161616"/>
        </w:rPr>
      </w:pPr>
      <w:hyperlink r:id="rId38" w:history="1">
        <w:r>
          <w:rPr>
            <w:rStyle w:val="HTMLCode"/>
            <w:rFonts w:ascii="Segoe UI" w:hAnsi="Segoe UI" w:cs="Segoe UI"/>
            <w:color w:val="0000FF"/>
            <w:sz w:val="24"/>
            <w:szCs w:val="24"/>
          </w:rPr>
          <w:t>static</w:t>
        </w:r>
      </w:hyperlink>
      <w:r>
        <w:rPr>
          <w:rFonts w:ascii="Segoe UI" w:hAnsi="Segoe UI" w:cs="Segoe UI"/>
          <w:color w:val="161616"/>
        </w:rPr>
        <w:br/>
      </w:r>
      <w:hyperlink r:id="rId39" w:history="1">
        <w:r>
          <w:rPr>
            <w:rStyle w:val="HTMLCode"/>
            <w:rFonts w:ascii="Segoe UI" w:hAnsi="Segoe UI" w:cs="Segoe UI"/>
            <w:color w:val="0000FF"/>
            <w:sz w:val="24"/>
            <w:szCs w:val="24"/>
          </w:rPr>
          <w:t>this</w:t>
        </w:r>
      </w:hyperlink>
      <w:r>
        <w:rPr>
          <w:rFonts w:ascii="Segoe UI" w:hAnsi="Segoe UI" w:cs="Segoe UI"/>
          <w:color w:val="161616"/>
        </w:rPr>
        <w:br/>
      </w:r>
      <w:hyperlink r:id="rId40" w:history="1">
        <w:r>
          <w:rPr>
            <w:rStyle w:val="HTMLCode"/>
            <w:rFonts w:ascii="Segoe UI" w:hAnsi="Segoe UI" w:cs="Segoe UI"/>
            <w:color w:val="0000FF"/>
            <w:sz w:val="24"/>
            <w:szCs w:val="24"/>
          </w:rPr>
          <w:t>true</w:t>
        </w:r>
      </w:hyperlink>
    </w:p>
    <w:p w14:paraId="48824675" w14:textId="74D940AF" w:rsidR="001E15B4" w:rsidRDefault="001E15B4" w:rsidP="001E15B4">
      <w:pPr>
        <w:pStyle w:val="NormalWeb"/>
        <w:shd w:val="clear" w:color="auto" w:fill="FFFFFF"/>
        <w:spacing w:before="0" w:beforeAutospacing="0" w:after="0" w:afterAutospacing="0"/>
        <w:rPr>
          <w:rFonts w:ascii="Segoe UI" w:hAnsi="Segoe UI" w:cs="Segoe UI"/>
          <w:color w:val="161616"/>
        </w:rPr>
        <w:sectPr w:rsidR="001E15B4" w:rsidSect="001E15B4">
          <w:type w:val="continuous"/>
          <w:pgSz w:w="11906" w:h="16838"/>
          <w:pgMar w:top="1440" w:right="1440" w:bottom="1440" w:left="1440" w:header="708" w:footer="708" w:gutter="0"/>
          <w:cols w:num="3" w:space="708"/>
          <w:docGrid w:linePitch="360"/>
        </w:sectPr>
      </w:pPr>
      <w:hyperlink r:id="rId41" w:anchor="typeof-operator" w:history="1">
        <w:r>
          <w:rPr>
            <w:rStyle w:val="HTMLCode"/>
            <w:rFonts w:ascii="Segoe UI" w:hAnsi="Segoe UI" w:cs="Segoe UI"/>
            <w:color w:val="0000FF"/>
            <w:sz w:val="24"/>
            <w:szCs w:val="24"/>
          </w:rPr>
          <w:t>typeof</w:t>
        </w:r>
      </w:hyperlink>
    </w:p>
    <w:p w14:paraId="48D5D2F7" w14:textId="6CDCC17B" w:rsidR="001E15B4" w:rsidRDefault="001E15B4" w:rsidP="00A1796D">
      <w:pPr>
        <w:pStyle w:val="NormalWeb"/>
        <w:shd w:val="clear" w:color="auto" w:fill="FFFFFF"/>
        <w:spacing w:before="0" w:beforeAutospacing="0" w:after="0" w:afterAutospacing="0"/>
        <w:rPr>
          <w:rFonts w:ascii="Verdana" w:hAnsi="Verdana" w:cs="Arial"/>
          <w:color w:val="65656A"/>
          <w:sz w:val="21"/>
          <w:szCs w:val="21"/>
          <w:bdr w:val="none" w:sz="0" w:space="0" w:color="auto" w:frame="1"/>
        </w:rPr>
        <w:sectPr w:rsidR="001E15B4" w:rsidSect="001E15B4">
          <w:type w:val="continuous"/>
          <w:pgSz w:w="11906" w:h="16838"/>
          <w:pgMar w:top="1440" w:right="1440" w:bottom="1440" w:left="1440" w:header="708" w:footer="708" w:gutter="0"/>
          <w:cols w:num="3" w:space="708"/>
          <w:docGrid w:linePitch="360"/>
        </w:sectPr>
      </w:pPr>
      <w:hyperlink r:id="rId42" w:history="1">
        <w:r>
          <w:rPr>
            <w:rStyle w:val="HTMLCode"/>
            <w:rFonts w:ascii="Segoe UI" w:hAnsi="Segoe UI" w:cs="Segoe UI"/>
            <w:color w:val="0000FF"/>
            <w:sz w:val="24"/>
            <w:szCs w:val="24"/>
          </w:rPr>
          <w:t>unchecked</w:t>
        </w:r>
      </w:hyperlink>
      <w:r>
        <w:rPr>
          <w:rFonts w:ascii="Segoe UI" w:hAnsi="Segoe UI" w:cs="Segoe UI"/>
          <w:color w:val="161616"/>
        </w:rPr>
        <w:br/>
      </w:r>
      <w:hyperlink r:id="rId43" w:history="1">
        <w:r>
          <w:rPr>
            <w:rStyle w:val="HTMLCode"/>
            <w:rFonts w:ascii="Segoe UI" w:hAnsi="Segoe UI" w:cs="Segoe UI"/>
            <w:color w:val="0000FF"/>
            <w:sz w:val="24"/>
            <w:szCs w:val="24"/>
          </w:rPr>
          <w:t>unsafe</w:t>
        </w:r>
      </w:hyperlink>
      <w:r>
        <w:rPr>
          <w:rFonts w:ascii="Segoe UI" w:hAnsi="Segoe UI" w:cs="Segoe UI"/>
          <w:color w:val="161616"/>
        </w:rPr>
        <w:br/>
      </w:r>
      <w:hyperlink r:id="rId44" w:history="1">
        <w:r>
          <w:rPr>
            <w:rStyle w:val="HTMLCode"/>
            <w:rFonts w:ascii="Segoe UI" w:hAnsi="Segoe UI" w:cs="Segoe UI"/>
            <w:color w:val="0000FF"/>
            <w:sz w:val="24"/>
            <w:szCs w:val="24"/>
          </w:rPr>
          <w:t>using</w:t>
        </w:r>
      </w:hyperlink>
      <w:r>
        <w:rPr>
          <w:rFonts w:ascii="Segoe UI" w:hAnsi="Segoe UI" w:cs="Segoe UI"/>
          <w:color w:val="161616"/>
        </w:rPr>
        <w:br/>
      </w:r>
      <w:hyperlink r:id="rId45" w:history="1">
        <w:r>
          <w:rPr>
            <w:rStyle w:val="HTMLCode"/>
            <w:rFonts w:ascii="Segoe UI" w:hAnsi="Segoe UI" w:cs="Segoe UI"/>
            <w:color w:val="0000FF"/>
            <w:sz w:val="24"/>
            <w:szCs w:val="24"/>
          </w:rPr>
          <w:t>virtual</w:t>
        </w:r>
      </w:hyperlink>
      <w:r>
        <w:rPr>
          <w:rFonts w:ascii="Segoe UI" w:hAnsi="Segoe UI" w:cs="Segoe UI"/>
          <w:color w:val="161616"/>
        </w:rPr>
        <w:br/>
      </w:r>
      <w:hyperlink r:id="rId46" w:history="1">
        <w:r>
          <w:rPr>
            <w:rStyle w:val="HTMLCode"/>
            <w:rFonts w:ascii="Segoe UI" w:hAnsi="Segoe UI" w:cs="Segoe UI"/>
            <w:color w:val="0000FF"/>
            <w:sz w:val="24"/>
            <w:szCs w:val="24"/>
          </w:rPr>
          <w:t>void</w:t>
        </w:r>
      </w:hyperlink>
      <w:r>
        <w:rPr>
          <w:rFonts w:ascii="Segoe UI" w:hAnsi="Segoe UI" w:cs="Segoe UI"/>
          <w:color w:val="161616"/>
        </w:rPr>
        <w:br/>
      </w:r>
      <w:hyperlink r:id="rId47" w:history="1">
        <w:r>
          <w:rPr>
            <w:rStyle w:val="HTMLCode"/>
            <w:rFonts w:ascii="Segoe UI" w:hAnsi="Segoe UI" w:cs="Segoe UI"/>
            <w:color w:val="0000FF"/>
            <w:sz w:val="24"/>
            <w:szCs w:val="24"/>
          </w:rPr>
          <w:t>volatile</w:t>
        </w:r>
      </w:hyperlink>
      <w:r>
        <w:rPr>
          <w:rFonts w:ascii="Segoe UI" w:hAnsi="Segoe UI" w:cs="Segoe UI"/>
          <w:color w:val="161616"/>
        </w:rPr>
        <w:br/>
      </w:r>
    </w:p>
    <w:p w14:paraId="41068CBA" w14:textId="77777777"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2A37394A" w14:textId="77777777"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p w14:paraId="71CEBD2B" w14:textId="27BC5FCC"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t>Access Modifiers</w:t>
      </w:r>
    </w:p>
    <w:p w14:paraId="162128AB"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hyperlink r:id="rId48" w:history="1">
        <w:r>
          <w:rPr>
            <w:rStyle w:val="HTMLCode"/>
            <w:rFonts w:ascii="Segoe UI" w:eastAsiaTheme="minorHAnsi" w:hAnsi="Segoe UI" w:cs="Segoe UI"/>
            <w:color w:val="0000FF"/>
            <w:sz w:val="24"/>
            <w:szCs w:val="24"/>
          </w:rPr>
          <w:t>private</w:t>
        </w:r>
      </w:hyperlink>
      <w:r>
        <w:rPr>
          <w:rFonts w:ascii="Segoe UI" w:hAnsi="Segoe UI" w:cs="Segoe UI"/>
          <w:color w:val="161616"/>
        </w:rPr>
        <w:br/>
      </w:r>
      <w:hyperlink r:id="rId49" w:history="1">
        <w:r>
          <w:rPr>
            <w:rStyle w:val="HTMLCode"/>
            <w:rFonts w:ascii="Segoe UI" w:eastAsiaTheme="minorHAnsi" w:hAnsi="Segoe UI" w:cs="Segoe UI"/>
            <w:color w:val="0000FF"/>
            <w:sz w:val="24"/>
            <w:szCs w:val="24"/>
          </w:rPr>
          <w:t>protected</w:t>
        </w:r>
      </w:hyperlink>
    </w:p>
    <w:p w14:paraId="5AF9EEAF"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hyperlink r:id="rId50" w:history="1">
        <w:r>
          <w:rPr>
            <w:rStyle w:val="HTMLCode"/>
            <w:rFonts w:ascii="Segoe UI" w:eastAsiaTheme="minorHAnsi" w:hAnsi="Segoe UI" w:cs="Segoe UI"/>
            <w:color w:val="0000FF"/>
            <w:sz w:val="24"/>
            <w:szCs w:val="24"/>
          </w:rPr>
          <w:t>public</w:t>
        </w:r>
      </w:hyperlink>
    </w:p>
    <w:p w14:paraId="0EF75394" w14:textId="0F1CB289" w:rsidR="001E15B4" w:rsidRDefault="001E15B4" w:rsidP="001E15B4">
      <w:pPr>
        <w:shd w:val="clear" w:color="auto" w:fill="FFFFFF"/>
        <w:spacing w:after="0" w:line="240" w:lineRule="auto"/>
        <w:ind w:right="75"/>
        <w:textAlignment w:val="baseline"/>
        <w:rPr>
          <w:rFonts w:ascii="Segoe UI" w:hAnsi="Segoe UI" w:cs="Segoe UI"/>
          <w:color w:val="161616"/>
        </w:rPr>
      </w:pPr>
      <w:hyperlink r:id="rId51" w:history="1">
        <w:r>
          <w:rPr>
            <w:rStyle w:val="HTMLCode"/>
            <w:rFonts w:ascii="Segoe UI" w:eastAsiaTheme="minorHAnsi" w:hAnsi="Segoe UI" w:cs="Segoe UI"/>
            <w:color w:val="0000FF"/>
            <w:sz w:val="24"/>
            <w:szCs w:val="24"/>
          </w:rPr>
          <w:t>internal</w:t>
        </w:r>
      </w:hyperlink>
    </w:p>
    <w:p w14:paraId="4DF22C90"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2ED8646A"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r>
        <w:rPr>
          <w:rFonts w:ascii="Segoe UI" w:hAnsi="Segoe UI" w:cs="Segoe UI"/>
          <w:color w:val="161616"/>
        </w:rPr>
        <w:t>Data Types</w:t>
      </w:r>
    </w:p>
    <w:p w14:paraId="641ED09F" w14:textId="3EB48829" w:rsidR="001E15B4" w:rsidRDefault="001E15B4" w:rsidP="001E15B4">
      <w:pPr>
        <w:shd w:val="clear" w:color="auto" w:fill="FFFFFF"/>
        <w:spacing w:after="0" w:line="240" w:lineRule="auto"/>
        <w:ind w:right="75"/>
        <w:textAlignment w:val="baseline"/>
        <w:rPr>
          <w:rFonts w:ascii="Segoe UI" w:hAnsi="Segoe UI" w:cs="Segoe UI"/>
          <w:color w:val="161616"/>
        </w:rPr>
      </w:pPr>
      <w:hyperlink r:id="rId52" w:history="1">
        <w:r>
          <w:rPr>
            <w:rStyle w:val="HTMLCode"/>
            <w:rFonts w:ascii="Segoe UI" w:eastAsiaTheme="minorHAnsi" w:hAnsi="Segoe UI" w:cs="Segoe UI"/>
            <w:color w:val="0000FF"/>
            <w:sz w:val="24"/>
            <w:szCs w:val="24"/>
          </w:rPr>
          <w:t>bool</w:t>
        </w:r>
      </w:hyperlink>
    </w:p>
    <w:p w14:paraId="59532FDF" w14:textId="3A3EE10F" w:rsidR="001E15B4" w:rsidRDefault="001E15B4" w:rsidP="001E15B4">
      <w:pPr>
        <w:shd w:val="clear" w:color="auto" w:fill="FFFFFF"/>
        <w:spacing w:after="0" w:line="240" w:lineRule="auto"/>
        <w:ind w:right="75"/>
        <w:textAlignment w:val="baseline"/>
        <w:rPr>
          <w:rFonts w:ascii="Segoe UI" w:hAnsi="Segoe UI" w:cs="Segoe UI"/>
          <w:color w:val="161616"/>
        </w:rPr>
      </w:pPr>
      <w:hyperlink r:id="rId53" w:history="1">
        <w:r>
          <w:rPr>
            <w:rStyle w:val="HTMLCode"/>
            <w:rFonts w:ascii="Segoe UI" w:eastAsiaTheme="minorHAnsi" w:hAnsi="Segoe UI" w:cs="Segoe UI"/>
            <w:color w:val="0000FF"/>
            <w:sz w:val="24"/>
            <w:szCs w:val="24"/>
          </w:rPr>
          <w:t>byte</w:t>
        </w:r>
      </w:hyperlink>
    </w:p>
    <w:p w14:paraId="6978F170"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54" w:history="1">
        <w:r>
          <w:rPr>
            <w:rStyle w:val="HTMLCode"/>
            <w:rFonts w:ascii="Segoe UI" w:eastAsiaTheme="minorHAnsi" w:hAnsi="Segoe UI" w:cs="Segoe UI"/>
            <w:color w:val="0000FF"/>
            <w:sz w:val="24"/>
            <w:szCs w:val="24"/>
          </w:rPr>
          <w:t>char</w:t>
        </w:r>
      </w:hyperlink>
    </w:p>
    <w:p w14:paraId="785BBDBD" w14:textId="5F66390A" w:rsidR="001E15B4" w:rsidRDefault="001E15B4" w:rsidP="001E15B4">
      <w:pPr>
        <w:shd w:val="clear" w:color="auto" w:fill="FFFFFF"/>
        <w:spacing w:after="0" w:line="240" w:lineRule="auto"/>
        <w:ind w:right="75"/>
        <w:textAlignment w:val="baseline"/>
        <w:rPr>
          <w:rFonts w:ascii="Segoe UI" w:hAnsi="Segoe UI" w:cs="Segoe UI"/>
          <w:color w:val="161616"/>
        </w:rPr>
      </w:pPr>
      <w:hyperlink r:id="rId55" w:history="1">
        <w:r>
          <w:rPr>
            <w:rStyle w:val="HTMLCode"/>
            <w:rFonts w:ascii="Segoe UI" w:eastAsiaTheme="minorHAnsi" w:hAnsi="Segoe UI" w:cs="Segoe UI"/>
            <w:color w:val="0000FF"/>
            <w:sz w:val="24"/>
            <w:szCs w:val="24"/>
          </w:rPr>
          <w:t>decimal</w:t>
        </w:r>
      </w:hyperlink>
    </w:p>
    <w:p w14:paraId="01754986"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56" w:history="1">
        <w:r>
          <w:rPr>
            <w:rStyle w:val="HTMLCode"/>
            <w:rFonts w:ascii="Segoe UI" w:eastAsiaTheme="minorHAnsi" w:hAnsi="Segoe UI" w:cs="Segoe UI"/>
            <w:color w:val="0000FF"/>
            <w:sz w:val="24"/>
            <w:szCs w:val="24"/>
          </w:rPr>
          <w:t>double</w:t>
        </w:r>
      </w:hyperlink>
    </w:p>
    <w:p w14:paraId="5A968BE4" w14:textId="598A6DD2" w:rsidR="001E15B4" w:rsidRDefault="001E15B4" w:rsidP="001E15B4">
      <w:pPr>
        <w:shd w:val="clear" w:color="auto" w:fill="FFFFFF"/>
        <w:spacing w:after="0" w:line="240" w:lineRule="auto"/>
        <w:ind w:right="75"/>
        <w:textAlignment w:val="baseline"/>
        <w:rPr>
          <w:rFonts w:ascii="Segoe UI" w:hAnsi="Segoe UI" w:cs="Segoe UI"/>
          <w:color w:val="161616"/>
        </w:rPr>
      </w:pPr>
      <w:hyperlink r:id="rId57" w:history="1">
        <w:r>
          <w:rPr>
            <w:rStyle w:val="HTMLCode"/>
            <w:rFonts w:ascii="Segoe UI" w:eastAsiaTheme="minorHAnsi" w:hAnsi="Segoe UI" w:cs="Segoe UI"/>
            <w:color w:val="0000FF"/>
            <w:sz w:val="24"/>
            <w:szCs w:val="24"/>
          </w:rPr>
          <w:t>float</w:t>
        </w:r>
      </w:hyperlink>
    </w:p>
    <w:p w14:paraId="3662ACC9"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58" w:history="1">
        <w:r>
          <w:rPr>
            <w:rStyle w:val="HTMLCode"/>
            <w:rFonts w:ascii="Segoe UI" w:eastAsiaTheme="minorHAnsi" w:hAnsi="Segoe UI" w:cs="Segoe UI"/>
            <w:color w:val="0000FF"/>
            <w:sz w:val="24"/>
            <w:szCs w:val="24"/>
          </w:rPr>
          <w:t>int</w:t>
        </w:r>
      </w:hyperlink>
    </w:p>
    <w:p w14:paraId="713776AF" w14:textId="16688E51" w:rsidR="001E15B4" w:rsidRDefault="001E15B4" w:rsidP="001E15B4">
      <w:pPr>
        <w:shd w:val="clear" w:color="auto" w:fill="FFFFFF"/>
        <w:spacing w:after="0" w:line="240" w:lineRule="auto"/>
        <w:ind w:right="75"/>
        <w:textAlignment w:val="baseline"/>
        <w:rPr>
          <w:rFonts w:ascii="Segoe UI" w:hAnsi="Segoe UI" w:cs="Segoe UI"/>
          <w:color w:val="161616"/>
        </w:rPr>
      </w:pPr>
      <w:hyperlink r:id="rId59" w:history="1">
        <w:r>
          <w:rPr>
            <w:rStyle w:val="HTMLCode"/>
            <w:rFonts w:ascii="Segoe UI" w:eastAsiaTheme="minorHAnsi" w:hAnsi="Segoe UI" w:cs="Segoe UI"/>
            <w:color w:val="0000FF"/>
            <w:sz w:val="24"/>
            <w:szCs w:val="24"/>
          </w:rPr>
          <w:t>long</w:t>
        </w:r>
      </w:hyperlink>
    </w:p>
    <w:p w14:paraId="04C9BCA6"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60" w:history="1">
        <w:r>
          <w:rPr>
            <w:rStyle w:val="HTMLCode"/>
            <w:rFonts w:ascii="Segoe UI" w:eastAsiaTheme="minorHAnsi" w:hAnsi="Segoe UI" w:cs="Segoe UI"/>
            <w:color w:val="0000FF"/>
            <w:sz w:val="24"/>
            <w:szCs w:val="24"/>
          </w:rPr>
          <w:t>object</w:t>
        </w:r>
      </w:hyperlink>
    </w:p>
    <w:p w14:paraId="2B3F4267" w14:textId="372E7412" w:rsidR="001E15B4" w:rsidRDefault="001E15B4" w:rsidP="001E15B4">
      <w:pPr>
        <w:shd w:val="clear" w:color="auto" w:fill="FFFFFF"/>
        <w:spacing w:after="0" w:line="240" w:lineRule="auto"/>
        <w:ind w:right="75"/>
        <w:textAlignment w:val="baseline"/>
        <w:rPr>
          <w:rFonts w:ascii="Segoe UI" w:hAnsi="Segoe UI" w:cs="Segoe UI"/>
          <w:color w:val="161616"/>
        </w:rPr>
      </w:pPr>
      <w:hyperlink r:id="rId61" w:history="1">
        <w:proofErr w:type="spellStart"/>
        <w:r>
          <w:rPr>
            <w:rStyle w:val="HTMLCode"/>
            <w:rFonts w:ascii="Segoe UI" w:eastAsiaTheme="minorHAnsi" w:hAnsi="Segoe UI" w:cs="Segoe UI"/>
            <w:color w:val="0000FF"/>
            <w:sz w:val="24"/>
            <w:szCs w:val="24"/>
          </w:rPr>
          <w:t>sbyte</w:t>
        </w:r>
        <w:proofErr w:type="spellEnd"/>
      </w:hyperlink>
    </w:p>
    <w:p w14:paraId="0D644EFB" w14:textId="52BDF90A" w:rsidR="001E15B4" w:rsidRDefault="001E15B4" w:rsidP="001E15B4">
      <w:pPr>
        <w:shd w:val="clear" w:color="auto" w:fill="FFFFFF"/>
        <w:spacing w:after="0" w:line="240" w:lineRule="auto"/>
        <w:ind w:right="75"/>
        <w:textAlignment w:val="baseline"/>
        <w:rPr>
          <w:rFonts w:ascii="Segoe UI" w:hAnsi="Segoe UI" w:cs="Segoe UI"/>
          <w:color w:val="161616"/>
        </w:rPr>
      </w:pPr>
      <w:hyperlink r:id="rId62" w:history="1">
        <w:r>
          <w:rPr>
            <w:rStyle w:val="HTMLCode"/>
            <w:rFonts w:ascii="Segoe UI" w:eastAsiaTheme="minorHAnsi" w:hAnsi="Segoe UI" w:cs="Segoe UI"/>
            <w:color w:val="0000FF"/>
            <w:sz w:val="24"/>
            <w:szCs w:val="24"/>
          </w:rPr>
          <w:t>short</w:t>
        </w:r>
      </w:hyperlink>
    </w:p>
    <w:p w14:paraId="57D96D02"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63" w:history="1">
        <w:r>
          <w:rPr>
            <w:rStyle w:val="HTMLCode"/>
            <w:rFonts w:ascii="Segoe UI" w:eastAsiaTheme="minorHAnsi" w:hAnsi="Segoe UI" w:cs="Segoe UI"/>
            <w:color w:val="0000FF"/>
            <w:sz w:val="24"/>
            <w:szCs w:val="24"/>
          </w:rPr>
          <w:t>string</w:t>
        </w:r>
      </w:hyperlink>
    </w:p>
    <w:p w14:paraId="040F1E9C"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hyperlink r:id="rId64" w:history="1">
        <w:proofErr w:type="spellStart"/>
        <w:r>
          <w:rPr>
            <w:rStyle w:val="HTMLCode"/>
            <w:rFonts w:ascii="Segoe UI" w:eastAsiaTheme="minorHAnsi" w:hAnsi="Segoe UI" w:cs="Segoe UI"/>
            <w:color w:val="0000FF"/>
            <w:sz w:val="24"/>
            <w:szCs w:val="24"/>
          </w:rPr>
          <w:t>uint</w:t>
        </w:r>
        <w:proofErr w:type="spellEnd"/>
      </w:hyperlink>
      <w:r>
        <w:rPr>
          <w:rFonts w:ascii="Segoe UI" w:hAnsi="Segoe UI" w:cs="Segoe UI"/>
          <w:color w:val="161616"/>
        </w:rPr>
        <w:br/>
      </w:r>
      <w:hyperlink r:id="rId65" w:history="1">
        <w:proofErr w:type="spellStart"/>
        <w:r>
          <w:rPr>
            <w:rStyle w:val="HTMLCode"/>
            <w:rFonts w:ascii="Segoe UI" w:eastAsiaTheme="minorHAnsi" w:hAnsi="Segoe UI" w:cs="Segoe UI"/>
            <w:color w:val="0000FF"/>
            <w:sz w:val="24"/>
            <w:szCs w:val="24"/>
          </w:rPr>
          <w:t>ulong</w:t>
        </w:r>
        <w:proofErr w:type="spellEnd"/>
      </w:hyperlink>
    </w:p>
    <w:p w14:paraId="75E56EFD" w14:textId="67081580" w:rsidR="001E15B4" w:rsidRDefault="001E15B4" w:rsidP="001E15B4">
      <w:pPr>
        <w:shd w:val="clear" w:color="auto" w:fill="FFFFFF"/>
        <w:spacing w:after="0" w:line="240" w:lineRule="auto"/>
        <w:ind w:right="75"/>
        <w:textAlignment w:val="baseline"/>
        <w:rPr>
          <w:rFonts w:ascii="Segoe UI" w:hAnsi="Segoe UI" w:cs="Segoe UI"/>
          <w:color w:val="161616"/>
        </w:rPr>
      </w:pPr>
      <w:hyperlink r:id="rId66" w:history="1">
        <w:proofErr w:type="spellStart"/>
        <w:r>
          <w:rPr>
            <w:rStyle w:val="HTMLCode"/>
            <w:rFonts w:ascii="Segoe UI" w:eastAsiaTheme="minorHAnsi" w:hAnsi="Segoe UI" w:cs="Segoe UI"/>
            <w:color w:val="0000FF"/>
            <w:sz w:val="24"/>
            <w:szCs w:val="24"/>
          </w:rPr>
          <w:t>ushort</w:t>
        </w:r>
        <w:proofErr w:type="spellEnd"/>
      </w:hyperlink>
    </w:p>
    <w:p w14:paraId="34D962FC"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BF1E9F0" w14:textId="6C9B1B9C" w:rsidR="001E15B4"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r>
        <w:rPr>
          <w:rFonts w:ascii="Verdana" w:eastAsia="Times New Roman" w:hAnsi="Verdana" w:cs="Arial"/>
          <w:color w:val="65656A"/>
          <w:kern w:val="0"/>
          <w:sz w:val="21"/>
          <w:szCs w:val="21"/>
          <w:bdr w:val="none" w:sz="0" w:space="0" w:color="auto" w:frame="1"/>
          <w:lang w:eastAsia="en-GB"/>
          <w14:ligatures w14:val="none"/>
        </w:rPr>
        <w:t>Try/Catch</w:t>
      </w:r>
    </w:p>
    <w:p w14:paraId="4854590A" w14:textId="3758155A" w:rsidR="001E15B4" w:rsidRDefault="001E15B4" w:rsidP="001E15B4">
      <w:pPr>
        <w:shd w:val="clear" w:color="auto" w:fill="FFFFFF"/>
        <w:spacing w:after="0" w:line="240" w:lineRule="auto"/>
        <w:ind w:right="75"/>
        <w:textAlignment w:val="baseline"/>
        <w:rPr>
          <w:rFonts w:ascii="Segoe UI" w:hAnsi="Segoe UI" w:cs="Segoe UI"/>
          <w:color w:val="161616"/>
        </w:rPr>
      </w:pPr>
      <w:hyperlink r:id="rId67" w:anchor="the-try-statement" w:history="1">
        <w:r>
          <w:rPr>
            <w:rStyle w:val="HTMLCode"/>
            <w:rFonts w:ascii="Segoe UI" w:eastAsiaTheme="minorHAnsi" w:hAnsi="Segoe UI" w:cs="Segoe UI"/>
            <w:color w:val="0000FF"/>
            <w:sz w:val="24"/>
            <w:szCs w:val="24"/>
          </w:rPr>
          <w:t>try</w:t>
        </w:r>
      </w:hyperlink>
    </w:p>
    <w:p w14:paraId="02B5B93B" w14:textId="7C2AB391" w:rsidR="001E15B4" w:rsidRDefault="001E15B4" w:rsidP="001E15B4">
      <w:pPr>
        <w:shd w:val="clear" w:color="auto" w:fill="FFFFFF"/>
        <w:spacing w:after="0" w:line="240" w:lineRule="auto"/>
        <w:ind w:right="75"/>
        <w:textAlignment w:val="baseline"/>
        <w:rPr>
          <w:rFonts w:ascii="Segoe UI" w:hAnsi="Segoe UI" w:cs="Segoe UI"/>
          <w:color w:val="161616"/>
        </w:rPr>
      </w:pPr>
      <w:hyperlink r:id="rId68" w:anchor="the-try-catch-statement" w:history="1">
        <w:r>
          <w:rPr>
            <w:rStyle w:val="HTMLCode"/>
            <w:rFonts w:ascii="Segoe UI" w:eastAsiaTheme="minorHAnsi" w:hAnsi="Segoe UI" w:cs="Segoe UI"/>
            <w:color w:val="0000FF"/>
            <w:sz w:val="24"/>
            <w:szCs w:val="24"/>
          </w:rPr>
          <w:t>catch</w:t>
        </w:r>
      </w:hyperlink>
    </w:p>
    <w:p w14:paraId="758B81C6" w14:textId="02D477F4" w:rsidR="001E15B4" w:rsidRDefault="001E15B4" w:rsidP="001E15B4">
      <w:pPr>
        <w:shd w:val="clear" w:color="auto" w:fill="FFFFFF"/>
        <w:spacing w:after="0" w:line="240" w:lineRule="auto"/>
        <w:ind w:right="75"/>
        <w:textAlignment w:val="baseline"/>
        <w:rPr>
          <w:rFonts w:ascii="Segoe UI" w:hAnsi="Segoe UI" w:cs="Segoe UI"/>
          <w:color w:val="161616"/>
        </w:rPr>
      </w:pPr>
      <w:hyperlink r:id="rId69" w:anchor="the-throw-statement" w:history="1">
        <w:r>
          <w:rPr>
            <w:rStyle w:val="HTMLCode"/>
            <w:rFonts w:ascii="Segoe UI" w:eastAsiaTheme="minorHAnsi" w:hAnsi="Segoe UI" w:cs="Segoe UI"/>
            <w:color w:val="0000FF"/>
            <w:sz w:val="24"/>
            <w:szCs w:val="24"/>
          </w:rPr>
          <w:t>throw</w:t>
        </w:r>
      </w:hyperlink>
    </w:p>
    <w:p w14:paraId="54BD87AB" w14:textId="27D3F833" w:rsidR="001E15B4" w:rsidRDefault="001E15B4" w:rsidP="001E15B4">
      <w:pPr>
        <w:shd w:val="clear" w:color="auto" w:fill="FFFFFF"/>
        <w:spacing w:after="0" w:line="240" w:lineRule="auto"/>
        <w:ind w:right="75"/>
        <w:textAlignment w:val="baseline"/>
        <w:rPr>
          <w:rFonts w:ascii="Segoe UI" w:hAnsi="Segoe UI" w:cs="Segoe UI"/>
          <w:color w:val="161616"/>
        </w:rPr>
      </w:pPr>
      <w:hyperlink r:id="rId70" w:anchor="the-try-finally-statement" w:history="1">
        <w:r>
          <w:rPr>
            <w:rStyle w:val="HTMLCode"/>
            <w:rFonts w:ascii="Segoe UI" w:eastAsiaTheme="minorHAnsi" w:hAnsi="Segoe UI" w:cs="Segoe UI"/>
            <w:color w:val="0000FF"/>
            <w:sz w:val="24"/>
            <w:szCs w:val="24"/>
          </w:rPr>
          <w:t>finally</w:t>
        </w:r>
      </w:hyperlink>
    </w:p>
    <w:p w14:paraId="5FF15CA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E8D10A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029553F7" w14:textId="08AF36AE" w:rsidR="001E15B4" w:rsidRDefault="001E15B4" w:rsidP="001E15B4">
      <w:pPr>
        <w:shd w:val="clear" w:color="auto" w:fill="FFFFFF"/>
        <w:spacing w:after="0" w:line="240" w:lineRule="auto"/>
        <w:ind w:right="75"/>
        <w:textAlignment w:val="baseline"/>
        <w:rPr>
          <w:rFonts w:ascii="Segoe UI" w:hAnsi="Segoe UI" w:cs="Segoe UI"/>
          <w:color w:val="161616"/>
        </w:rPr>
      </w:pPr>
      <w:r>
        <w:rPr>
          <w:rFonts w:ascii="Segoe UI" w:hAnsi="Segoe UI" w:cs="Segoe UI"/>
          <w:color w:val="161616"/>
        </w:rPr>
        <w:t>Loops</w:t>
      </w:r>
    </w:p>
    <w:p w14:paraId="2D954231" w14:textId="6C5B26F3" w:rsidR="001E15B4" w:rsidRDefault="001E15B4" w:rsidP="001E15B4">
      <w:pPr>
        <w:shd w:val="clear" w:color="auto" w:fill="FFFFFF"/>
        <w:spacing w:after="0" w:line="240" w:lineRule="auto"/>
        <w:ind w:right="75"/>
        <w:textAlignment w:val="baseline"/>
        <w:rPr>
          <w:rFonts w:ascii="Segoe UI" w:hAnsi="Segoe UI" w:cs="Segoe UI"/>
          <w:color w:val="161616"/>
        </w:rPr>
      </w:pPr>
      <w:hyperlink r:id="rId71" w:anchor="the-for-statement" w:history="1">
        <w:r>
          <w:rPr>
            <w:rStyle w:val="HTMLCode"/>
            <w:rFonts w:ascii="Segoe UI" w:eastAsiaTheme="minorHAnsi" w:hAnsi="Segoe UI" w:cs="Segoe UI"/>
            <w:color w:val="0000FF"/>
            <w:sz w:val="24"/>
            <w:szCs w:val="24"/>
          </w:rPr>
          <w:t>for</w:t>
        </w:r>
      </w:hyperlink>
      <w:r>
        <w:rPr>
          <w:rFonts w:ascii="Segoe UI" w:hAnsi="Segoe UI" w:cs="Segoe UI"/>
          <w:color w:val="161616"/>
        </w:rPr>
        <w:br/>
      </w:r>
      <w:hyperlink r:id="rId72" w:anchor="the-foreach-statement" w:history="1">
        <w:r>
          <w:rPr>
            <w:rStyle w:val="HTMLCode"/>
            <w:rFonts w:ascii="Segoe UI" w:eastAsiaTheme="minorHAnsi" w:hAnsi="Segoe UI" w:cs="Segoe UI"/>
            <w:color w:val="0000FF"/>
            <w:sz w:val="24"/>
            <w:szCs w:val="24"/>
          </w:rPr>
          <w:t>foreach</w:t>
        </w:r>
      </w:hyperlink>
    </w:p>
    <w:p w14:paraId="0E049DC1" w14:textId="01B6FE36" w:rsidR="001E15B4" w:rsidRDefault="001E15B4" w:rsidP="001E15B4">
      <w:pPr>
        <w:shd w:val="clear" w:color="auto" w:fill="FFFFFF"/>
        <w:spacing w:after="0" w:line="240" w:lineRule="auto"/>
        <w:ind w:right="75"/>
        <w:textAlignment w:val="baseline"/>
        <w:rPr>
          <w:rFonts w:ascii="Segoe UI" w:hAnsi="Segoe UI" w:cs="Segoe UI"/>
          <w:color w:val="161616"/>
        </w:rPr>
      </w:pPr>
      <w:hyperlink r:id="rId73" w:anchor="the-do-statement" w:history="1">
        <w:r>
          <w:rPr>
            <w:rStyle w:val="HTMLCode"/>
            <w:rFonts w:ascii="Segoe UI" w:eastAsiaTheme="minorHAnsi" w:hAnsi="Segoe UI" w:cs="Segoe UI"/>
            <w:color w:val="0000FF"/>
            <w:sz w:val="24"/>
            <w:szCs w:val="24"/>
          </w:rPr>
          <w:t>do</w:t>
        </w:r>
      </w:hyperlink>
      <w:r>
        <w:rPr>
          <w:rFonts w:ascii="Segoe UI" w:hAnsi="Segoe UI" w:cs="Segoe UI"/>
          <w:color w:val="161616"/>
        </w:rPr>
        <w:br/>
      </w:r>
      <w:hyperlink r:id="rId74" w:anchor="the-if-statement" w:history="1">
        <w:r>
          <w:rPr>
            <w:rStyle w:val="HTMLCode"/>
            <w:rFonts w:ascii="Segoe UI" w:eastAsiaTheme="minorHAnsi" w:hAnsi="Segoe UI" w:cs="Segoe UI"/>
            <w:color w:val="0000FF"/>
            <w:sz w:val="24"/>
            <w:szCs w:val="24"/>
          </w:rPr>
          <w:t>else</w:t>
        </w:r>
      </w:hyperlink>
    </w:p>
    <w:p w14:paraId="32B8024A" w14:textId="725BB618" w:rsidR="001E15B4" w:rsidRDefault="001E15B4" w:rsidP="001E15B4">
      <w:pPr>
        <w:shd w:val="clear" w:color="auto" w:fill="FFFFFF"/>
        <w:spacing w:after="0" w:line="240" w:lineRule="auto"/>
        <w:ind w:right="75"/>
        <w:textAlignment w:val="baseline"/>
        <w:rPr>
          <w:rFonts w:ascii="Segoe UI" w:hAnsi="Segoe UI" w:cs="Segoe UI"/>
          <w:color w:val="161616"/>
        </w:rPr>
      </w:pPr>
      <w:hyperlink r:id="rId75" w:anchor="the-if-statement" w:history="1">
        <w:r>
          <w:rPr>
            <w:rStyle w:val="HTMLCode"/>
            <w:rFonts w:ascii="Segoe UI" w:eastAsiaTheme="minorHAnsi" w:hAnsi="Segoe UI" w:cs="Segoe UI"/>
            <w:color w:val="0000FF"/>
            <w:sz w:val="24"/>
            <w:szCs w:val="24"/>
          </w:rPr>
          <w:t>if</w:t>
        </w:r>
      </w:hyperlink>
    </w:p>
    <w:p w14:paraId="272CB263" w14:textId="62E29CF0" w:rsidR="001E15B4" w:rsidRDefault="001E15B4" w:rsidP="001E15B4">
      <w:pPr>
        <w:shd w:val="clear" w:color="auto" w:fill="FFFFFF"/>
        <w:spacing w:after="0" w:line="240" w:lineRule="auto"/>
        <w:ind w:right="75"/>
        <w:textAlignment w:val="baseline"/>
        <w:rPr>
          <w:rFonts w:ascii="Segoe UI" w:hAnsi="Segoe UI" w:cs="Segoe UI"/>
          <w:color w:val="161616"/>
        </w:rPr>
      </w:pPr>
      <w:hyperlink r:id="rId76" w:anchor="the-switch-statement" w:history="1">
        <w:r>
          <w:rPr>
            <w:rStyle w:val="HTMLCode"/>
            <w:rFonts w:ascii="Segoe UI" w:eastAsiaTheme="minorHAnsi" w:hAnsi="Segoe UI" w:cs="Segoe UI"/>
            <w:color w:val="0000FF"/>
            <w:sz w:val="24"/>
            <w:szCs w:val="24"/>
          </w:rPr>
          <w:t>case</w:t>
        </w:r>
      </w:hyperlink>
    </w:p>
    <w:p w14:paraId="1AC53E6A" w14:textId="05F10B27" w:rsidR="001E15B4" w:rsidRDefault="001E15B4" w:rsidP="001E15B4">
      <w:pPr>
        <w:shd w:val="clear" w:color="auto" w:fill="FFFFFF"/>
        <w:spacing w:after="0" w:line="240" w:lineRule="auto"/>
        <w:ind w:right="75"/>
        <w:textAlignment w:val="baseline"/>
        <w:rPr>
          <w:rFonts w:ascii="Segoe UI" w:hAnsi="Segoe UI" w:cs="Segoe UI"/>
          <w:color w:val="161616"/>
        </w:rPr>
      </w:pPr>
      <w:hyperlink r:id="rId77" w:anchor="the-break-statement" w:history="1">
        <w:r>
          <w:rPr>
            <w:rStyle w:val="HTMLCode"/>
            <w:rFonts w:ascii="Segoe UI" w:eastAsiaTheme="minorHAnsi" w:hAnsi="Segoe UI" w:cs="Segoe UI"/>
            <w:color w:val="0000FF"/>
            <w:sz w:val="24"/>
            <w:szCs w:val="24"/>
          </w:rPr>
          <w:t>break</w:t>
        </w:r>
      </w:hyperlink>
    </w:p>
    <w:p w14:paraId="19D1D326" w14:textId="0EEDD1E5" w:rsidR="001E15B4" w:rsidRDefault="001E15B4" w:rsidP="001E15B4">
      <w:pPr>
        <w:shd w:val="clear" w:color="auto" w:fill="FFFFFF"/>
        <w:spacing w:after="0" w:line="240" w:lineRule="auto"/>
        <w:ind w:right="75"/>
        <w:textAlignment w:val="baseline"/>
        <w:rPr>
          <w:rFonts w:ascii="Segoe UI" w:hAnsi="Segoe UI" w:cs="Segoe UI"/>
          <w:color w:val="161616"/>
        </w:rPr>
      </w:pPr>
      <w:hyperlink r:id="rId78" w:anchor="the-continue-statement" w:history="1">
        <w:r>
          <w:rPr>
            <w:rStyle w:val="HTMLCode"/>
            <w:rFonts w:ascii="Segoe UI" w:eastAsiaTheme="minorHAnsi" w:hAnsi="Segoe UI" w:cs="Segoe UI"/>
            <w:color w:val="0000FF"/>
            <w:sz w:val="24"/>
            <w:szCs w:val="24"/>
          </w:rPr>
          <w:t>continue</w:t>
        </w:r>
      </w:hyperlink>
    </w:p>
    <w:p w14:paraId="4BF00249" w14:textId="6BC50B4E" w:rsidR="001E15B4" w:rsidRDefault="001E15B4" w:rsidP="001E15B4">
      <w:pPr>
        <w:shd w:val="clear" w:color="auto" w:fill="FFFFFF"/>
        <w:spacing w:after="0" w:line="240" w:lineRule="auto"/>
        <w:ind w:right="75"/>
        <w:textAlignment w:val="baseline"/>
        <w:rPr>
          <w:rFonts w:ascii="Segoe UI" w:hAnsi="Segoe UI" w:cs="Segoe UI"/>
          <w:color w:val="161616"/>
        </w:rPr>
      </w:pPr>
      <w:hyperlink r:id="rId79" w:anchor="the-while-statement" w:history="1">
        <w:r>
          <w:rPr>
            <w:rStyle w:val="HTMLCode"/>
            <w:rFonts w:ascii="Segoe UI" w:eastAsiaTheme="minorHAnsi" w:hAnsi="Segoe UI" w:cs="Segoe UI"/>
            <w:color w:val="0000FF"/>
            <w:sz w:val="24"/>
            <w:szCs w:val="24"/>
          </w:rPr>
          <w:t>while</w:t>
        </w:r>
      </w:hyperlink>
    </w:p>
    <w:p w14:paraId="4C9D6CF4" w14:textId="41CE62A4" w:rsidR="001E15B4" w:rsidRDefault="00A1796D" w:rsidP="001E15B4">
      <w:pPr>
        <w:shd w:val="clear" w:color="auto" w:fill="FFFFFF"/>
        <w:spacing w:after="0" w:line="240" w:lineRule="auto"/>
        <w:ind w:right="75"/>
        <w:textAlignment w:val="baseline"/>
        <w:rPr>
          <w:rFonts w:ascii="Segoe UI" w:hAnsi="Segoe UI" w:cs="Segoe UI"/>
          <w:color w:val="161616"/>
        </w:rPr>
      </w:pPr>
      <w:hyperlink r:id="rId80" w:history="1">
        <w:r>
          <w:rPr>
            <w:rStyle w:val="HTMLCode"/>
            <w:rFonts w:ascii="Segoe UI" w:eastAsiaTheme="minorHAnsi" w:hAnsi="Segoe UI" w:cs="Segoe UI"/>
            <w:color w:val="0000FF"/>
            <w:sz w:val="24"/>
            <w:szCs w:val="24"/>
          </w:rPr>
          <w:t>switch</w:t>
        </w:r>
      </w:hyperlink>
    </w:p>
    <w:p w14:paraId="440266ED"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710B0D79" w14:textId="13FBEC66" w:rsidR="001E15B4" w:rsidRDefault="001D19F4" w:rsidP="001E15B4">
      <w:pPr>
        <w:shd w:val="clear" w:color="auto" w:fill="FFFFFF"/>
        <w:spacing w:after="0" w:line="240" w:lineRule="auto"/>
        <w:ind w:right="75"/>
        <w:textAlignment w:val="baseline"/>
        <w:rPr>
          <w:rFonts w:ascii="Segoe UI" w:hAnsi="Segoe UI" w:cs="Segoe UI"/>
          <w:color w:val="161616"/>
        </w:rPr>
      </w:pPr>
      <w:r>
        <w:rPr>
          <w:rFonts w:ascii="Segoe UI" w:hAnsi="Segoe UI" w:cs="Segoe UI"/>
          <w:color w:val="161616"/>
        </w:rPr>
        <w:t>Value Types</w:t>
      </w:r>
    </w:p>
    <w:p w14:paraId="4B07F62A"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1" w:history="1">
        <w:r>
          <w:rPr>
            <w:rStyle w:val="HTMLCode"/>
            <w:rFonts w:ascii="Segoe UI" w:eastAsiaTheme="minorHAnsi" w:hAnsi="Segoe UI" w:cs="Segoe UI"/>
            <w:color w:val="0000FF"/>
            <w:sz w:val="24"/>
            <w:szCs w:val="24"/>
          </w:rPr>
          <w:t>bool</w:t>
        </w:r>
      </w:hyperlink>
    </w:p>
    <w:p w14:paraId="0B7B94C9"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2" w:history="1">
        <w:r>
          <w:rPr>
            <w:rStyle w:val="HTMLCode"/>
            <w:rFonts w:ascii="Segoe UI" w:eastAsiaTheme="minorHAnsi" w:hAnsi="Segoe UI" w:cs="Segoe UI"/>
            <w:color w:val="0000FF"/>
            <w:sz w:val="24"/>
            <w:szCs w:val="24"/>
          </w:rPr>
          <w:t>byte</w:t>
        </w:r>
      </w:hyperlink>
    </w:p>
    <w:p w14:paraId="15CFF032"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3" w:history="1">
        <w:r>
          <w:rPr>
            <w:rStyle w:val="HTMLCode"/>
            <w:rFonts w:ascii="Segoe UI" w:eastAsiaTheme="minorHAnsi" w:hAnsi="Segoe UI" w:cs="Segoe UI"/>
            <w:color w:val="0000FF"/>
            <w:sz w:val="24"/>
            <w:szCs w:val="24"/>
          </w:rPr>
          <w:t>char</w:t>
        </w:r>
      </w:hyperlink>
    </w:p>
    <w:p w14:paraId="653E5D11"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4" w:history="1">
        <w:r>
          <w:rPr>
            <w:rStyle w:val="HTMLCode"/>
            <w:rFonts w:ascii="Segoe UI" w:eastAsiaTheme="minorHAnsi" w:hAnsi="Segoe UI" w:cs="Segoe UI"/>
            <w:color w:val="0000FF"/>
            <w:sz w:val="24"/>
            <w:szCs w:val="24"/>
          </w:rPr>
          <w:t>decimal</w:t>
        </w:r>
      </w:hyperlink>
    </w:p>
    <w:p w14:paraId="24854A24"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5" w:history="1">
        <w:r>
          <w:rPr>
            <w:rStyle w:val="HTMLCode"/>
            <w:rFonts w:ascii="Segoe UI" w:eastAsiaTheme="minorHAnsi" w:hAnsi="Segoe UI" w:cs="Segoe UI"/>
            <w:color w:val="0000FF"/>
            <w:sz w:val="24"/>
            <w:szCs w:val="24"/>
          </w:rPr>
          <w:t>double</w:t>
        </w:r>
      </w:hyperlink>
    </w:p>
    <w:p w14:paraId="5F069C34" w14:textId="3E3FBC5B" w:rsidR="001D19F4" w:rsidRDefault="001D19F4" w:rsidP="001E15B4">
      <w:pPr>
        <w:shd w:val="clear" w:color="auto" w:fill="FFFFFF"/>
        <w:spacing w:after="0" w:line="240" w:lineRule="auto"/>
        <w:ind w:right="75"/>
        <w:textAlignment w:val="baseline"/>
        <w:rPr>
          <w:rFonts w:ascii="Segoe UI" w:hAnsi="Segoe UI" w:cs="Segoe UI"/>
          <w:color w:val="161616"/>
        </w:rPr>
      </w:pPr>
      <w:hyperlink r:id="rId86" w:history="1">
        <w:proofErr w:type="spellStart"/>
        <w:r>
          <w:rPr>
            <w:rStyle w:val="HTMLCode"/>
            <w:rFonts w:ascii="Segoe UI" w:eastAsiaTheme="minorHAnsi" w:hAnsi="Segoe UI" w:cs="Segoe UI"/>
            <w:color w:val="0000FF"/>
            <w:sz w:val="24"/>
            <w:szCs w:val="24"/>
          </w:rPr>
          <w:t>enum</w:t>
        </w:r>
        <w:proofErr w:type="spellEnd"/>
      </w:hyperlink>
    </w:p>
    <w:p w14:paraId="44670970"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7" w:history="1">
        <w:r>
          <w:rPr>
            <w:rStyle w:val="HTMLCode"/>
            <w:rFonts w:ascii="Segoe UI" w:eastAsiaTheme="minorHAnsi" w:hAnsi="Segoe UI" w:cs="Segoe UI"/>
            <w:color w:val="0000FF"/>
            <w:sz w:val="24"/>
            <w:szCs w:val="24"/>
          </w:rPr>
          <w:t>float</w:t>
        </w:r>
      </w:hyperlink>
    </w:p>
    <w:p w14:paraId="3FE1E774"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8" w:history="1">
        <w:r>
          <w:rPr>
            <w:rStyle w:val="HTMLCode"/>
            <w:rFonts w:ascii="Segoe UI" w:eastAsiaTheme="minorHAnsi" w:hAnsi="Segoe UI" w:cs="Segoe UI"/>
            <w:color w:val="0000FF"/>
            <w:sz w:val="24"/>
            <w:szCs w:val="24"/>
          </w:rPr>
          <w:t>int</w:t>
        </w:r>
      </w:hyperlink>
    </w:p>
    <w:p w14:paraId="587917D8"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89" w:history="1">
        <w:r>
          <w:rPr>
            <w:rStyle w:val="HTMLCode"/>
            <w:rFonts w:ascii="Segoe UI" w:eastAsiaTheme="minorHAnsi" w:hAnsi="Segoe UI" w:cs="Segoe UI"/>
            <w:color w:val="0000FF"/>
            <w:sz w:val="24"/>
            <w:szCs w:val="24"/>
          </w:rPr>
          <w:t>long</w:t>
        </w:r>
      </w:hyperlink>
    </w:p>
    <w:p w14:paraId="01A8CD8C"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90" w:history="1">
        <w:proofErr w:type="spellStart"/>
        <w:r>
          <w:rPr>
            <w:rStyle w:val="HTMLCode"/>
            <w:rFonts w:ascii="Segoe UI" w:eastAsiaTheme="minorHAnsi" w:hAnsi="Segoe UI" w:cs="Segoe UI"/>
            <w:color w:val="0000FF"/>
            <w:sz w:val="24"/>
            <w:szCs w:val="24"/>
          </w:rPr>
          <w:t>sbyte</w:t>
        </w:r>
        <w:proofErr w:type="spellEnd"/>
      </w:hyperlink>
    </w:p>
    <w:p w14:paraId="43E22E14"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91" w:history="1">
        <w:r>
          <w:rPr>
            <w:rStyle w:val="HTMLCode"/>
            <w:rFonts w:ascii="Segoe UI" w:eastAsiaTheme="minorHAnsi" w:hAnsi="Segoe UI" w:cs="Segoe UI"/>
            <w:color w:val="0000FF"/>
            <w:sz w:val="24"/>
            <w:szCs w:val="24"/>
          </w:rPr>
          <w:t>short</w:t>
        </w:r>
      </w:hyperlink>
    </w:p>
    <w:p w14:paraId="5ACB4CAD"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92" w:history="1">
        <w:r>
          <w:rPr>
            <w:rStyle w:val="HTMLCode"/>
            <w:rFonts w:ascii="Segoe UI" w:eastAsiaTheme="minorHAnsi" w:hAnsi="Segoe UI" w:cs="Segoe UI"/>
            <w:color w:val="0000FF"/>
            <w:sz w:val="24"/>
            <w:szCs w:val="24"/>
          </w:rPr>
          <w:t>struct</w:t>
        </w:r>
      </w:hyperlink>
      <w:r>
        <w:rPr>
          <w:rFonts w:ascii="Segoe UI" w:hAnsi="Segoe UI" w:cs="Segoe UI"/>
          <w:color w:val="161616"/>
        </w:rPr>
        <w:br/>
      </w:r>
      <w:hyperlink r:id="rId93" w:history="1">
        <w:proofErr w:type="spellStart"/>
        <w:r>
          <w:rPr>
            <w:rStyle w:val="HTMLCode"/>
            <w:rFonts w:ascii="Segoe UI" w:eastAsiaTheme="minorHAnsi" w:hAnsi="Segoe UI" w:cs="Segoe UI"/>
            <w:color w:val="0000FF"/>
            <w:sz w:val="24"/>
            <w:szCs w:val="24"/>
          </w:rPr>
          <w:t>uint</w:t>
        </w:r>
        <w:proofErr w:type="spellEnd"/>
      </w:hyperlink>
      <w:r>
        <w:rPr>
          <w:rFonts w:ascii="Segoe UI" w:hAnsi="Segoe UI" w:cs="Segoe UI"/>
          <w:color w:val="161616"/>
        </w:rPr>
        <w:br/>
      </w:r>
      <w:hyperlink r:id="rId94" w:history="1">
        <w:proofErr w:type="spellStart"/>
        <w:r>
          <w:rPr>
            <w:rStyle w:val="HTMLCode"/>
            <w:rFonts w:ascii="Segoe UI" w:eastAsiaTheme="minorHAnsi" w:hAnsi="Segoe UI" w:cs="Segoe UI"/>
            <w:color w:val="0000FF"/>
            <w:sz w:val="24"/>
            <w:szCs w:val="24"/>
          </w:rPr>
          <w:t>ulong</w:t>
        </w:r>
        <w:proofErr w:type="spellEnd"/>
      </w:hyperlink>
    </w:p>
    <w:p w14:paraId="4449817B" w14:textId="77777777" w:rsidR="001D19F4" w:rsidRDefault="001D19F4" w:rsidP="001D19F4">
      <w:pPr>
        <w:shd w:val="clear" w:color="auto" w:fill="FFFFFF"/>
        <w:spacing w:after="0" w:line="240" w:lineRule="auto"/>
        <w:ind w:right="75"/>
        <w:textAlignment w:val="baseline"/>
        <w:rPr>
          <w:rFonts w:ascii="Segoe UI" w:hAnsi="Segoe UI" w:cs="Segoe UI"/>
          <w:color w:val="161616"/>
        </w:rPr>
      </w:pPr>
      <w:hyperlink r:id="rId95" w:history="1">
        <w:proofErr w:type="spellStart"/>
        <w:r>
          <w:rPr>
            <w:rStyle w:val="HTMLCode"/>
            <w:rFonts w:ascii="Segoe UI" w:eastAsiaTheme="minorHAnsi" w:hAnsi="Segoe UI" w:cs="Segoe UI"/>
            <w:color w:val="0000FF"/>
            <w:sz w:val="24"/>
            <w:szCs w:val="24"/>
          </w:rPr>
          <w:t>ushort</w:t>
        </w:r>
        <w:proofErr w:type="spellEnd"/>
      </w:hyperlink>
    </w:p>
    <w:p w14:paraId="67031D93" w14:textId="52F93675" w:rsidR="001D19F4" w:rsidRDefault="001D19F4" w:rsidP="001E15B4">
      <w:pPr>
        <w:shd w:val="clear" w:color="auto" w:fill="FFFFFF"/>
        <w:spacing w:after="0" w:line="240" w:lineRule="auto"/>
        <w:ind w:right="75"/>
        <w:textAlignment w:val="baseline"/>
        <w:rPr>
          <w:rFonts w:ascii="Segoe UI" w:hAnsi="Segoe UI" w:cs="Segoe UI"/>
          <w:color w:val="161616"/>
        </w:rPr>
      </w:pPr>
    </w:p>
    <w:p w14:paraId="7572B926"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6C6D6AB"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138C3DA"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12678C5"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377B9892"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51F8BDF5"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5C49AF48"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66D40F16"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52CA4D29"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3F69C01"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786D1FB0"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F97E92C"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C4B3C7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3BCAD56"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2FE7BCB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66E042B"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1D789BFC"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4ED9F295"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E5677E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0FCCA19F"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7F8FEB70" w14:textId="77777777" w:rsidR="001D19F4" w:rsidRDefault="001D19F4" w:rsidP="001E15B4">
      <w:pPr>
        <w:shd w:val="clear" w:color="auto" w:fill="FFFFFF"/>
        <w:spacing w:after="0" w:line="240" w:lineRule="auto"/>
        <w:ind w:right="75"/>
        <w:textAlignment w:val="baseline"/>
        <w:rPr>
          <w:rFonts w:ascii="Segoe UI" w:hAnsi="Segoe UI" w:cs="Segoe UI"/>
          <w:color w:val="161616"/>
        </w:rPr>
      </w:pPr>
    </w:p>
    <w:p w14:paraId="3221C0BA"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0C1EDD00"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1A9114AE" w14:textId="77777777" w:rsidR="006D1573" w:rsidRDefault="006D1573" w:rsidP="006D1573">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Contextual keywords</w:t>
      </w:r>
    </w:p>
    <w:p w14:paraId="3C1175CF" w14:textId="77777777" w:rsidR="006D1573" w:rsidRDefault="006D1573" w:rsidP="006D1573">
      <w:pPr>
        <w:pStyle w:val="NormalWeb"/>
        <w:shd w:val="clear" w:color="auto" w:fill="FFFFFF"/>
        <w:rPr>
          <w:rFonts w:ascii="Segoe UI" w:hAnsi="Segoe UI" w:cs="Segoe UI"/>
          <w:color w:val="161616"/>
        </w:rPr>
        <w:sectPr w:rsidR="006D1573" w:rsidSect="001E15B4">
          <w:type w:val="continuous"/>
          <w:pgSz w:w="11906" w:h="16838"/>
          <w:pgMar w:top="1440" w:right="1440" w:bottom="1440" w:left="1440" w:header="708" w:footer="708" w:gutter="0"/>
          <w:cols w:space="708"/>
          <w:docGrid w:linePitch="360"/>
        </w:sectPr>
      </w:pPr>
    </w:p>
    <w:p w14:paraId="04EC4CA4" w14:textId="77777777" w:rsidR="006D1573" w:rsidRDefault="006D1573" w:rsidP="006D1573">
      <w:pPr>
        <w:pStyle w:val="NormalWeb"/>
        <w:shd w:val="clear" w:color="auto" w:fill="FFFFFF"/>
        <w:rPr>
          <w:rFonts w:ascii="Segoe UI" w:hAnsi="Segoe UI" w:cs="Segoe UI"/>
          <w:color w:val="161616"/>
        </w:rPr>
      </w:pPr>
      <w:hyperlink r:id="rId96" w:history="1">
        <w:r>
          <w:rPr>
            <w:rStyle w:val="HTMLCode"/>
            <w:rFonts w:ascii="Segoe UI" w:hAnsi="Segoe UI" w:cs="Segoe UI"/>
            <w:color w:val="0000FF"/>
            <w:sz w:val="24"/>
            <w:szCs w:val="24"/>
          </w:rPr>
          <w:t>add</w:t>
        </w:r>
      </w:hyperlink>
      <w:r>
        <w:rPr>
          <w:rFonts w:ascii="Segoe UI" w:hAnsi="Segoe UI" w:cs="Segoe UI"/>
          <w:color w:val="161616"/>
        </w:rPr>
        <w:br/>
      </w:r>
      <w:hyperlink r:id="rId97" w:anchor="logical-patterns" w:history="1">
        <w:r>
          <w:rPr>
            <w:rStyle w:val="HTMLCode"/>
            <w:rFonts w:ascii="Segoe UI" w:hAnsi="Segoe UI" w:cs="Segoe UI"/>
            <w:color w:val="0000FF"/>
            <w:sz w:val="24"/>
            <w:szCs w:val="24"/>
          </w:rPr>
          <w:t>and</w:t>
        </w:r>
      </w:hyperlink>
      <w:r>
        <w:rPr>
          <w:rFonts w:ascii="Segoe UI" w:hAnsi="Segoe UI" w:cs="Segoe UI"/>
          <w:color w:val="161616"/>
        </w:rPr>
        <w:br/>
      </w:r>
      <w:hyperlink r:id="rId98" w:history="1">
        <w:r>
          <w:rPr>
            <w:rStyle w:val="HTMLCode"/>
            <w:rFonts w:ascii="Segoe UI" w:hAnsi="Segoe UI" w:cs="Segoe UI"/>
            <w:color w:val="0000FF"/>
            <w:sz w:val="24"/>
            <w:szCs w:val="24"/>
          </w:rPr>
          <w:t>alias</w:t>
        </w:r>
      </w:hyperlink>
      <w:r>
        <w:rPr>
          <w:rFonts w:ascii="Segoe UI" w:hAnsi="Segoe UI" w:cs="Segoe UI"/>
          <w:color w:val="161616"/>
        </w:rPr>
        <w:br/>
      </w:r>
      <w:hyperlink r:id="rId99" w:history="1">
        <w:r>
          <w:rPr>
            <w:rStyle w:val="HTMLCode"/>
            <w:rFonts w:ascii="Segoe UI" w:hAnsi="Segoe UI" w:cs="Segoe UI"/>
            <w:color w:val="0000FF"/>
            <w:sz w:val="24"/>
            <w:szCs w:val="24"/>
          </w:rPr>
          <w:t>ascending</w:t>
        </w:r>
      </w:hyperlink>
      <w:r>
        <w:rPr>
          <w:rFonts w:ascii="Segoe UI" w:hAnsi="Segoe UI" w:cs="Segoe UI"/>
          <w:color w:val="161616"/>
        </w:rPr>
        <w:br/>
      </w:r>
      <w:hyperlink r:id="rId100" w:anchor="args" w:history="1">
        <w:proofErr w:type="spellStart"/>
        <w:r>
          <w:rPr>
            <w:rStyle w:val="HTMLCode"/>
            <w:rFonts w:ascii="Segoe UI" w:hAnsi="Segoe UI" w:cs="Segoe UI"/>
            <w:color w:val="0000FF"/>
            <w:sz w:val="24"/>
            <w:szCs w:val="24"/>
          </w:rPr>
          <w:t>args</w:t>
        </w:r>
        <w:proofErr w:type="spellEnd"/>
      </w:hyperlink>
      <w:r>
        <w:rPr>
          <w:rFonts w:ascii="Segoe UI" w:hAnsi="Segoe UI" w:cs="Segoe UI"/>
          <w:color w:val="161616"/>
        </w:rPr>
        <w:br/>
      </w:r>
      <w:hyperlink r:id="rId101" w:history="1">
        <w:r>
          <w:rPr>
            <w:rStyle w:val="HTMLCode"/>
            <w:rFonts w:ascii="Segoe UI" w:hAnsi="Segoe UI" w:cs="Segoe UI"/>
            <w:color w:val="0000FF"/>
            <w:sz w:val="24"/>
            <w:szCs w:val="24"/>
          </w:rPr>
          <w:t>async</w:t>
        </w:r>
      </w:hyperlink>
      <w:r>
        <w:rPr>
          <w:rFonts w:ascii="Segoe UI" w:hAnsi="Segoe UI" w:cs="Segoe UI"/>
          <w:color w:val="161616"/>
        </w:rPr>
        <w:br/>
      </w:r>
      <w:hyperlink r:id="rId102" w:history="1">
        <w:r>
          <w:rPr>
            <w:rStyle w:val="HTMLCode"/>
            <w:rFonts w:ascii="Segoe UI" w:hAnsi="Segoe UI" w:cs="Segoe UI"/>
            <w:color w:val="0000FF"/>
            <w:sz w:val="24"/>
            <w:szCs w:val="24"/>
          </w:rPr>
          <w:t>await</w:t>
        </w:r>
      </w:hyperlink>
      <w:r>
        <w:rPr>
          <w:rFonts w:ascii="Segoe UI" w:hAnsi="Segoe UI" w:cs="Segoe UI"/>
          <w:color w:val="161616"/>
        </w:rPr>
        <w:br/>
      </w:r>
      <w:hyperlink r:id="rId103" w:history="1">
        <w:r>
          <w:rPr>
            <w:rStyle w:val="HTMLCode"/>
            <w:rFonts w:ascii="Segoe UI" w:hAnsi="Segoe UI" w:cs="Segoe UI"/>
            <w:color w:val="0000FF"/>
            <w:sz w:val="24"/>
            <w:szCs w:val="24"/>
          </w:rPr>
          <w:t>by</w:t>
        </w:r>
      </w:hyperlink>
      <w:r>
        <w:rPr>
          <w:rFonts w:ascii="Segoe UI" w:hAnsi="Segoe UI" w:cs="Segoe UI"/>
          <w:color w:val="161616"/>
        </w:rPr>
        <w:br/>
      </w:r>
      <w:hyperlink r:id="rId104" w:history="1">
        <w:r>
          <w:rPr>
            <w:rStyle w:val="HTMLCode"/>
            <w:rFonts w:ascii="Segoe UI" w:hAnsi="Segoe UI" w:cs="Segoe UI"/>
            <w:color w:val="0000FF"/>
            <w:sz w:val="24"/>
            <w:szCs w:val="24"/>
          </w:rPr>
          <w:t>descending</w:t>
        </w:r>
      </w:hyperlink>
      <w:r>
        <w:rPr>
          <w:rFonts w:ascii="Segoe UI" w:hAnsi="Segoe UI" w:cs="Segoe UI"/>
          <w:color w:val="161616"/>
        </w:rPr>
        <w:br/>
      </w:r>
      <w:hyperlink r:id="rId105" w:history="1">
        <w:r>
          <w:rPr>
            <w:rStyle w:val="HTMLCode"/>
            <w:rFonts w:ascii="Segoe UI" w:hAnsi="Segoe UI" w:cs="Segoe UI"/>
            <w:color w:val="0000FF"/>
            <w:sz w:val="24"/>
            <w:szCs w:val="24"/>
          </w:rPr>
          <w:t>dynamic</w:t>
        </w:r>
      </w:hyperlink>
      <w:r>
        <w:rPr>
          <w:rFonts w:ascii="Segoe UI" w:hAnsi="Segoe UI" w:cs="Segoe UI"/>
          <w:color w:val="161616"/>
        </w:rPr>
        <w:br/>
      </w:r>
      <w:hyperlink r:id="rId106" w:history="1">
        <w:r>
          <w:rPr>
            <w:rStyle w:val="HTMLCode"/>
            <w:rFonts w:ascii="Segoe UI" w:hAnsi="Segoe UI" w:cs="Segoe UI"/>
            <w:color w:val="0000FF"/>
            <w:sz w:val="24"/>
            <w:szCs w:val="24"/>
          </w:rPr>
          <w:t>equals</w:t>
        </w:r>
      </w:hyperlink>
      <w:r>
        <w:rPr>
          <w:rFonts w:ascii="Segoe UI" w:hAnsi="Segoe UI" w:cs="Segoe UI"/>
          <w:color w:val="161616"/>
        </w:rPr>
        <w:br/>
      </w:r>
      <w:hyperlink r:id="rId107" w:history="1">
        <w:r>
          <w:rPr>
            <w:rStyle w:val="HTMLCode"/>
            <w:rFonts w:ascii="Segoe UI" w:hAnsi="Segoe UI" w:cs="Segoe UI"/>
            <w:color w:val="0000FF"/>
            <w:sz w:val="24"/>
            <w:szCs w:val="24"/>
          </w:rPr>
          <w:t>file</w:t>
        </w:r>
      </w:hyperlink>
      <w:r>
        <w:rPr>
          <w:rFonts w:ascii="Segoe UI" w:hAnsi="Segoe UI" w:cs="Segoe UI"/>
          <w:color w:val="161616"/>
        </w:rPr>
        <w:br/>
      </w:r>
      <w:hyperlink r:id="rId108" w:history="1">
        <w:r>
          <w:rPr>
            <w:rStyle w:val="HTMLCode"/>
            <w:rFonts w:ascii="Segoe UI" w:hAnsi="Segoe UI" w:cs="Segoe UI"/>
            <w:color w:val="0000FF"/>
            <w:sz w:val="24"/>
            <w:szCs w:val="24"/>
          </w:rPr>
          <w:t>from</w:t>
        </w:r>
      </w:hyperlink>
    </w:p>
    <w:p w14:paraId="7844D3D7" w14:textId="77777777" w:rsidR="006D1573" w:rsidRDefault="006D1573" w:rsidP="006D1573">
      <w:pPr>
        <w:pStyle w:val="NormalWeb"/>
        <w:shd w:val="clear" w:color="auto" w:fill="FFFFFF"/>
        <w:rPr>
          <w:rFonts w:ascii="Segoe UI" w:hAnsi="Segoe UI" w:cs="Segoe UI"/>
          <w:color w:val="161616"/>
        </w:rPr>
      </w:pPr>
      <w:hyperlink r:id="rId109" w:history="1">
        <w:r>
          <w:rPr>
            <w:rStyle w:val="HTMLCode"/>
            <w:rFonts w:ascii="Segoe UI" w:hAnsi="Segoe UI" w:cs="Segoe UI"/>
            <w:color w:val="0000FF"/>
            <w:sz w:val="24"/>
            <w:szCs w:val="24"/>
          </w:rPr>
          <w:t>get</w:t>
        </w:r>
      </w:hyperlink>
      <w:r>
        <w:rPr>
          <w:rFonts w:ascii="Segoe UI" w:hAnsi="Segoe UI" w:cs="Segoe UI"/>
          <w:color w:val="161616"/>
        </w:rPr>
        <w:br/>
      </w:r>
      <w:hyperlink r:id="rId110" w:history="1">
        <w:r>
          <w:rPr>
            <w:rStyle w:val="HTMLCode"/>
            <w:rFonts w:ascii="Segoe UI" w:hAnsi="Segoe UI" w:cs="Segoe UI"/>
            <w:color w:val="0000FF"/>
            <w:sz w:val="24"/>
            <w:szCs w:val="24"/>
          </w:rPr>
          <w:t>global</w:t>
        </w:r>
      </w:hyperlink>
      <w:r>
        <w:rPr>
          <w:rFonts w:ascii="Segoe UI" w:hAnsi="Segoe UI" w:cs="Segoe UI"/>
          <w:color w:val="161616"/>
        </w:rPr>
        <w:br/>
      </w:r>
      <w:hyperlink r:id="rId111" w:history="1">
        <w:r>
          <w:rPr>
            <w:rStyle w:val="HTMLCode"/>
            <w:rFonts w:ascii="Segoe UI" w:hAnsi="Segoe UI" w:cs="Segoe UI"/>
            <w:color w:val="0000FF"/>
            <w:sz w:val="24"/>
            <w:szCs w:val="24"/>
          </w:rPr>
          <w:t>group</w:t>
        </w:r>
      </w:hyperlink>
      <w:r>
        <w:rPr>
          <w:rFonts w:ascii="Segoe UI" w:hAnsi="Segoe UI" w:cs="Segoe UI"/>
          <w:color w:val="161616"/>
        </w:rPr>
        <w:br/>
      </w:r>
      <w:hyperlink r:id="rId112" w:history="1">
        <w:proofErr w:type="spellStart"/>
        <w:r>
          <w:rPr>
            <w:rStyle w:val="HTMLCode"/>
            <w:rFonts w:ascii="Segoe UI" w:hAnsi="Segoe UI" w:cs="Segoe UI"/>
            <w:color w:val="0000FF"/>
            <w:sz w:val="24"/>
            <w:szCs w:val="24"/>
          </w:rPr>
          <w:t>init</w:t>
        </w:r>
        <w:proofErr w:type="spellEnd"/>
      </w:hyperlink>
      <w:r>
        <w:rPr>
          <w:rFonts w:ascii="Segoe UI" w:hAnsi="Segoe UI" w:cs="Segoe UI"/>
          <w:color w:val="161616"/>
        </w:rPr>
        <w:br/>
      </w:r>
      <w:hyperlink r:id="rId113" w:history="1">
        <w:r>
          <w:rPr>
            <w:rStyle w:val="HTMLCode"/>
            <w:rFonts w:ascii="Segoe UI" w:hAnsi="Segoe UI" w:cs="Segoe UI"/>
            <w:color w:val="0000FF"/>
            <w:sz w:val="24"/>
            <w:szCs w:val="24"/>
          </w:rPr>
          <w:t>into</w:t>
        </w:r>
      </w:hyperlink>
      <w:r>
        <w:rPr>
          <w:rFonts w:ascii="Segoe UI" w:hAnsi="Segoe UI" w:cs="Segoe UI"/>
          <w:color w:val="161616"/>
        </w:rPr>
        <w:br/>
      </w:r>
      <w:hyperlink r:id="rId114" w:history="1">
        <w:r>
          <w:rPr>
            <w:rStyle w:val="HTMLCode"/>
            <w:rFonts w:ascii="Segoe UI" w:hAnsi="Segoe UI" w:cs="Segoe UI"/>
            <w:color w:val="0000FF"/>
            <w:sz w:val="24"/>
            <w:szCs w:val="24"/>
          </w:rPr>
          <w:t>join</w:t>
        </w:r>
      </w:hyperlink>
      <w:r>
        <w:rPr>
          <w:rFonts w:ascii="Segoe UI" w:hAnsi="Segoe UI" w:cs="Segoe UI"/>
          <w:color w:val="161616"/>
        </w:rPr>
        <w:br/>
      </w:r>
      <w:hyperlink r:id="rId115" w:history="1">
        <w:r>
          <w:rPr>
            <w:rStyle w:val="HTMLCode"/>
            <w:rFonts w:ascii="Segoe UI" w:hAnsi="Segoe UI" w:cs="Segoe UI"/>
            <w:color w:val="0000FF"/>
            <w:sz w:val="24"/>
            <w:szCs w:val="24"/>
          </w:rPr>
          <w:t>let</w:t>
        </w:r>
      </w:hyperlink>
      <w:r>
        <w:rPr>
          <w:rFonts w:ascii="Segoe UI" w:hAnsi="Segoe UI" w:cs="Segoe UI"/>
          <w:color w:val="161616"/>
        </w:rPr>
        <w:br/>
      </w:r>
      <w:hyperlink r:id="rId116" w:anchor="function-pointers" w:history="1">
        <w:r>
          <w:rPr>
            <w:rStyle w:val="HTMLCode"/>
            <w:rFonts w:ascii="Segoe UI" w:hAnsi="Segoe UI" w:cs="Segoe UI"/>
            <w:color w:val="0000FF"/>
            <w:sz w:val="24"/>
            <w:szCs w:val="24"/>
          </w:rPr>
          <w:t>managed</w:t>
        </w:r>
        <w:r>
          <w:rPr>
            <w:rStyle w:val="Hyperlink"/>
            <w:rFonts w:ascii="Segoe UI" w:hAnsi="Segoe UI" w:cs="Segoe UI"/>
          </w:rPr>
          <w:t> (function pointer calling convention)</w:t>
        </w:r>
      </w:hyperlink>
      <w:r>
        <w:rPr>
          <w:rFonts w:ascii="Segoe UI" w:hAnsi="Segoe UI" w:cs="Segoe UI"/>
          <w:color w:val="161616"/>
        </w:rPr>
        <w:br/>
      </w:r>
      <w:hyperlink r:id="rId117" w:history="1">
        <w:proofErr w:type="spellStart"/>
        <w:r>
          <w:rPr>
            <w:rStyle w:val="HTMLCode"/>
            <w:rFonts w:ascii="Segoe UI" w:hAnsi="Segoe UI" w:cs="Segoe UI"/>
            <w:color w:val="0000FF"/>
            <w:sz w:val="24"/>
            <w:szCs w:val="24"/>
          </w:rPr>
          <w:t>nameof</w:t>
        </w:r>
        <w:proofErr w:type="spellEnd"/>
      </w:hyperlink>
      <w:r>
        <w:rPr>
          <w:rFonts w:ascii="Segoe UI" w:hAnsi="Segoe UI" w:cs="Segoe UI"/>
          <w:color w:val="161616"/>
        </w:rPr>
        <w:br/>
      </w:r>
      <w:hyperlink r:id="rId118" w:history="1">
        <w:proofErr w:type="spellStart"/>
        <w:r>
          <w:rPr>
            <w:rStyle w:val="HTMLCode"/>
            <w:rFonts w:ascii="Segoe UI" w:hAnsi="Segoe UI" w:cs="Segoe UI"/>
            <w:color w:val="0000FF"/>
            <w:sz w:val="24"/>
            <w:szCs w:val="24"/>
          </w:rPr>
          <w:t>nint</w:t>
        </w:r>
        <w:proofErr w:type="spellEnd"/>
      </w:hyperlink>
      <w:r>
        <w:rPr>
          <w:rFonts w:ascii="Segoe UI" w:hAnsi="Segoe UI" w:cs="Segoe UI"/>
          <w:color w:val="161616"/>
        </w:rPr>
        <w:br/>
      </w:r>
      <w:hyperlink r:id="rId119" w:anchor="logical-patterns" w:history="1">
        <w:r>
          <w:rPr>
            <w:rStyle w:val="HTMLCode"/>
            <w:rFonts w:ascii="Segoe UI" w:hAnsi="Segoe UI" w:cs="Segoe UI"/>
            <w:color w:val="0000FF"/>
            <w:sz w:val="24"/>
            <w:szCs w:val="24"/>
          </w:rPr>
          <w:t>not</w:t>
        </w:r>
      </w:hyperlink>
    </w:p>
    <w:p w14:paraId="037FDC04" w14:textId="77777777" w:rsidR="006D1573" w:rsidRDefault="006D1573" w:rsidP="006D1573">
      <w:pPr>
        <w:pStyle w:val="NormalWeb"/>
        <w:shd w:val="clear" w:color="auto" w:fill="FFFFFF"/>
        <w:rPr>
          <w:rFonts w:ascii="Segoe UI" w:hAnsi="Segoe UI" w:cs="Segoe UI"/>
          <w:color w:val="161616"/>
        </w:rPr>
      </w:pPr>
      <w:hyperlink r:id="rId120" w:anchor="notnull-constraint" w:history="1">
        <w:proofErr w:type="spellStart"/>
        <w:r>
          <w:rPr>
            <w:rStyle w:val="HTMLCode"/>
            <w:rFonts w:ascii="Segoe UI" w:hAnsi="Segoe UI" w:cs="Segoe UI"/>
            <w:color w:val="0000FF"/>
            <w:sz w:val="24"/>
            <w:szCs w:val="24"/>
          </w:rPr>
          <w:t>notnull</w:t>
        </w:r>
        <w:proofErr w:type="spellEnd"/>
      </w:hyperlink>
      <w:r>
        <w:rPr>
          <w:rFonts w:ascii="Segoe UI" w:hAnsi="Segoe UI" w:cs="Segoe UI"/>
          <w:color w:val="161616"/>
        </w:rPr>
        <w:br/>
      </w:r>
      <w:hyperlink r:id="rId121" w:history="1">
        <w:proofErr w:type="spellStart"/>
        <w:r>
          <w:rPr>
            <w:rStyle w:val="HTMLCode"/>
            <w:rFonts w:ascii="Segoe UI" w:hAnsi="Segoe UI" w:cs="Segoe UI"/>
            <w:color w:val="0000FF"/>
            <w:sz w:val="24"/>
            <w:szCs w:val="24"/>
          </w:rPr>
          <w:t>nuint</w:t>
        </w:r>
        <w:proofErr w:type="spellEnd"/>
      </w:hyperlink>
      <w:r>
        <w:rPr>
          <w:rFonts w:ascii="Segoe UI" w:hAnsi="Segoe UI" w:cs="Segoe UI"/>
          <w:color w:val="161616"/>
        </w:rPr>
        <w:br/>
      </w:r>
      <w:hyperlink r:id="rId122" w:history="1">
        <w:r>
          <w:rPr>
            <w:rStyle w:val="HTMLCode"/>
            <w:rFonts w:ascii="Segoe UI" w:hAnsi="Segoe UI" w:cs="Segoe UI"/>
            <w:color w:val="0000FF"/>
            <w:sz w:val="24"/>
            <w:szCs w:val="24"/>
          </w:rPr>
          <w:t>on</w:t>
        </w:r>
      </w:hyperlink>
      <w:r>
        <w:rPr>
          <w:rFonts w:ascii="Segoe UI" w:hAnsi="Segoe UI" w:cs="Segoe UI"/>
          <w:color w:val="161616"/>
        </w:rPr>
        <w:br/>
      </w:r>
      <w:hyperlink r:id="rId123" w:anchor="logical-patterns" w:history="1">
        <w:r>
          <w:rPr>
            <w:rStyle w:val="HTMLCode"/>
            <w:rFonts w:ascii="Segoe UI" w:hAnsi="Segoe UI" w:cs="Segoe UI"/>
            <w:color w:val="0000FF"/>
            <w:sz w:val="24"/>
            <w:szCs w:val="24"/>
          </w:rPr>
          <w:t>or</w:t>
        </w:r>
      </w:hyperlink>
      <w:r>
        <w:rPr>
          <w:rFonts w:ascii="Segoe UI" w:hAnsi="Segoe UI" w:cs="Segoe UI"/>
          <w:color w:val="161616"/>
        </w:rPr>
        <w:br/>
      </w:r>
      <w:hyperlink r:id="rId124" w:history="1">
        <w:proofErr w:type="spellStart"/>
        <w:r>
          <w:rPr>
            <w:rStyle w:val="HTMLCode"/>
            <w:rFonts w:ascii="Segoe UI" w:hAnsi="Segoe UI" w:cs="Segoe UI"/>
            <w:color w:val="0000FF"/>
            <w:sz w:val="24"/>
            <w:szCs w:val="24"/>
          </w:rPr>
          <w:t>orderby</w:t>
        </w:r>
        <w:proofErr w:type="spellEnd"/>
      </w:hyperlink>
      <w:r>
        <w:rPr>
          <w:rFonts w:ascii="Segoe UI" w:hAnsi="Segoe UI" w:cs="Segoe UI"/>
          <w:color w:val="161616"/>
        </w:rPr>
        <w:br/>
      </w:r>
      <w:hyperlink r:id="rId125" w:history="1">
        <w:r>
          <w:rPr>
            <w:rStyle w:val="HTMLCode"/>
            <w:rFonts w:ascii="Segoe UI" w:hAnsi="Segoe UI" w:cs="Segoe UI"/>
            <w:color w:val="0000FF"/>
            <w:sz w:val="24"/>
            <w:szCs w:val="24"/>
          </w:rPr>
          <w:t>partial</w:t>
        </w:r>
        <w:r>
          <w:rPr>
            <w:rStyle w:val="Hyperlink"/>
            <w:rFonts w:ascii="Segoe UI" w:hAnsi="Segoe UI" w:cs="Segoe UI"/>
          </w:rPr>
          <w:t> (type)</w:t>
        </w:r>
      </w:hyperlink>
      <w:r>
        <w:rPr>
          <w:rFonts w:ascii="Segoe UI" w:hAnsi="Segoe UI" w:cs="Segoe UI"/>
          <w:color w:val="161616"/>
        </w:rPr>
        <w:br/>
      </w:r>
      <w:hyperlink r:id="rId126" w:history="1">
        <w:r>
          <w:rPr>
            <w:rStyle w:val="HTMLCode"/>
            <w:rFonts w:ascii="Segoe UI" w:hAnsi="Segoe UI" w:cs="Segoe UI"/>
            <w:color w:val="0000FF"/>
            <w:sz w:val="24"/>
            <w:szCs w:val="24"/>
          </w:rPr>
          <w:t>partial</w:t>
        </w:r>
        <w:r>
          <w:rPr>
            <w:rStyle w:val="Hyperlink"/>
            <w:rFonts w:ascii="Segoe UI" w:hAnsi="Segoe UI" w:cs="Segoe UI"/>
          </w:rPr>
          <w:t> (method)</w:t>
        </w:r>
      </w:hyperlink>
      <w:r>
        <w:rPr>
          <w:rFonts w:ascii="Segoe UI" w:hAnsi="Segoe UI" w:cs="Segoe UI"/>
          <w:color w:val="161616"/>
        </w:rPr>
        <w:br/>
      </w:r>
      <w:hyperlink r:id="rId127" w:history="1">
        <w:r>
          <w:rPr>
            <w:rStyle w:val="HTMLCode"/>
            <w:rFonts w:ascii="Segoe UI" w:hAnsi="Segoe UI" w:cs="Segoe UI"/>
            <w:color w:val="0000FF"/>
            <w:sz w:val="24"/>
            <w:szCs w:val="24"/>
          </w:rPr>
          <w:t>record</w:t>
        </w:r>
      </w:hyperlink>
      <w:r>
        <w:rPr>
          <w:rFonts w:ascii="Segoe UI" w:hAnsi="Segoe UI" w:cs="Segoe UI"/>
          <w:color w:val="161616"/>
        </w:rPr>
        <w:br/>
      </w:r>
      <w:hyperlink r:id="rId128" w:history="1">
        <w:r>
          <w:rPr>
            <w:rStyle w:val="HTMLCode"/>
            <w:rFonts w:ascii="Segoe UI" w:hAnsi="Segoe UI" w:cs="Segoe UI"/>
            <w:color w:val="0000FF"/>
            <w:sz w:val="24"/>
            <w:szCs w:val="24"/>
          </w:rPr>
          <w:t>remove</w:t>
        </w:r>
      </w:hyperlink>
      <w:r>
        <w:rPr>
          <w:rFonts w:ascii="Segoe UI" w:hAnsi="Segoe UI" w:cs="Segoe UI"/>
          <w:color w:val="161616"/>
        </w:rPr>
        <w:br/>
      </w:r>
      <w:hyperlink r:id="rId129" w:history="1">
        <w:r>
          <w:rPr>
            <w:rStyle w:val="HTMLCode"/>
            <w:rFonts w:ascii="Segoe UI" w:hAnsi="Segoe UI" w:cs="Segoe UI"/>
            <w:color w:val="0000FF"/>
            <w:sz w:val="24"/>
            <w:szCs w:val="24"/>
          </w:rPr>
          <w:t>required</w:t>
        </w:r>
      </w:hyperlink>
      <w:r>
        <w:rPr>
          <w:rFonts w:ascii="Segoe UI" w:hAnsi="Segoe UI" w:cs="Segoe UI"/>
          <w:color w:val="161616"/>
        </w:rPr>
        <w:br/>
      </w:r>
      <w:hyperlink r:id="rId130" w:anchor="scoped-ref" w:history="1">
        <w:r>
          <w:rPr>
            <w:rStyle w:val="HTMLCode"/>
            <w:rFonts w:ascii="Segoe UI" w:hAnsi="Segoe UI" w:cs="Segoe UI"/>
            <w:color w:val="0000FF"/>
            <w:sz w:val="24"/>
            <w:szCs w:val="24"/>
          </w:rPr>
          <w:t>scoped</w:t>
        </w:r>
      </w:hyperlink>
    </w:p>
    <w:p w14:paraId="5B283123" w14:textId="77777777" w:rsidR="006D1573" w:rsidRDefault="006D1573" w:rsidP="006D1573">
      <w:pPr>
        <w:pStyle w:val="NormalWeb"/>
        <w:shd w:val="clear" w:color="auto" w:fill="FFFFFF"/>
        <w:rPr>
          <w:rFonts w:ascii="Segoe UI" w:hAnsi="Segoe UI" w:cs="Segoe UI"/>
          <w:color w:val="161616"/>
        </w:rPr>
      </w:pPr>
      <w:hyperlink r:id="rId131" w:history="1">
        <w:r>
          <w:rPr>
            <w:rStyle w:val="HTMLCode"/>
            <w:rFonts w:ascii="Segoe UI" w:hAnsi="Segoe UI" w:cs="Segoe UI"/>
            <w:color w:val="0000FF"/>
            <w:sz w:val="24"/>
            <w:szCs w:val="24"/>
          </w:rPr>
          <w:t>select</w:t>
        </w:r>
      </w:hyperlink>
      <w:r>
        <w:rPr>
          <w:rFonts w:ascii="Segoe UI" w:hAnsi="Segoe UI" w:cs="Segoe UI"/>
          <w:color w:val="161616"/>
        </w:rPr>
        <w:br/>
      </w:r>
      <w:hyperlink r:id="rId132" w:history="1">
        <w:r>
          <w:rPr>
            <w:rStyle w:val="HTMLCode"/>
            <w:rFonts w:ascii="Segoe UI" w:hAnsi="Segoe UI" w:cs="Segoe UI"/>
            <w:color w:val="0000FF"/>
            <w:sz w:val="24"/>
            <w:szCs w:val="24"/>
          </w:rPr>
          <w:t>set</w:t>
        </w:r>
      </w:hyperlink>
      <w:r>
        <w:rPr>
          <w:rFonts w:ascii="Segoe UI" w:hAnsi="Segoe UI" w:cs="Segoe UI"/>
          <w:color w:val="161616"/>
        </w:rPr>
        <w:br/>
      </w:r>
      <w:hyperlink r:id="rId133" w:anchor="function-pointers" w:history="1">
        <w:r>
          <w:rPr>
            <w:rStyle w:val="HTMLCode"/>
            <w:rFonts w:ascii="Segoe UI" w:hAnsi="Segoe UI" w:cs="Segoe UI"/>
            <w:color w:val="0000FF"/>
            <w:sz w:val="24"/>
            <w:szCs w:val="24"/>
          </w:rPr>
          <w:t>unmanaged</w:t>
        </w:r>
        <w:r>
          <w:rPr>
            <w:rStyle w:val="Hyperlink"/>
            <w:rFonts w:ascii="Segoe UI" w:hAnsi="Segoe UI" w:cs="Segoe UI"/>
          </w:rPr>
          <w:t> (function pointer calling convention)</w:t>
        </w:r>
      </w:hyperlink>
      <w:r>
        <w:rPr>
          <w:rFonts w:ascii="Segoe UI" w:hAnsi="Segoe UI" w:cs="Segoe UI"/>
          <w:color w:val="161616"/>
        </w:rPr>
        <w:br/>
      </w:r>
      <w:hyperlink r:id="rId134" w:anchor="unmanaged-constraint" w:history="1">
        <w:r>
          <w:rPr>
            <w:rStyle w:val="HTMLCode"/>
            <w:rFonts w:ascii="Segoe UI" w:hAnsi="Segoe UI" w:cs="Segoe UI"/>
            <w:color w:val="0000FF"/>
            <w:sz w:val="24"/>
            <w:szCs w:val="24"/>
          </w:rPr>
          <w:t>unmanaged</w:t>
        </w:r>
        <w:r>
          <w:rPr>
            <w:rStyle w:val="Hyperlink"/>
            <w:rFonts w:ascii="Segoe UI" w:hAnsi="Segoe UI" w:cs="Segoe UI"/>
          </w:rPr>
          <w:t> (generic type constraint)</w:t>
        </w:r>
      </w:hyperlink>
      <w:r>
        <w:rPr>
          <w:rFonts w:ascii="Segoe UI" w:hAnsi="Segoe UI" w:cs="Segoe UI"/>
          <w:color w:val="161616"/>
        </w:rPr>
        <w:br/>
      </w:r>
      <w:hyperlink r:id="rId135" w:history="1">
        <w:r>
          <w:rPr>
            <w:rStyle w:val="HTMLCode"/>
            <w:rFonts w:ascii="Segoe UI" w:hAnsi="Segoe UI" w:cs="Segoe UI"/>
            <w:color w:val="0000FF"/>
            <w:sz w:val="24"/>
            <w:szCs w:val="24"/>
          </w:rPr>
          <w:t>value</w:t>
        </w:r>
      </w:hyperlink>
      <w:r>
        <w:rPr>
          <w:rFonts w:ascii="Segoe UI" w:hAnsi="Segoe UI" w:cs="Segoe UI"/>
          <w:color w:val="161616"/>
        </w:rPr>
        <w:br/>
      </w:r>
      <w:hyperlink r:id="rId136" w:anchor="implicitly-typed-local-variables" w:history="1">
        <w:r>
          <w:rPr>
            <w:rStyle w:val="HTMLCode"/>
            <w:rFonts w:ascii="Segoe UI" w:hAnsi="Segoe UI" w:cs="Segoe UI"/>
            <w:color w:val="0000FF"/>
            <w:sz w:val="24"/>
            <w:szCs w:val="24"/>
          </w:rPr>
          <w:t>var</w:t>
        </w:r>
      </w:hyperlink>
      <w:r>
        <w:rPr>
          <w:rFonts w:ascii="Segoe UI" w:hAnsi="Segoe UI" w:cs="Segoe UI"/>
          <w:color w:val="161616"/>
        </w:rPr>
        <w:br/>
      </w:r>
      <w:hyperlink r:id="rId137" w:history="1">
        <w:r>
          <w:rPr>
            <w:rStyle w:val="HTMLCode"/>
            <w:rFonts w:ascii="Segoe UI" w:hAnsi="Segoe UI" w:cs="Segoe UI"/>
            <w:color w:val="0000FF"/>
            <w:sz w:val="24"/>
            <w:szCs w:val="24"/>
          </w:rPr>
          <w:t>when</w:t>
        </w:r>
        <w:r>
          <w:rPr>
            <w:rStyle w:val="Hyperlink"/>
            <w:rFonts w:ascii="Segoe UI" w:hAnsi="Segoe UI" w:cs="Segoe UI"/>
          </w:rPr>
          <w:t> (filter condition)</w:t>
        </w:r>
      </w:hyperlink>
      <w:r>
        <w:rPr>
          <w:rFonts w:ascii="Segoe UI" w:hAnsi="Segoe UI" w:cs="Segoe UI"/>
          <w:color w:val="161616"/>
        </w:rPr>
        <w:br/>
      </w:r>
      <w:hyperlink r:id="rId138" w:history="1">
        <w:r>
          <w:rPr>
            <w:rStyle w:val="HTMLCode"/>
            <w:rFonts w:ascii="Segoe UI" w:hAnsi="Segoe UI" w:cs="Segoe UI"/>
            <w:color w:val="0000FF"/>
            <w:sz w:val="24"/>
            <w:szCs w:val="24"/>
          </w:rPr>
          <w:t>where</w:t>
        </w:r>
        <w:r>
          <w:rPr>
            <w:rStyle w:val="Hyperlink"/>
            <w:rFonts w:ascii="Segoe UI" w:hAnsi="Segoe UI" w:cs="Segoe UI"/>
          </w:rPr>
          <w:t> (generic type constraint)</w:t>
        </w:r>
      </w:hyperlink>
      <w:r>
        <w:rPr>
          <w:rFonts w:ascii="Segoe UI" w:hAnsi="Segoe UI" w:cs="Segoe UI"/>
          <w:color w:val="161616"/>
        </w:rPr>
        <w:br/>
      </w:r>
      <w:hyperlink r:id="rId139" w:history="1">
        <w:r>
          <w:rPr>
            <w:rStyle w:val="HTMLCode"/>
            <w:rFonts w:ascii="Segoe UI" w:hAnsi="Segoe UI" w:cs="Segoe UI"/>
            <w:color w:val="0000FF"/>
            <w:sz w:val="24"/>
            <w:szCs w:val="24"/>
          </w:rPr>
          <w:t>where</w:t>
        </w:r>
        <w:r>
          <w:rPr>
            <w:rStyle w:val="Hyperlink"/>
            <w:rFonts w:ascii="Segoe UI" w:hAnsi="Segoe UI" w:cs="Segoe UI"/>
          </w:rPr>
          <w:t> (query clause)</w:t>
        </w:r>
      </w:hyperlink>
      <w:r>
        <w:rPr>
          <w:rFonts w:ascii="Segoe UI" w:hAnsi="Segoe UI" w:cs="Segoe UI"/>
          <w:color w:val="161616"/>
        </w:rPr>
        <w:br/>
      </w:r>
      <w:hyperlink r:id="rId140" w:history="1">
        <w:r>
          <w:rPr>
            <w:rStyle w:val="HTMLCode"/>
            <w:rFonts w:ascii="Segoe UI" w:hAnsi="Segoe UI" w:cs="Segoe UI"/>
            <w:color w:val="0000FF"/>
            <w:sz w:val="24"/>
            <w:szCs w:val="24"/>
          </w:rPr>
          <w:t>with</w:t>
        </w:r>
      </w:hyperlink>
      <w:r>
        <w:rPr>
          <w:rFonts w:ascii="Segoe UI" w:hAnsi="Segoe UI" w:cs="Segoe UI"/>
          <w:color w:val="161616"/>
        </w:rPr>
        <w:br/>
      </w:r>
      <w:hyperlink r:id="rId141" w:history="1">
        <w:r>
          <w:rPr>
            <w:rStyle w:val="HTMLCode"/>
            <w:rFonts w:ascii="Segoe UI" w:hAnsi="Segoe UI" w:cs="Segoe UI"/>
            <w:color w:val="0000FF"/>
            <w:sz w:val="24"/>
            <w:szCs w:val="24"/>
          </w:rPr>
          <w:t>yield</w:t>
        </w:r>
      </w:hyperlink>
    </w:p>
    <w:p w14:paraId="04E15D92" w14:textId="77777777" w:rsidR="006D1573" w:rsidRDefault="006D1573" w:rsidP="001E15B4">
      <w:pPr>
        <w:shd w:val="clear" w:color="auto" w:fill="FFFFFF"/>
        <w:spacing w:after="0" w:line="240" w:lineRule="auto"/>
        <w:ind w:right="75"/>
        <w:textAlignment w:val="baseline"/>
        <w:rPr>
          <w:rFonts w:ascii="Segoe UI" w:hAnsi="Segoe UI" w:cs="Segoe UI"/>
          <w:color w:val="161616"/>
        </w:rPr>
        <w:sectPr w:rsidR="006D1573" w:rsidSect="006D1573">
          <w:type w:val="continuous"/>
          <w:pgSz w:w="11906" w:h="16838"/>
          <w:pgMar w:top="1440" w:right="1440" w:bottom="1440" w:left="1440" w:header="708" w:footer="708" w:gutter="0"/>
          <w:cols w:num="3" w:space="708"/>
          <w:docGrid w:linePitch="360"/>
        </w:sectPr>
      </w:pPr>
    </w:p>
    <w:p w14:paraId="63DC3A01"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216C67DC"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61991496" w14:textId="77777777" w:rsidR="001E15B4" w:rsidRDefault="001E15B4" w:rsidP="001E15B4">
      <w:pPr>
        <w:shd w:val="clear" w:color="auto" w:fill="FFFFFF"/>
        <w:spacing w:after="0" w:line="240" w:lineRule="auto"/>
        <w:ind w:right="75"/>
        <w:textAlignment w:val="baseline"/>
        <w:rPr>
          <w:rFonts w:ascii="Segoe UI" w:hAnsi="Segoe UI" w:cs="Segoe UI"/>
          <w:color w:val="161616"/>
        </w:rPr>
      </w:pPr>
    </w:p>
    <w:p w14:paraId="38FA1BD9" w14:textId="77777777" w:rsidR="00581DAA" w:rsidRPr="00581DAA" w:rsidRDefault="00581DAA" w:rsidP="00581DAA">
      <w:pPr>
        <w:spacing w:after="1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 xml:space="preserve">List most commonly used classes in </w:t>
      </w:r>
      <w:proofErr w:type="spellStart"/>
      <w:r w:rsidRPr="00581DAA">
        <w:rPr>
          <w:rFonts w:ascii="Segoe UI" w:eastAsia="Times New Roman" w:hAnsi="Segoe UI" w:cs="Segoe UI"/>
          <w:kern w:val="0"/>
          <w:sz w:val="21"/>
          <w:szCs w:val="21"/>
          <w:lang w:eastAsia="en-GB"/>
          <w14:ligatures w14:val="none"/>
        </w:rPr>
        <w:t>c#</w:t>
      </w:r>
      <w:proofErr w:type="spellEnd"/>
    </w:p>
    <w:p w14:paraId="6E0B2161" w14:textId="77777777" w:rsidR="00581DAA" w:rsidRPr="00581DAA" w:rsidRDefault="00581DAA" w:rsidP="00581DAA">
      <w:pPr>
        <w:shd w:val="clear" w:color="auto" w:fill="19C37D"/>
        <w:spacing w:after="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ChatGPT</w:t>
      </w:r>
    </w:p>
    <w:p w14:paraId="3C0C865E" w14:textId="77777777" w:rsidR="00581DAA" w:rsidRPr="00581DAA" w:rsidRDefault="00581DAA" w:rsidP="00581DA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C# provides a rich set of built-in classes within its standard libraries that cover a wide range of functionalities. Here are some of the most commonly used classes in C#:</w:t>
      </w:r>
    </w:p>
    <w:p w14:paraId="478B8F00"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System.Console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interacting with the command-line console, including reading input and writing output.</w:t>
      </w:r>
    </w:p>
    <w:p w14:paraId="4FF9DE72"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System.String</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 sequence of characters and provides methods for string manipulation.</w:t>
      </w:r>
    </w:p>
    <w:p w14:paraId="3FD7A763"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System.DateTime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dates and times and offers various methods to work with date and time values.</w:t>
      </w:r>
    </w:p>
    <w:p w14:paraId="4F3D50FD"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System.Math</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mathematical operations and functions such as trigonometry, logarithms, and more.</w:t>
      </w:r>
    </w:p>
    <w:p w14:paraId="7E58D372"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System.Collections.Generic.List</w:t>
      </w:r>
      <w:proofErr w:type="spellEnd"/>
      <w:r w:rsidRPr="00581DAA">
        <w:rPr>
          <w:rFonts w:ascii="Segoe UI" w:eastAsia="Times New Roman" w:hAnsi="Segoe UI" w:cs="Segoe UI"/>
          <w:b/>
          <w:bCs/>
          <w:kern w:val="0"/>
          <w:sz w:val="21"/>
          <w:szCs w:val="21"/>
          <w:bdr w:val="single" w:sz="2" w:space="0" w:color="D9D9E3" w:frame="1"/>
          <w:lang w:eastAsia="en-GB"/>
          <w14:ligatures w14:val="none"/>
        </w:rPr>
        <w:t>&lt;T&gt;:</w:t>
      </w:r>
      <w:r w:rsidRPr="00581DAA">
        <w:rPr>
          <w:rFonts w:ascii="Segoe UI" w:eastAsia="Times New Roman" w:hAnsi="Segoe UI" w:cs="Segoe UI"/>
          <w:kern w:val="0"/>
          <w:sz w:val="21"/>
          <w:szCs w:val="21"/>
          <w:lang w:eastAsia="en-GB"/>
          <w14:ligatures w14:val="none"/>
        </w:rPr>
        <w:t xml:space="preserve"> Implements a dynamic array that can hold elements of a specified type.</w:t>
      </w:r>
    </w:p>
    <w:p w14:paraId="30B4BEF1"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System.Collections.Generic.Dictionary</w:t>
      </w:r>
      <w:proofErr w:type="spellEnd"/>
      <w:r w:rsidRPr="00581DAA">
        <w:rPr>
          <w:rFonts w:ascii="Segoe UI" w:eastAsia="Times New Roman" w:hAnsi="Segoe UI" w:cs="Segoe UI"/>
          <w:b/>
          <w:bCs/>
          <w:kern w:val="0"/>
          <w:sz w:val="21"/>
          <w:szCs w:val="21"/>
          <w:bdr w:val="single" w:sz="2" w:space="0" w:color="D9D9E3" w:frame="1"/>
          <w:lang w:eastAsia="en-GB"/>
          <w14:ligatures w14:val="none"/>
        </w:rPr>
        <w:t>&lt;</w:t>
      </w:r>
      <w:proofErr w:type="spellStart"/>
      <w:r w:rsidRPr="00581DAA">
        <w:rPr>
          <w:rFonts w:ascii="Segoe UI" w:eastAsia="Times New Roman" w:hAnsi="Segoe UI" w:cs="Segoe UI"/>
          <w:b/>
          <w:bCs/>
          <w:kern w:val="0"/>
          <w:sz w:val="21"/>
          <w:szCs w:val="21"/>
          <w:bdr w:val="single" w:sz="2" w:space="0" w:color="D9D9E3" w:frame="1"/>
          <w:lang w:eastAsia="en-GB"/>
          <w14:ligatures w14:val="none"/>
        </w:rPr>
        <w:t>TKey</w:t>
      </w:r>
      <w:proofErr w:type="spellEnd"/>
      <w:r w:rsidRPr="00581DAA">
        <w:rPr>
          <w:rFonts w:ascii="Segoe UI" w:eastAsia="Times New Roman" w:hAnsi="Segoe UI" w:cs="Segoe UI"/>
          <w:b/>
          <w:bCs/>
          <w:kern w:val="0"/>
          <w:sz w:val="21"/>
          <w:szCs w:val="21"/>
          <w:bdr w:val="single" w:sz="2" w:space="0" w:color="D9D9E3" w:frame="1"/>
          <w:lang w:eastAsia="en-GB"/>
          <w14:ligatures w14:val="none"/>
        </w:rPr>
        <w:t>, TValue&gt;:</w:t>
      </w:r>
      <w:r w:rsidRPr="00581DAA">
        <w:rPr>
          <w:rFonts w:ascii="Segoe UI" w:eastAsia="Times New Roman" w:hAnsi="Segoe UI" w:cs="Segoe UI"/>
          <w:kern w:val="0"/>
          <w:sz w:val="21"/>
          <w:szCs w:val="21"/>
          <w:lang w:eastAsia="en-GB"/>
          <w14:ligatures w14:val="none"/>
        </w:rPr>
        <w:t xml:space="preserve"> Represents a collection of key-value pairs where each key is unique.</w:t>
      </w:r>
    </w:p>
    <w:p w14:paraId="210DE737"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System.Linq.Enumerable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Offers a set of extension methods for working with collections using LINQ (Language Integrated Query) syntax.</w:t>
      </w:r>
    </w:p>
    <w:p w14:paraId="2D6BDD48"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lastRenderedPageBreak/>
        <w:t>System.IO.File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working with files, including reading, writing, copying, and deleting.</w:t>
      </w:r>
    </w:p>
    <w:p w14:paraId="1E14E4C1"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System.IO.Directory</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Offers methods for working with directories, creating, deleting, and enumerating files and subdirectories.</w:t>
      </w:r>
    </w:p>
    <w:p w14:paraId="2298928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System.IO.Path</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to manipulate file and directory paths, combining, normalizing, and extracting components.</w:t>
      </w:r>
    </w:p>
    <w:p w14:paraId="523A641D"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System.Text.StringBuilder</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 mutable string and provides efficient ways to build and manipulate strings.</w:t>
      </w:r>
    </w:p>
    <w:p w14:paraId="251F9E47"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System.Diagnostics.Debug</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debugging and writing debug information.</w:t>
      </w:r>
    </w:p>
    <w:p w14:paraId="4907D94B"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System.Threading.Thread</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 thread of execution in a multithreaded application.</w:t>
      </w:r>
    </w:p>
    <w:p w14:paraId="4D27E15F"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System.Exception</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The base class for all exceptions. It provides methods to handle and report exceptions.</w:t>
      </w:r>
    </w:p>
    <w:p w14:paraId="0DFDCC2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System.Xml.XmlDocument</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an XML document and allows manipulation of XML data.</w:t>
      </w:r>
    </w:p>
    <w:p w14:paraId="5C8E01C8"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System.Net.Http.HttpClient</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Provides methods for making HTTP requests and handling responses.</w:t>
      </w:r>
    </w:p>
    <w:p w14:paraId="4EE73B09"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System.Web.HttpUtility</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Offers methods to encode and decode HTML and URL strings.</w:t>
      </w:r>
    </w:p>
    <w:p w14:paraId="17D098E5"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System.ComponentModel.DataAnnotations.ValidationAttribute</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Used for data validation by defining validation rules on class properties.</w:t>
      </w:r>
    </w:p>
    <w:p w14:paraId="38864DC0"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System.ComponentModel.INotifyPropertyChanged</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An interface used for implementing the Observer pattern in data binding scenarios.</w:t>
      </w:r>
    </w:p>
    <w:p w14:paraId="1361A04F"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System.Drawing.Bitmap</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an image in memory and provides methods to manipulate images.</w:t>
      </w:r>
    </w:p>
    <w:p w14:paraId="234FBD35" w14:textId="77777777" w:rsidR="00581DAA" w:rsidRPr="00581DAA" w:rsidRDefault="00581DAA" w:rsidP="00581DAA">
      <w:pPr>
        <w:numPr>
          <w:ilvl w:val="0"/>
          <w:numId w:val="2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proofErr w:type="spellStart"/>
      <w:r w:rsidRPr="00581DAA">
        <w:rPr>
          <w:rFonts w:ascii="Segoe UI" w:eastAsia="Times New Roman" w:hAnsi="Segoe UI" w:cs="Segoe UI"/>
          <w:b/>
          <w:bCs/>
          <w:kern w:val="0"/>
          <w:sz w:val="21"/>
          <w:szCs w:val="21"/>
          <w:bdr w:val="single" w:sz="2" w:space="0" w:color="D9D9E3" w:frame="1"/>
          <w:lang w:eastAsia="en-GB"/>
          <w14:ligatures w14:val="none"/>
        </w:rPr>
        <w:t>System.Threading.Tasks.Task</w:t>
      </w:r>
      <w:proofErr w:type="spellEnd"/>
      <w:r w:rsidRPr="00581DAA">
        <w:rPr>
          <w:rFonts w:ascii="Segoe UI" w:eastAsia="Times New Roman" w:hAnsi="Segoe UI" w:cs="Segoe UI"/>
          <w:b/>
          <w:bCs/>
          <w:kern w:val="0"/>
          <w:sz w:val="21"/>
          <w:szCs w:val="21"/>
          <w:bdr w:val="single" w:sz="2" w:space="0" w:color="D9D9E3" w:frame="1"/>
          <w:lang w:eastAsia="en-GB"/>
          <w14:ligatures w14:val="none"/>
        </w:rPr>
        <w:t>:</w:t>
      </w:r>
      <w:r w:rsidRPr="00581DAA">
        <w:rPr>
          <w:rFonts w:ascii="Segoe UI" w:eastAsia="Times New Roman" w:hAnsi="Segoe UI" w:cs="Segoe UI"/>
          <w:kern w:val="0"/>
          <w:sz w:val="21"/>
          <w:szCs w:val="21"/>
          <w:lang w:eastAsia="en-GB"/>
          <w14:ligatures w14:val="none"/>
        </w:rPr>
        <w:t xml:space="preserve"> Represents an asynchronous operation and is used in asynchronous programming.</w:t>
      </w:r>
    </w:p>
    <w:p w14:paraId="451A712C" w14:textId="77777777" w:rsidR="00581DAA" w:rsidRPr="00581DAA" w:rsidRDefault="00581DAA" w:rsidP="00581D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581DAA">
        <w:rPr>
          <w:rFonts w:ascii="Segoe UI" w:eastAsia="Times New Roman" w:hAnsi="Segoe UI" w:cs="Segoe UI"/>
          <w:kern w:val="0"/>
          <w:sz w:val="21"/>
          <w:szCs w:val="21"/>
          <w:lang w:eastAsia="en-GB"/>
          <w14:ligatures w14:val="none"/>
        </w:rPr>
        <w:t xml:space="preserve">These are just a few examples of commonly used classes in C#. Depending on the application domain, you might also frequently use classes from specific namespaces such as System.IO, </w:t>
      </w:r>
      <w:proofErr w:type="spellStart"/>
      <w:r w:rsidRPr="00581DAA">
        <w:rPr>
          <w:rFonts w:ascii="Segoe UI" w:eastAsia="Times New Roman" w:hAnsi="Segoe UI" w:cs="Segoe UI"/>
          <w:kern w:val="0"/>
          <w:sz w:val="21"/>
          <w:szCs w:val="21"/>
          <w:lang w:eastAsia="en-GB"/>
          <w14:ligatures w14:val="none"/>
        </w:rPr>
        <w:t>System.Collections</w:t>
      </w:r>
      <w:proofErr w:type="spellEnd"/>
      <w:r w:rsidRPr="00581DAA">
        <w:rPr>
          <w:rFonts w:ascii="Segoe UI" w:eastAsia="Times New Roman" w:hAnsi="Segoe UI" w:cs="Segoe UI"/>
          <w:kern w:val="0"/>
          <w:sz w:val="21"/>
          <w:szCs w:val="21"/>
          <w:lang w:eastAsia="en-GB"/>
          <w14:ligatures w14:val="none"/>
        </w:rPr>
        <w:t xml:space="preserve">, </w:t>
      </w:r>
      <w:proofErr w:type="spellStart"/>
      <w:r w:rsidRPr="00581DAA">
        <w:rPr>
          <w:rFonts w:ascii="Segoe UI" w:eastAsia="Times New Roman" w:hAnsi="Segoe UI" w:cs="Segoe UI"/>
          <w:kern w:val="0"/>
          <w:sz w:val="21"/>
          <w:szCs w:val="21"/>
          <w:lang w:eastAsia="en-GB"/>
          <w14:ligatures w14:val="none"/>
        </w:rPr>
        <w:t>System.Data</w:t>
      </w:r>
      <w:proofErr w:type="spellEnd"/>
      <w:r w:rsidRPr="00581DAA">
        <w:rPr>
          <w:rFonts w:ascii="Segoe UI" w:eastAsia="Times New Roman" w:hAnsi="Segoe UI" w:cs="Segoe UI"/>
          <w:kern w:val="0"/>
          <w:sz w:val="21"/>
          <w:szCs w:val="21"/>
          <w:lang w:eastAsia="en-GB"/>
          <w14:ligatures w14:val="none"/>
        </w:rPr>
        <w:t xml:space="preserve">, System.Net, </w:t>
      </w:r>
      <w:proofErr w:type="spellStart"/>
      <w:r w:rsidRPr="00581DAA">
        <w:rPr>
          <w:rFonts w:ascii="Segoe UI" w:eastAsia="Times New Roman" w:hAnsi="Segoe UI" w:cs="Segoe UI"/>
          <w:kern w:val="0"/>
          <w:sz w:val="21"/>
          <w:szCs w:val="21"/>
          <w:lang w:eastAsia="en-GB"/>
          <w14:ligatures w14:val="none"/>
        </w:rPr>
        <w:t>System.Threading</w:t>
      </w:r>
      <w:proofErr w:type="spellEnd"/>
      <w:r w:rsidRPr="00581DAA">
        <w:rPr>
          <w:rFonts w:ascii="Segoe UI" w:eastAsia="Times New Roman" w:hAnsi="Segoe UI" w:cs="Segoe UI"/>
          <w:kern w:val="0"/>
          <w:sz w:val="21"/>
          <w:szCs w:val="21"/>
          <w:lang w:eastAsia="en-GB"/>
          <w14:ligatures w14:val="none"/>
        </w:rPr>
        <w:t>, and more.</w:t>
      </w:r>
    </w:p>
    <w:p w14:paraId="49866215" w14:textId="77777777" w:rsidR="001E15B4" w:rsidRPr="001963D3" w:rsidRDefault="001E15B4" w:rsidP="001E15B4">
      <w:pPr>
        <w:shd w:val="clear" w:color="auto" w:fill="FFFFFF"/>
        <w:spacing w:after="0" w:line="240" w:lineRule="auto"/>
        <w:ind w:right="75"/>
        <w:textAlignment w:val="baseline"/>
        <w:rPr>
          <w:rFonts w:ascii="Verdana" w:eastAsia="Times New Roman" w:hAnsi="Verdana" w:cs="Arial"/>
          <w:color w:val="65656A"/>
          <w:kern w:val="0"/>
          <w:sz w:val="21"/>
          <w:szCs w:val="21"/>
          <w:bdr w:val="none" w:sz="0" w:space="0" w:color="auto" w:frame="1"/>
          <w:lang w:eastAsia="en-GB"/>
          <w14:ligatures w14:val="none"/>
        </w:rPr>
      </w:pPr>
    </w:p>
    <w:sectPr w:rsidR="001E15B4" w:rsidRPr="001963D3" w:rsidSect="001E15B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E7F"/>
    <w:multiLevelType w:val="multilevel"/>
    <w:tmpl w:val="49444DF8"/>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34BDA"/>
    <w:multiLevelType w:val="multilevel"/>
    <w:tmpl w:val="3ED6F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057B4"/>
    <w:multiLevelType w:val="multilevel"/>
    <w:tmpl w:val="D4AC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7157E"/>
    <w:multiLevelType w:val="multilevel"/>
    <w:tmpl w:val="50C29154"/>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B5BE4"/>
    <w:multiLevelType w:val="multilevel"/>
    <w:tmpl w:val="244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335321"/>
    <w:multiLevelType w:val="multilevel"/>
    <w:tmpl w:val="CF3A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E56FA8"/>
    <w:multiLevelType w:val="multilevel"/>
    <w:tmpl w:val="7A26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9E24A5"/>
    <w:multiLevelType w:val="multilevel"/>
    <w:tmpl w:val="04A0AF6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B5331A"/>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1D1B98"/>
    <w:multiLevelType w:val="multilevel"/>
    <w:tmpl w:val="B5AC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4B63D7"/>
    <w:multiLevelType w:val="multilevel"/>
    <w:tmpl w:val="EC169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A6164A"/>
    <w:multiLevelType w:val="multilevel"/>
    <w:tmpl w:val="973A23F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325AA"/>
    <w:multiLevelType w:val="multilevel"/>
    <w:tmpl w:val="A3F0C5EA"/>
    <w:lvl w:ilvl="0">
      <w:start w:val="1"/>
      <w:numFmt w:val="decimal"/>
      <w:pStyle w:val="Heading1"/>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0E835C65"/>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AC7F29"/>
    <w:multiLevelType w:val="multilevel"/>
    <w:tmpl w:val="2D18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17685C"/>
    <w:multiLevelType w:val="multilevel"/>
    <w:tmpl w:val="AAFA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1A6656"/>
    <w:multiLevelType w:val="multilevel"/>
    <w:tmpl w:val="9662C310"/>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1E05A8"/>
    <w:multiLevelType w:val="multilevel"/>
    <w:tmpl w:val="4912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E54A0B"/>
    <w:multiLevelType w:val="multilevel"/>
    <w:tmpl w:val="A4EA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470BEA"/>
    <w:multiLevelType w:val="multilevel"/>
    <w:tmpl w:val="646E6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C33C5C"/>
    <w:multiLevelType w:val="multilevel"/>
    <w:tmpl w:val="165A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53B1EC0"/>
    <w:multiLevelType w:val="multilevel"/>
    <w:tmpl w:val="17D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CB0BE7"/>
    <w:multiLevelType w:val="multilevel"/>
    <w:tmpl w:val="7852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D0094A"/>
    <w:multiLevelType w:val="multilevel"/>
    <w:tmpl w:val="17D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C104DEF"/>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766EC2"/>
    <w:multiLevelType w:val="multilevel"/>
    <w:tmpl w:val="BB64A402"/>
    <w:lvl w:ilvl="0">
      <w:start w:val="2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D24825"/>
    <w:multiLevelType w:val="multilevel"/>
    <w:tmpl w:val="165A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926C42"/>
    <w:multiLevelType w:val="multilevel"/>
    <w:tmpl w:val="F87E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3034C5"/>
    <w:multiLevelType w:val="multilevel"/>
    <w:tmpl w:val="5098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903749"/>
    <w:multiLevelType w:val="multilevel"/>
    <w:tmpl w:val="7C58A9F4"/>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241208F2"/>
    <w:multiLevelType w:val="multilevel"/>
    <w:tmpl w:val="AD34572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471365C"/>
    <w:multiLevelType w:val="multilevel"/>
    <w:tmpl w:val="2F98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6D5743E"/>
    <w:multiLevelType w:val="multilevel"/>
    <w:tmpl w:val="A2AC2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5A0896"/>
    <w:multiLevelType w:val="multilevel"/>
    <w:tmpl w:val="3E5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3964AC"/>
    <w:multiLevelType w:val="multilevel"/>
    <w:tmpl w:val="DE4EF6FA"/>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B91BA0"/>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752D8B"/>
    <w:multiLevelType w:val="multilevel"/>
    <w:tmpl w:val="F3883D30"/>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9B5547"/>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E175C24"/>
    <w:multiLevelType w:val="multilevel"/>
    <w:tmpl w:val="2EB8A868"/>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F115C5C"/>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BB576F"/>
    <w:multiLevelType w:val="multilevel"/>
    <w:tmpl w:val="2EE2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0666C96"/>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194456F"/>
    <w:multiLevelType w:val="multilevel"/>
    <w:tmpl w:val="CE7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255278E"/>
    <w:multiLevelType w:val="multilevel"/>
    <w:tmpl w:val="59AE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0346B4"/>
    <w:multiLevelType w:val="multilevel"/>
    <w:tmpl w:val="8DD476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767130"/>
    <w:multiLevelType w:val="multilevel"/>
    <w:tmpl w:val="293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5084321"/>
    <w:multiLevelType w:val="hybridMultilevel"/>
    <w:tmpl w:val="09241092"/>
    <w:lvl w:ilvl="0" w:tplc="08090001">
      <w:start w:val="1"/>
      <w:numFmt w:val="bullet"/>
      <w:lvlText w:val=""/>
      <w:lvlJc w:val="left"/>
      <w:pPr>
        <w:ind w:left="1875" w:hanging="360"/>
      </w:pPr>
      <w:rPr>
        <w:rFonts w:ascii="Symbol" w:hAnsi="Symbol" w:hint="default"/>
      </w:rPr>
    </w:lvl>
    <w:lvl w:ilvl="1" w:tplc="08090003">
      <w:start w:val="1"/>
      <w:numFmt w:val="bullet"/>
      <w:lvlText w:val="o"/>
      <w:lvlJc w:val="left"/>
      <w:pPr>
        <w:ind w:left="2595" w:hanging="360"/>
      </w:pPr>
      <w:rPr>
        <w:rFonts w:ascii="Courier New" w:hAnsi="Courier New" w:cs="Courier New" w:hint="default"/>
      </w:rPr>
    </w:lvl>
    <w:lvl w:ilvl="2" w:tplc="08090005" w:tentative="1">
      <w:start w:val="1"/>
      <w:numFmt w:val="bullet"/>
      <w:lvlText w:val=""/>
      <w:lvlJc w:val="left"/>
      <w:pPr>
        <w:ind w:left="3315" w:hanging="360"/>
      </w:pPr>
      <w:rPr>
        <w:rFonts w:ascii="Wingdings" w:hAnsi="Wingdings" w:hint="default"/>
      </w:rPr>
    </w:lvl>
    <w:lvl w:ilvl="3" w:tplc="08090001" w:tentative="1">
      <w:start w:val="1"/>
      <w:numFmt w:val="bullet"/>
      <w:lvlText w:val=""/>
      <w:lvlJc w:val="left"/>
      <w:pPr>
        <w:ind w:left="4035" w:hanging="360"/>
      </w:pPr>
      <w:rPr>
        <w:rFonts w:ascii="Symbol" w:hAnsi="Symbol" w:hint="default"/>
      </w:rPr>
    </w:lvl>
    <w:lvl w:ilvl="4" w:tplc="08090003" w:tentative="1">
      <w:start w:val="1"/>
      <w:numFmt w:val="bullet"/>
      <w:lvlText w:val="o"/>
      <w:lvlJc w:val="left"/>
      <w:pPr>
        <w:ind w:left="4755" w:hanging="360"/>
      </w:pPr>
      <w:rPr>
        <w:rFonts w:ascii="Courier New" w:hAnsi="Courier New" w:cs="Courier New" w:hint="default"/>
      </w:rPr>
    </w:lvl>
    <w:lvl w:ilvl="5" w:tplc="08090005" w:tentative="1">
      <w:start w:val="1"/>
      <w:numFmt w:val="bullet"/>
      <w:lvlText w:val=""/>
      <w:lvlJc w:val="left"/>
      <w:pPr>
        <w:ind w:left="5475" w:hanging="360"/>
      </w:pPr>
      <w:rPr>
        <w:rFonts w:ascii="Wingdings" w:hAnsi="Wingdings" w:hint="default"/>
      </w:rPr>
    </w:lvl>
    <w:lvl w:ilvl="6" w:tplc="08090001" w:tentative="1">
      <w:start w:val="1"/>
      <w:numFmt w:val="bullet"/>
      <w:lvlText w:val=""/>
      <w:lvlJc w:val="left"/>
      <w:pPr>
        <w:ind w:left="6195" w:hanging="360"/>
      </w:pPr>
      <w:rPr>
        <w:rFonts w:ascii="Symbol" w:hAnsi="Symbol" w:hint="default"/>
      </w:rPr>
    </w:lvl>
    <w:lvl w:ilvl="7" w:tplc="08090003" w:tentative="1">
      <w:start w:val="1"/>
      <w:numFmt w:val="bullet"/>
      <w:lvlText w:val="o"/>
      <w:lvlJc w:val="left"/>
      <w:pPr>
        <w:ind w:left="6915" w:hanging="360"/>
      </w:pPr>
      <w:rPr>
        <w:rFonts w:ascii="Courier New" w:hAnsi="Courier New" w:cs="Courier New" w:hint="default"/>
      </w:rPr>
    </w:lvl>
    <w:lvl w:ilvl="8" w:tplc="08090005" w:tentative="1">
      <w:start w:val="1"/>
      <w:numFmt w:val="bullet"/>
      <w:lvlText w:val=""/>
      <w:lvlJc w:val="left"/>
      <w:pPr>
        <w:ind w:left="7635" w:hanging="360"/>
      </w:pPr>
      <w:rPr>
        <w:rFonts w:ascii="Wingdings" w:hAnsi="Wingdings" w:hint="default"/>
      </w:rPr>
    </w:lvl>
  </w:abstractNum>
  <w:abstractNum w:abstractNumId="47" w15:restartNumberingAfterBreak="0">
    <w:nsid w:val="350C4182"/>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5FD5E95"/>
    <w:multiLevelType w:val="multilevel"/>
    <w:tmpl w:val="A7FE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6B26FD"/>
    <w:multiLevelType w:val="multilevel"/>
    <w:tmpl w:val="F2987A34"/>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9215F78"/>
    <w:multiLevelType w:val="multilevel"/>
    <w:tmpl w:val="A668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281EF9"/>
    <w:multiLevelType w:val="multilevel"/>
    <w:tmpl w:val="014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CE02CB3"/>
    <w:multiLevelType w:val="multilevel"/>
    <w:tmpl w:val="3216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D3254DB"/>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8F6526"/>
    <w:multiLevelType w:val="multilevel"/>
    <w:tmpl w:val="3E32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C0700F"/>
    <w:multiLevelType w:val="multilevel"/>
    <w:tmpl w:val="8DD476B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03F641D"/>
    <w:multiLevelType w:val="multilevel"/>
    <w:tmpl w:val="1320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1576555"/>
    <w:multiLevelType w:val="multilevel"/>
    <w:tmpl w:val="8D2E9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1632FC4"/>
    <w:multiLevelType w:val="multilevel"/>
    <w:tmpl w:val="745E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DC2BFD"/>
    <w:multiLevelType w:val="multilevel"/>
    <w:tmpl w:val="AD26087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2EF04C1"/>
    <w:multiLevelType w:val="multilevel"/>
    <w:tmpl w:val="FCBC7C60"/>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5A6018"/>
    <w:multiLevelType w:val="multilevel"/>
    <w:tmpl w:val="A5D0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9A700F"/>
    <w:multiLevelType w:val="multilevel"/>
    <w:tmpl w:val="477AA5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FC1386"/>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7668D7"/>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75D75A7"/>
    <w:multiLevelType w:val="multilevel"/>
    <w:tmpl w:val="D424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7972087"/>
    <w:multiLevelType w:val="multilevel"/>
    <w:tmpl w:val="3DCA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840E08"/>
    <w:multiLevelType w:val="multilevel"/>
    <w:tmpl w:val="F2D42E9C"/>
    <w:lvl w:ilvl="0">
      <w:start w:val="2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0A17C4"/>
    <w:multiLevelType w:val="multilevel"/>
    <w:tmpl w:val="BFBAF9EC"/>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A9A33F1"/>
    <w:multiLevelType w:val="multilevel"/>
    <w:tmpl w:val="C38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AA97F37"/>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B584589"/>
    <w:multiLevelType w:val="multilevel"/>
    <w:tmpl w:val="A3D6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DB6770E"/>
    <w:multiLevelType w:val="multilevel"/>
    <w:tmpl w:val="C1B6D5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38737E"/>
    <w:multiLevelType w:val="multilevel"/>
    <w:tmpl w:val="D984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E777F33"/>
    <w:multiLevelType w:val="multilevel"/>
    <w:tmpl w:val="205A6C62"/>
    <w:lvl w:ilvl="0">
      <w:start w:val="2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EAD111F"/>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F136259"/>
    <w:multiLevelType w:val="multilevel"/>
    <w:tmpl w:val="8E48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F4957E7"/>
    <w:multiLevelType w:val="multilevel"/>
    <w:tmpl w:val="1A84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0DB322A"/>
    <w:multiLevelType w:val="multilevel"/>
    <w:tmpl w:val="6E9A8050"/>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1E7422D"/>
    <w:multiLevelType w:val="multilevel"/>
    <w:tmpl w:val="EDB84052"/>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2E7D49"/>
    <w:multiLevelType w:val="multilevel"/>
    <w:tmpl w:val="5960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296790A"/>
    <w:multiLevelType w:val="multilevel"/>
    <w:tmpl w:val="8918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2C77029"/>
    <w:multiLevelType w:val="multilevel"/>
    <w:tmpl w:val="5E043C6A"/>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2D87BD8"/>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6C13CB"/>
    <w:multiLevelType w:val="multilevel"/>
    <w:tmpl w:val="252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53E65BA0"/>
    <w:multiLevelType w:val="hybridMultilevel"/>
    <w:tmpl w:val="2BBEA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56B652BF"/>
    <w:multiLevelType w:val="multilevel"/>
    <w:tmpl w:val="7850265E"/>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6F842B6"/>
    <w:multiLevelType w:val="multilevel"/>
    <w:tmpl w:val="F58C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819123B"/>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883673C"/>
    <w:multiLevelType w:val="multilevel"/>
    <w:tmpl w:val="67A6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92C294F"/>
    <w:multiLevelType w:val="multilevel"/>
    <w:tmpl w:val="0D46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A483403"/>
    <w:multiLevelType w:val="multilevel"/>
    <w:tmpl w:val="165A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C451CF7"/>
    <w:multiLevelType w:val="multilevel"/>
    <w:tmpl w:val="B2AC0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0A1638"/>
    <w:multiLevelType w:val="multilevel"/>
    <w:tmpl w:val="11FC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E1E61C5"/>
    <w:multiLevelType w:val="multilevel"/>
    <w:tmpl w:val="F6D8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F354905"/>
    <w:multiLevelType w:val="multilevel"/>
    <w:tmpl w:val="12A21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F8B2456"/>
    <w:multiLevelType w:val="multilevel"/>
    <w:tmpl w:val="74B8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FD1218C"/>
    <w:multiLevelType w:val="multilevel"/>
    <w:tmpl w:val="5F50D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0F85AEE"/>
    <w:multiLevelType w:val="multilevel"/>
    <w:tmpl w:val="6526F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1B5230E"/>
    <w:multiLevelType w:val="multilevel"/>
    <w:tmpl w:val="19F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25C3557"/>
    <w:multiLevelType w:val="multilevel"/>
    <w:tmpl w:val="17D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2615C40"/>
    <w:multiLevelType w:val="multilevel"/>
    <w:tmpl w:val="88CA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3E51217"/>
    <w:multiLevelType w:val="multilevel"/>
    <w:tmpl w:val="477AA5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49D1D4B"/>
    <w:multiLevelType w:val="multilevel"/>
    <w:tmpl w:val="165AC3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58296E"/>
    <w:multiLevelType w:val="multilevel"/>
    <w:tmpl w:val="5362317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A201976"/>
    <w:multiLevelType w:val="multilevel"/>
    <w:tmpl w:val="E5C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B3822AA"/>
    <w:multiLevelType w:val="multilevel"/>
    <w:tmpl w:val="8530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CC51D1B"/>
    <w:multiLevelType w:val="multilevel"/>
    <w:tmpl w:val="17DE0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D2E3A88"/>
    <w:multiLevelType w:val="multilevel"/>
    <w:tmpl w:val="4536967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E62032E"/>
    <w:multiLevelType w:val="multilevel"/>
    <w:tmpl w:val="3C3A1198"/>
    <w:lvl w:ilvl="0">
      <w:start w:val="2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EDE7CB0"/>
    <w:multiLevelType w:val="hybridMultilevel"/>
    <w:tmpl w:val="17906EF2"/>
    <w:lvl w:ilvl="0" w:tplc="CD3AD8D8">
      <w:start w:val="1"/>
      <w:numFmt w:val="bullet"/>
      <w:pStyle w:val="wbbCorrec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00F475B"/>
    <w:multiLevelType w:val="multilevel"/>
    <w:tmpl w:val="85300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0C635C5"/>
    <w:multiLevelType w:val="multilevel"/>
    <w:tmpl w:val="287C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147112E"/>
    <w:multiLevelType w:val="multilevel"/>
    <w:tmpl w:val="6B7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71581607"/>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26D1B5E"/>
    <w:multiLevelType w:val="multilevel"/>
    <w:tmpl w:val="58E0FF54"/>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44E1987"/>
    <w:multiLevelType w:val="multilevel"/>
    <w:tmpl w:val="076A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46E78C5"/>
    <w:multiLevelType w:val="multilevel"/>
    <w:tmpl w:val="C1E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4B04979"/>
    <w:multiLevelType w:val="multilevel"/>
    <w:tmpl w:val="CEA2D9EC"/>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7C422E"/>
    <w:multiLevelType w:val="multilevel"/>
    <w:tmpl w:val="3912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6986B12"/>
    <w:multiLevelType w:val="multilevel"/>
    <w:tmpl w:val="D1B0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7636EC1"/>
    <w:multiLevelType w:val="multilevel"/>
    <w:tmpl w:val="76EE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7803798"/>
    <w:multiLevelType w:val="multilevel"/>
    <w:tmpl w:val="F4B0BE4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82F02A1"/>
    <w:multiLevelType w:val="multilevel"/>
    <w:tmpl w:val="37FAC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8F406C0"/>
    <w:multiLevelType w:val="multilevel"/>
    <w:tmpl w:val="42C6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98C3B34"/>
    <w:multiLevelType w:val="multilevel"/>
    <w:tmpl w:val="3DDA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A5270FE"/>
    <w:multiLevelType w:val="multilevel"/>
    <w:tmpl w:val="FC3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BBE71B8"/>
    <w:multiLevelType w:val="multilevel"/>
    <w:tmpl w:val="F2EE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C227851"/>
    <w:multiLevelType w:val="multilevel"/>
    <w:tmpl w:val="3D84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ED86F51"/>
    <w:multiLevelType w:val="multilevel"/>
    <w:tmpl w:val="7808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F4E2FF9"/>
    <w:multiLevelType w:val="multilevel"/>
    <w:tmpl w:val="45D0A3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4359995">
    <w:abstractNumId w:val="111"/>
  </w:num>
  <w:num w:numId="2" w16cid:durableId="1288050740">
    <w:abstractNumId w:val="111"/>
    <w:lvlOverride w:ilvl="1">
      <w:lvl w:ilvl="1">
        <w:numFmt w:val="bullet"/>
        <w:lvlText w:val=""/>
        <w:lvlJc w:val="left"/>
        <w:pPr>
          <w:tabs>
            <w:tab w:val="num" w:pos="1440"/>
          </w:tabs>
          <w:ind w:left="1440" w:hanging="360"/>
        </w:pPr>
        <w:rPr>
          <w:rFonts w:ascii="Wingdings" w:hAnsi="Wingdings" w:hint="default"/>
          <w:sz w:val="20"/>
        </w:rPr>
      </w:lvl>
    </w:lvlOverride>
  </w:num>
  <w:num w:numId="3" w16cid:durableId="543761535">
    <w:abstractNumId w:val="111"/>
    <w:lvlOverride w:ilvl="1">
      <w:lvl w:ilvl="1">
        <w:numFmt w:val="bullet"/>
        <w:lvlText w:val=""/>
        <w:lvlJc w:val="left"/>
        <w:pPr>
          <w:tabs>
            <w:tab w:val="num" w:pos="1440"/>
          </w:tabs>
          <w:ind w:left="1440" w:hanging="360"/>
        </w:pPr>
        <w:rPr>
          <w:rFonts w:ascii="Wingdings" w:hAnsi="Wingdings" w:hint="default"/>
          <w:sz w:val="20"/>
        </w:rPr>
      </w:lvl>
    </w:lvlOverride>
  </w:num>
  <w:num w:numId="4" w16cid:durableId="965500487">
    <w:abstractNumId w:val="111"/>
    <w:lvlOverride w:ilvl="1">
      <w:lvl w:ilvl="1">
        <w:numFmt w:val="bullet"/>
        <w:lvlText w:val=""/>
        <w:lvlJc w:val="left"/>
        <w:pPr>
          <w:tabs>
            <w:tab w:val="num" w:pos="1440"/>
          </w:tabs>
          <w:ind w:left="1440" w:hanging="360"/>
        </w:pPr>
        <w:rPr>
          <w:rFonts w:ascii="Wingdings" w:hAnsi="Wingdings" w:hint="default"/>
          <w:sz w:val="20"/>
        </w:rPr>
      </w:lvl>
    </w:lvlOverride>
  </w:num>
  <w:num w:numId="5" w16cid:durableId="781802626">
    <w:abstractNumId w:val="111"/>
    <w:lvlOverride w:ilvl="1">
      <w:lvl w:ilvl="1">
        <w:numFmt w:val="bullet"/>
        <w:lvlText w:val=""/>
        <w:lvlJc w:val="left"/>
        <w:pPr>
          <w:tabs>
            <w:tab w:val="num" w:pos="1440"/>
          </w:tabs>
          <w:ind w:left="1440" w:hanging="360"/>
        </w:pPr>
        <w:rPr>
          <w:rFonts w:ascii="Wingdings" w:hAnsi="Wingdings" w:hint="default"/>
          <w:sz w:val="20"/>
        </w:rPr>
      </w:lvl>
    </w:lvlOverride>
  </w:num>
  <w:num w:numId="6" w16cid:durableId="1556770833">
    <w:abstractNumId w:val="102"/>
  </w:num>
  <w:num w:numId="7" w16cid:durableId="641812319">
    <w:abstractNumId w:val="102"/>
    <w:lvlOverride w:ilvl="1">
      <w:lvl w:ilvl="1">
        <w:numFmt w:val="bullet"/>
        <w:lvlText w:val=""/>
        <w:lvlJc w:val="left"/>
        <w:pPr>
          <w:tabs>
            <w:tab w:val="num" w:pos="1440"/>
          </w:tabs>
          <w:ind w:left="1440" w:hanging="360"/>
        </w:pPr>
        <w:rPr>
          <w:rFonts w:ascii="Wingdings" w:hAnsi="Wingdings" w:hint="default"/>
          <w:sz w:val="20"/>
        </w:rPr>
      </w:lvl>
    </w:lvlOverride>
  </w:num>
  <w:num w:numId="8" w16cid:durableId="1615207680">
    <w:abstractNumId w:val="102"/>
    <w:lvlOverride w:ilvl="1">
      <w:lvl w:ilvl="1">
        <w:numFmt w:val="bullet"/>
        <w:lvlText w:val=""/>
        <w:lvlJc w:val="left"/>
        <w:pPr>
          <w:tabs>
            <w:tab w:val="num" w:pos="1440"/>
          </w:tabs>
          <w:ind w:left="1440" w:hanging="360"/>
        </w:pPr>
        <w:rPr>
          <w:rFonts w:ascii="Wingdings" w:hAnsi="Wingdings" w:hint="default"/>
          <w:sz w:val="20"/>
        </w:rPr>
      </w:lvl>
    </w:lvlOverride>
  </w:num>
  <w:num w:numId="9" w16cid:durableId="1899395315">
    <w:abstractNumId w:val="102"/>
    <w:lvlOverride w:ilvl="1">
      <w:lvl w:ilvl="1">
        <w:numFmt w:val="bullet"/>
        <w:lvlText w:val=""/>
        <w:lvlJc w:val="left"/>
        <w:pPr>
          <w:tabs>
            <w:tab w:val="num" w:pos="1440"/>
          </w:tabs>
          <w:ind w:left="1440" w:hanging="360"/>
        </w:pPr>
        <w:rPr>
          <w:rFonts w:ascii="Wingdings" w:hAnsi="Wingdings" w:hint="default"/>
          <w:sz w:val="20"/>
        </w:rPr>
      </w:lvl>
    </w:lvlOverride>
  </w:num>
  <w:num w:numId="10" w16cid:durableId="1735203743">
    <w:abstractNumId w:val="102"/>
    <w:lvlOverride w:ilvl="1">
      <w:lvl w:ilvl="1">
        <w:numFmt w:val="bullet"/>
        <w:lvlText w:val=""/>
        <w:lvlJc w:val="left"/>
        <w:pPr>
          <w:tabs>
            <w:tab w:val="num" w:pos="1440"/>
          </w:tabs>
          <w:ind w:left="1440" w:hanging="360"/>
        </w:pPr>
        <w:rPr>
          <w:rFonts w:ascii="Wingdings" w:hAnsi="Wingdings" w:hint="default"/>
          <w:sz w:val="20"/>
        </w:rPr>
      </w:lvl>
    </w:lvlOverride>
  </w:num>
  <w:num w:numId="11" w16cid:durableId="2133404683">
    <w:abstractNumId w:val="55"/>
  </w:num>
  <w:num w:numId="12" w16cid:durableId="1712922655">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13" w16cid:durableId="173425264">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14" w16cid:durableId="1068461249">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15" w16cid:durableId="1964841359">
    <w:abstractNumId w:val="55"/>
    <w:lvlOverride w:ilvl="1">
      <w:lvl w:ilvl="1">
        <w:numFmt w:val="bullet"/>
        <w:lvlText w:val=""/>
        <w:lvlJc w:val="left"/>
        <w:pPr>
          <w:tabs>
            <w:tab w:val="num" w:pos="1440"/>
          </w:tabs>
          <w:ind w:left="1440" w:hanging="360"/>
        </w:pPr>
        <w:rPr>
          <w:rFonts w:ascii="Wingdings" w:hAnsi="Wingdings" w:hint="default"/>
          <w:sz w:val="20"/>
        </w:rPr>
      </w:lvl>
    </w:lvlOverride>
  </w:num>
  <w:num w:numId="16" w16cid:durableId="272248037">
    <w:abstractNumId w:val="47"/>
  </w:num>
  <w:num w:numId="17" w16cid:durableId="740058270">
    <w:abstractNumId w:val="47"/>
    <w:lvlOverride w:ilvl="1">
      <w:lvl w:ilvl="1">
        <w:numFmt w:val="bullet"/>
        <w:lvlText w:val=""/>
        <w:lvlJc w:val="left"/>
        <w:pPr>
          <w:tabs>
            <w:tab w:val="num" w:pos="1440"/>
          </w:tabs>
          <w:ind w:left="1440" w:hanging="360"/>
        </w:pPr>
        <w:rPr>
          <w:rFonts w:ascii="Wingdings" w:hAnsi="Wingdings" w:hint="default"/>
          <w:sz w:val="20"/>
        </w:rPr>
      </w:lvl>
    </w:lvlOverride>
  </w:num>
  <w:num w:numId="18" w16cid:durableId="2143037917">
    <w:abstractNumId w:val="47"/>
    <w:lvlOverride w:ilvl="1">
      <w:lvl w:ilvl="1">
        <w:numFmt w:val="bullet"/>
        <w:lvlText w:val=""/>
        <w:lvlJc w:val="left"/>
        <w:pPr>
          <w:tabs>
            <w:tab w:val="num" w:pos="1440"/>
          </w:tabs>
          <w:ind w:left="1440" w:hanging="360"/>
        </w:pPr>
        <w:rPr>
          <w:rFonts w:ascii="Wingdings" w:hAnsi="Wingdings" w:hint="default"/>
          <w:sz w:val="20"/>
        </w:rPr>
      </w:lvl>
    </w:lvlOverride>
  </w:num>
  <w:num w:numId="19" w16cid:durableId="1514152506">
    <w:abstractNumId w:val="47"/>
    <w:lvlOverride w:ilvl="1">
      <w:lvl w:ilvl="1">
        <w:numFmt w:val="bullet"/>
        <w:lvlText w:val=""/>
        <w:lvlJc w:val="left"/>
        <w:pPr>
          <w:tabs>
            <w:tab w:val="num" w:pos="1440"/>
          </w:tabs>
          <w:ind w:left="1440" w:hanging="360"/>
        </w:pPr>
        <w:rPr>
          <w:rFonts w:ascii="Wingdings" w:hAnsi="Wingdings" w:hint="default"/>
          <w:sz w:val="20"/>
        </w:rPr>
      </w:lvl>
    </w:lvlOverride>
  </w:num>
  <w:num w:numId="20" w16cid:durableId="1823883979">
    <w:abstractNumId w:val="47"/>
    <w:lvlOverride w:ilvl="1">
      <w:lvl w:ilvl="1">
        <w:numFmt w:val="bullet"/>
        <w:lvlText w:val=""/>
        <w:lvlJc w:val="left"/>
        <w:pPr>
          <w:tabs>
            <w:tab w:val="num" w:pos="1440"/>
          </w:tabs>
          <w:ind w:left="1440" w:hanging="360"/>
        </w:pPr>
        <w:rPr>
          <w:rFonts w:ascii="Wingdings" w:hAnsi="Wingdings" w:hint="default"/>
          <w:sz w:val="20"/>
        </w:rPr>
      </w:lvl>
    </w:lvlOverride>
  </w:num>
  <w:num w:numId="21" w16cid:durableId="583800984">
    <w:abstractNumId w:val="104"/>
  </w:num>
  <w:num w:numId="22" w16cid:durableId="716054968">
    <w:abstractNumId w:val="104"/>
    <w:lvlOverride w:ilvl="1">
      <w:lvl w:ilvl="1">
        <w:numFmt w:val="bullet"/>
        <w:lvlText w:val=""/>
        <w:lvlJc w:val="left"/>
        <w:pPr>
          <w:tabs>
            <w:tab w:val="num" w:pos="1440"/>
          </w:tabs>
          <w:ind w:left="1440" w:hanging="360"/>
        </w:pPr>
        <w:rPr>
          <w:rFonts w:ascii="Wingdings" w:hAnsi="Wingdings" w:hint="default"/>
          <w:sz w:val="20"/>
        </w:rPr>
      </w:lvl>
    </w:lvlOverride>
  </w:num>
  <w:num w:numId="23" w16cid:durableId="968702695">
    <w:abstractNumId w:val="104"/>
    <w:lvlOverride w:ilvl="1">
      <w:lvl w:ilvl="1">
        <w:numFmt w:val="bullet"/>
        <w:lvlText w:val=""/>
        <w:lvlJc w:val="left"/>
        <w:pPr>
          <w:tabs>
            <w:tab w:val="num" w:pos="1440"/>
          </w:tabs>
          <w:ind w:left="1440" w:hanging="360"/>
        </w:pPr>
        <w:rPr>
          <w:rFonts w:ascii="Wingdings" w:hAnsi="Wingdings" w:hint="default"/>
          <w:sz w:val="20"/>
        </w:rPr>
      </w:lvl>
    </w:lvlOverride>
  </w:num>
  <w:num w:numId="24" w16cid:durableId="1275285665">
    <w:abstractNumId w:val="104"/>
    <w:lvlOverride w:ilvl="1">
      <w:lvl w:ilvl="1">
        <w:numFmt w:val="bullet"/>
        <w:lvlText w:val=""/>
        <w:lvlJc w:val="left"/>
        <w:pPr>
          <w:tabs>
            <w:tab w:val="num" w:pos="1440"/>
          </w:tabs>
          <w:ind w:left="1440" w:hanging="360"/>
        </w:pPr>
        <w:rPr>
          <w:rFonts w:ascii="Wingdings" w:hAnsi="Wingdings" w:hint="default"/>
          <w:sz w:val="20"/>
        </w:rPr>
      </w:lvl>
    </w:lvlOverride>
  </w:num>
  <w:num w:numId="25" w16cid:durableId="1491825108">
    <w:abstractNumId w:val="104"/>
    <w:lvlOverride w:ilvl="1">
      <w:lvl w:ilvl="1">
        <w:numFmt w:val="bullet"/>
        <w:lvlText w:val=""/>
        <w:lvlJc w:val="left"/>
        <w:pPr>
          <w:tabs>
            <w:tab w:val="num" w:pos="1440"/>
          </w:tabs>
          <w:ind w:left="1440" w:hanging="360"/>
        </w:pPr>
        <w:rPr>
          <w:rFonts w:ascii="Wingdings" w:hAnsi="Wingdings" w:hint="default"/>
          <w:sz w:val="20"/>
        </w:rPr>
      </w:lvl>
    </w:lvlOverride>
  </w:num>
  <w:num w:numId="26" w16cid:durableId="330371687">
    <w:abstractNumId w:val="59"/>
  </w:num>
  <w:num w:numId="27" w16cid:durableId="1989280063">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28" w16cid:durableId="1540823182">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29" w16cid:durableId="1793358674">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30" w16cid:durableId="1833181214">
    <w:abstractNumId w:val="59"/>
    <w:lvlOverride w:ilvl="1">
      <w:lvl w:ilvl="1">
        <w:numFmt w:val="bullet"/>
        <w:lvlText w:val=""/>
        <w:lvlJc w:val="left"/>
        <w:pPr>
          <w:tabs>
            <w:tab w:val="num" w:pos="1440"/>
          </w:tabs>
          <w:ind w:left="1440" w:hanging="360"/>
        </w:pPr>
        <w:rPr>
          <w:rFonts w:ascii="Wingdings" w:hAnsi="Wingdings" w:hint="default"/>
          <w:sz w:val="20"/>
        </w:rPr>
      </w:lvl>
    </w:lvlOverride>
  </w:num>
  <w:num w:numId="31" w16cid:durableId="1795783887">
    <w:abstractNumId w:val="122"/>
  </w:num>
  <w:num w:numId="32" w16cid:durableId="773786276">
    <w:abstractNumId w:val="122"/>
    <w:lvlOverride w:ilvl="1">
      <w:lvl w:ilvl="1">
        <w:numFmt w:val="bullet"/>
        <w:lvlText w:val=""/>
        <w:lvlJc w:val="left"/>
        <w:pPr>
          <w:tabs>
            <w:tab w:val="num" w:pos="1440"/>
          </w:tabs>
          <w:ind w:left="1440" w:hanging="360"/>
        </w:pPr>
        <w:rPr>
          <w:rFonts w:ascii="Wingdings" w:hAnsi="Wingdings" w:hint="default"/>
          <w:sz w:val="20"/>
        </w:rPr>
      </w:lvl>
    </w:lvlOverride>
  </w:num>
  <w:num w:numId="33" w16cid:durableId="1134517251">
    <w:abstractNumId w:val="122"/>
    <w:lvlOverride w:ilvl="1">
      <w:lvl w:ilvl="1">
        <w:numFmt w:val="bullet"/>
        <w:lvlText w:val=""/>
        <w:lvlJc w:val="left"/>
        <w:pPr>
          <w:tabs>
            <w:tab w:val="num" w:pos="1440"/>
          </w:tabs>
          <w:ind w:left="1440" w:hanging="360"/>
        </w:pPr>
        <w:rPr>
          <w:rFonts w:ascii="Wingdings" w:hAnsi="Wingdings" w:hint="default"/>
          <w:sz w:val="20"/>
        </w:rPr>
      </w:lvl>
    </w:lvlOverride>
  </w:num>
  <w:num w:numId="34" w16cid:durableId="2080859258">
    <w:abstractNumId w:val="122"/>
    <w:lvlOverride w:ilvl="1">
      <w:lvl w:ilvl="1">
        <w:numFmt w:val="bullet"/>
        <w:lvlText w:val=""/>
        <w:lvlJc w:val="left"/>
        <w:pPr>
          <w:tabs>
            <w:tab w:val="num" w:pos="1440"/>
          </w:tabs>
          <w:ind w:left="1440" w:hanging="360"/>
        </w:pPr>
        <w:rPr>
          <w:rFonts w:ascii="Wingdings" w:hAnsi="Wingdings" w:hint="default"/>
          <w:sz w:val="20"/>
        </w:rPr>
      </w:lvl>
    </w:lvlOverride>
  </w:num>
  <w:num w:numId="35" w16cid:durableId="1723164794">
    <w:abstractNumId w:val="122"/>
    <w:lvlOverride w:ilvl="1">
      <w:lvl w:ilvl="1">
        <w:numFmt w:val="bullet"/>
        <w:lvlText w:val=""/>
        <w:lvlJc w:val="left"/>
        <w:pPr>
          <w:tabs>
            <w:tab w:val="num" w:pos="1440"/>
          </w:tabs>
          <w:ind w:left="1440" w:hanging="360"/>
        </w:pPr>
        <w:rPr>
          <w:rFonts w:ascii="Wingdings" w:hAnsi="Wingdings" w:hint="default"/>
          <w:sz w:val="20"/>
        </w:rPr>
      </w:lvl>
    </w:lvlOverride>
  </w:num>
  <w:num w:numId="36" w16cid:durableId="262031188">
    <w:abstractNumId w:val="7"/>
  </w:num>
  <w:num w:numId="37" w16cid:durableId="43262051">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38" w16cid:durableId="131144498">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39" w16cid:durableId="1196193789">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40" w16cid:durableId="1594317146">
    <w:abstractNumId w:val="7"/>
    <w:lvlOverride w:ilvl="1">
      <w:lvl w:ilvl="1">
        <w:numFmt w:val="bullet"/>
        <w:lvlText w:val=""/>
        <w:lvlJc w:val="left"/>
        <w:pPr>
          <w:tabs>
            <w:tab w:val="num" w:pos="1440"/>
          </w:tabs>
          <w:ind w:left="1440" w:hanging="360"/>
        </w:pPr>
        <w:rPr>
          <w:rFonts w:ascii="Wingdings" w:hAnsi="Wingdings" w:hint="default"/>
          <w:sz w:val="20"/>
        </w:rPr>
      </w:lvl>
    </w:lvlOverride>
  </w:num>
  <w:num w:numId="41" w16cid:durableId="707683297">
    <w:abstractNumId w:val="115"/>
  </w:num>
  <w:num w:numId="42" w16cid:durableId="1236471019">
    <w:abstractNumId w:val="115"/>
    <w:lvlOverride w:ilvl="1">
      <w:lvl w:ilvl="1">
        <w:numFmt w:val="bullet"/>
        <w:lvlText w:val=""/>
        <w:lvlJc w:val="left"/>
        <w:pPr>
          <w:tabs>
            <w:tab w:val="num" w:pos="1440"/>
          </w:tabs>
          <w:ind w:left="1440" w:hanging="360"/>
        </w:pPr>
        <w:rPr>
          <w:rFonts w:ascii="Wingdings" w:hAnsi="Wingdings" w:hint="default"/>
          <w:sz w:val="20"/>
        </w:rPr>
      </w:lvl>
    </w:lvlOverride>
  </w:num>
  <w:num w:numId="43" w16cid:durableId="813063745">
    <w:abstractNumId w:val="115"/>
    <w:lvlOverride w:ilvl="1">
      <w:lvl w:ilvl="1">
        <w:numFmt w:val="bullet"/>
        <w:lvlText w:val=""/>
        <w:lvlJc w:val="left"/>
        <w:pPr>
          <w:tabs>
            <w:tab w:val="num" w:pos="1440"/>
          </w:tabs>
          <w:ind w:left="1440" w:hanging="360"/>
        </w:pPr>
        <w:rPr>
          <w:rFonts w:ascii="Wingdings" w:hAnsi="Wingdings" w:hint="default"/>
          <w:sz w:val="20"/>
        </w:rPr>
      </w:lvl>
    </w:lvlOverride>
  </w:num>
  <w:num w:numId="44" w16cid:durableId="401418040">
    <w:abstractNumId w:val="115"/>
    <w:lvlOverride w:ilvl="1">
      <w:lvl w:ilvl="1">
        <w:numFmt w:val="bullet"/>
        <w:lvlText w:val=""/>
        <w:lvlJc w:val="left"/>
        <w:pPr>
          <w:tabs>
            <w:tab w:val="num" w:pos="1440"/>
          </w:tabs>
          <w:ind w:left="1440" w:hanging="360"/>
        </w:pPr>
        <w:rPr>
          <w:rFonts w:ascii="Wingdings" w:hAnsi="Wingdings" w:hint="default"/>
          <w:sz w:val="20"/>
        </w:rPr>
      </w:lvl>
    </w:lvlOverride>
  </w:num>
  <w:num w:numId="45" w16cid:durableId="1343707329">
    <w:abstractNumId w:val="115"/>
    <w:lvlOverride w:ilvl="1">
      <w:lvl w:ilvl="1">
        <w:numFmt w:val="bullet"/>
        <w:lvlText w:val=""/>
        <w:lvlJc w:val="left"/>
        <w:pPr>
          <w:tabs>
            <w:tab w:val="num" w:pos="1440"/>
          </w:tabs>
          <w:ind w:left="1440" w:hanging="360"/>
        </w:pPr>
        <w:rPr>
          <w:rFonts w:ascii="Wingdings" w:hAnsi="Wingdings" w:hint="default"/>
          <w:sz w:val="20"/>
        </w:rPr>
      </w:lvl>
    </w:lvlOverride>
  </w:num>
  <w:num w:numId="46" w16cid:durableId="1808350615">
    <w:abstractNumId w:val="108"/>
  </w:num>
  <w:num w:numId="47" w16cid:durableId="526482453">
    <w:abstractNumId w:val="108"/>
    <w:lvlOverride w:ilvl="1">
      <w:lvl w:ilvl="1">
        <w:numFmt w:val="bullet"/>
        <w:lvlText w:val=""/>
        <w:lvlJc w:val="left"/>
        <w:pPr>
          <w:tabs>
            <w:tab w:val="num" w:pos="1440"/>
          </w:tabs>
          <w:ind w:left="1440" w:hanging="360"/>
        </w:pPr>
        <w:rPr>
          <w:rFonts w:ascii="Wingdings" w:hAnsi="Wingdings" w:hint="default"/>
          <w:sz w:val="20"/>
        </w:rPr>
      </w:lvl>
    </w:lvlOverride>
  </w:num>
  <w:num w:numId="48" w16cid:durableId="1061640044">
    <w:abstractNumId w:val="108"/>
    <w:lvlOverride w:ilvl="1">
      <w:lvl w:ilvl="1">
        <w:numFmt w:val="bullet"/>
        <w:lvlText w:val=""/>
        <w:lvlJc w:val="left"/>
        <w:pPr>
          <w:tabs>
            <w:tab w:val="num" w:pos="1440"/>
          </w:tabs>
          <w:ind w:left="1440" w:hanging="360"/>
        </w:pPr>
        <w:rPr>
          <w:rFonts w:ascii="Wingdings" w:hAnsi="Wingdings" w:hint="default"/>
          <w:sz w:val="20"/>
        </w:rPr>
      </w:lvl>
    </w:lvlOverride>
  </w:num>
  <w:num w:numId="49" w16cid:durableId="1203515963">
    <w:abstractNumId w:val="108"/>
    <w:lvlOverride w:ilvl="1">
      <w:lvl w:ilvl="1">
        <w:numFmt w:val="bullet"/>
        <w:lvlText w:val=""/>
        <w:lvlJc w:val="left"/>
        <w:pPr>
          <w:tabs>
            <w:tab w:val="num" w:pos="1440"/>
          </w:tabs>
          <w:ind w:left="1440" w:hanging="360"/>
        </w:pPr>
        <w:rPr>
          <w:rFonts w:ascii="Wingdings" w:hAnsi="Wingdings" w:hint="default"/>
          <w:sz w:val="20"/>
        </w:rPr>
      </w:lvl>
    </w:lvlOverride>
  </w:num>
  <w:num w:numId="50" w16cid:durableId="1521240559">
    <w:abstractNumId w:val="108"/>
    <w:lvlOverride w:ilvl="1">
      <w:lvl w:ilvl="1">
        <w:numFmt w:val="bullet"/>
        <w:lvlText w:val=""/>
        <w:lvlJc w:val="left"/>
        <w:pPr>
          <w:tabs>
            <w:tab w:val="num" w:pos="1440"/>
          </w:tabs>
          <w:ind w:left="1440" w:hanging="360"/>
        </w:pPr>
        <w:rPr>
          <w:rFonts w:ascii="Wingdings" w:hAnsi="Wingdings" w:hint="default"/>
          <w:sz w:val="20"/>
        </w:rPr>
      </w:lvl>
    </w:lvlOverride>
  </w:num>
  <w:num w:numId="51" w16cid:durableId="1637493424">
    <w:abstractNumId w:val="11"/>
  </w:num>
  <w:num w:numId="52" w16cid:durableId="1688751132">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53" w16cid:durableId="128909858">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54" w16cid:durableId="1849172962">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55" w16cid:durableId="69667209">
    <w:abstractNumId w:val="11"/>
    <w:lvlOverride w:ilvl="1">
      <w:lvl w:ilvl="1">
        <w:numFmt w:val="bullet"/>
        <w:lvlText w:val=""/>
        <w:lvlJc w:val="left"/>
        <w:pPr>
          <w:tabs>
            <w:tab w:val="num" w:pos="1440"/>
          </w:tabs>
          <w:ind w:left="1440" w:hanging="360"/>
        </w:pPr>
        <w:rPr>
          <w:rFonts w:ascii="Wingdings" w:hAnsi="Wingdings" w:hint="default"/>
          <w:sz w:val="20"/>
        </w:rPr>
      </w:lvl>
    </w:lvlOverride>
  </w:num>
  <w:num w:numId="56" w16cid:durableId="2064134050">
    <w:abstractNumId w:val="79"/>
  </w:num>
  <w:num w:numId="57" w16cid:durableId="737746783">
    <w:abstractNumId w:val="79"/>
    <w:lvlOverride w:ilvl="1">
      <w:lvl w:ilvl="1">
        <w:numFmt w:val="bullet"/>
        <w:lvlText w:val=""/>
        <w:lvlJc w:val="left"/>
        <w:pPr>
          <w:tabs>
            <w:tab w:val="num" w:pos="1440"/>
          </w:tabs>
          <w:ind w:left="1440" w:hanging="360"/>
        </w:pPr>
        <w:rPr>
          <w:rFonts w:ascii="Wingdings" w:hAnsi="Wingdings" w:hint="default"/>
          <w:sz w:val="20"/>
        </w:rPr>
      </w:lvl>
    </w:lvlOverride>
  </w:num>
  <w:num w:numId="58" w16cid:durableId="1800606178">
    <w:abstractNumId w:val="79"/>
    <w:lvlOverride w:ilvl="1">
      <w:lvl w:ilvl="1">
        <w:numFmt w:val="bullet"/>
        <w:lvlText w:val=""/>
        <w:lvlJc w:val="left"/>
        <w:pPr>
          <w:tabs>
            <w:tab w:val="num" w:pos="1440"/>
          </w:tabs>
          <w:ind w:left="1440" w:hanging="360"/>
        </w:pPr>
        <w:rPr>
          <w:rFonts w:ascii="Wingdings" w:hAnsi="Wingdings" w:hint="default"/>
          <w:sz w:val="20"/>
        </w:rPr>
      </w:lvl>
    </w:lvlOverride>
  </w:num>
  <w:num w:numId="59" w16cid:durableId="1310013793">
    <w:abstractNumId w:val="79"/>
    <w:lvlOverride w:ilvl="1">
      <w:lvl w:ilvl="1">
        <w:numFmt w:val="bullet"/>
        <w:lvlText w:val=""/>
        <w:lvlJc w:val="left"/>
        <w:pPr>
          <w:tabs>
            <w:tab w:val="num" w:pos="1440"/>
          </w:tabs>
          <w:ind w:left="1440" w:hanging="360"/>
        </w:pPr>
        <w:rPr>
          <w:rFonts w:ascii="Wingdings" w:hAnsi="Wingdings" w:hint="default"/>
          <w:sz w:val="20"/>
        </w:rPr>
      </w:lvl>
    </w:lvlOverride>
  </w:num>
  <w:num w:numId="60" w16cid:durableId="1877769790">
    <w:abstractNumId w:val="79"/>
    <w:lvlOverride w:ilvl="1">
      <w:lvl w:ilvl="1">
        <w:numFmt w:val="bullet"/>
        <w:lvlText w:val=""/>
        <w:lvlJc w:val="left"/>
        <w:pPr>
          <w:tabs>
            <w:tab w:val="num" w:pos="1440"/>
          </w:tabs>
          <w:ind w:left="1440" w:hanging="360"/>
        </w:pPr>
        <w:rPr>
          <w:rFonts w:ascii="Wingdings" w:hAnsi="Wingdings" w:hint="default"/>
          <w:sz w:val="20"/>
        </w:rPr>
      </w:lvl>
    </w:lvlOverride>
  </w:num>
  <w:num w:numId="61" w16cid:durableId="1971090949">
    <w:abstractNumId w:val="118"/>
  </w:num>
  <w:num w:numId="62" w16cid:durableId="1026440930">
    <w:abstractNumId w:val="118"/>
    <w:lvlOverride w:ilvl="1">
      <w:lvl w:ilvl="1">
        <w:numFmt w:val="bullet"/>
        <w:lvlText w:val=""/>
        <w:lvlJc w:val="left"/>
        <w:pPr>
          <w:tabs>
            <w:tab w:val="num" w:pos="1440"/>
          </w:tabs>
          <w:ind w:left="1440" w:hanging="360"/>
        </w:pPr>
        <w:rPr>
          <w:rFonts w:ascii="Wingdings" w:hAnsi="Wingdings" w:hint="default"/>
          <w:sz w:val="20"/>
        </w:rPr>
      </w:lvl>
    </w:lvlOverride>
  </w:num>
  <w:num w:numId="63" w16cid:durableId="782765898">
    <w:abstractNumId w:val="118"/>
    <w:lvlOverride w:ilvl="1">
      <w:lvl w:ilvl="1">
        <w:numFmt w:val="bullet"/>
        <w:lvlText w:val=""/>
        <w:lvlJc w:val="left"/>
        <w:pPr>
          <w:tabs>
            <w:tab w:val="num" w:pos="1440"/>
          </w:tabs>
          <w:ind w:left="1440" w:hanging="360"/>
        </w:pPr>
        <w:rPr>
          <w:rFonts w:ascii="Wingdings" w:hAnsi="Wingdings" w:hint="default"/>
          <w:sz w:val="20"/>
        </w:rPr>
      </w:lvl>
    </w:lvlOverride>
  </w:num>
  <w:num w:numId="64" w16cid:durableId="804011236">
    <w:abstractNumId w:val="118"/>
    <w:lvlOverride w:ilvl="1">
      <w:lvl w:ilvl="1">
        <w:numFmt w:val="bullet"/>
        <w:lvlText w:val=""/>
        <w:lvlJc w:val="left"/>
        <w:pPr>
          <w:tabs>
            <w:tab w:val="num" w:pos="1440"/>
          </w:tabs>
          <w:ind w:left="1440" w:hanging="360"/>
        </w:pPr>
        <w:rPr>
          <w:rFonts w:ascii="Wingdings" w:hAnsi="Wingdings" w:hint="default"/>
          <w:sz w:val="20"/>
        </w:rPr>
      </w:lvl>
    </w:lvlOverride>
  </w:num>
  <w:num w:numId="65" w16cid:durableId="1940865444">
    <w:abstractNumId w:val="118"/>
    <w:lvlOverride w:ilvl="1">
      <w:lvl w:ilvl="1">
        <w:numFmt w:val="bullet"/>
        <w:lvlText w:val=""/>
        <w:lvlJc w:val="left"/>
        <w:pPr>
          <w:tabs>
            <w:tab w:val="num" w:pos="1440"/>
          </w:tabs>
          <w:ind w:left="1440" w:hanging="360"/>
        </w:pPr>
        <w:rPr>
          <w:rFonts w:ascii="Wingdings" w:hAnsi="Wingdings" w:hint="default"/>
          <w:sz w:val="20"/>
        </w:rPr>
      </w:lvl>
    </w:lvlOverride>
  </w:num>
  <w:num w:numId="66" w16cid:durableId="81030064">
    <w:abstractNumId w:val="30"/>
  </w:num>
  <w:num w:numId="67" w16cid:durableId="530149331">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68" w16cid:durableId="195966876">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69" w16cid:durableId="2048868939">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70" w16cid:durableId="790517498">
    <w:abstractNumId w:val="30"/>
    <w:lvlOverride w:ilvl="1">
      <w:lvl w:ilvl="1">
        <w:numFmt w:val="bullet"/>
        <w:lvlText w:val=""/>
        <w:lvlJc w:val="left"/>
        <w:pPr>
          <w:tabs>
            <w:tab w:val="num" w:pos="1440"/>
          </w:tabs>
          <w:ind w:left="1440" w:hanging="360"/>
        </w:pPr>
        <w:rPr>
          <w:rFonts w:ascii="Wingdings" w:hAnsi="Wingdings" w:hint="default"/>
          <w:sz w:val="20"/>
        </w:rPr>
      </w:lvl>
    </w:lvlOverride>
  </w:num>
  <w:num w:numId="71" w16cid:durableId="1872643397">
    <w:abstractNumId w:val="49"/>
  </w:num>
  <w:num w:numId="72" w16cid:durableId="1769962165">
    <w:abstractNumId w:val="49"/>
    <w:lvlOverride w:ilvl="1">
      <w:lvl w:ilvl="1">
        <w:numFmt w:val="bullet"/>
        <w:lvlText w:val=""/>
        <w:lvlJc w:val="left"/>
        <w:pPr>
          <w:tabs>
            <w:tab w:val="num" w:pos="1440"/>
          </w:tabs>
          <w:ind w:left="1440" w:hanging="360"/>
        </w:pPr>
        <w:rPr>
          <w:rFonts w:ascii="Wingdings" w:hAnsi="Wingdings" w:hint="default"/>
          <w:sz w:val="20"/>
        </w:rPr>
      </w:lvl>
    </w:lvlOverride>
  </w:num>
  <w:num w:numId="73" w16cid:durableId="1279334984">
    <w:abstractNumId w:val="49"/>
    <w:lvlOverride w:ilvl="1">
      <w:lvl w:ilvl="1">
        <w:numFmt w:val="bullet"/>
        <w:lvlText w:val=""/>
        <w:lvlJc w:val="left"/>
        <w:pPr>
          <w:tabs>
            <w:tab w:val="num" w:pos="1440"/>
          </w:tabs>
          <w:ind w:left="1440" w:hanging="360"/>
        </w:pPr>
        <w:rPr>
          <w:rFonts w:ascii="Wingdings" w:hAnsi="Wingdings" w:hint="default"/>
          <w:sz w:val="20"/>
        </w:rPr>
      </w:lvl>
    </w:lvlOverride>
  </w:num>
  <w:num w:numId="74" w16cid:durableId="1156067457">
    <w:abstractNumId w:val="49"/>
    <w:lvlOverride w:ilvl="1">
      <w:lvl w:ilvl="1">
        <w:numFmt w:val="bullet"/>
        <w:lvlText w:val=""/>
        <w:lvlJc w:val="left"/>
        <w:pPr>
          <w:tabs>
            <w:tab w:val="num" w:pos="1440"/>
          </w:tabs>
          <w:ind w:left="1440" w:hanging="360"/>
        </w:pPr>
        <w:rPr>
          <w:rFonts w:ascii="Wingdings" w:hAnsi="Wingdings" w:hint="default"/>
          <w:sz w:val="20"/>
        </w:rPr>
      </w:lvl>
    </w:lvlOverride>
  </w:num>
  <w:num w:numId="75" w16cid:durableId="498931167">
    <w:abstractNumId w:val="49"/>
    <w:lvlOverride w:ilvl="1">
      <w:lvl w:ilvl="1">
        <w:numFmt w:val="bullet"/>
        <w:lvlText w:val=""/>
        <w:lvlJc w:val="left"/>
        <w:pPr>
          <w:tabs>
            <w:tab w:val="num" w:pos="1440"/>
          </w:tabs>
          <w:ind w:left="1440" w:hanging="360"/>
        </w:pPr>
        <w:rPr>
          <w:rFonts w:ascii="Wingdings" w:hAnsi="Wingdings" w:hint="default"/>
          <w:sz w:val="20"/>
        </w:rPr>
      </w:lvl>
    </w:lvlOverride>
  </w:num>
  <w:num w:numId="76" w16cid:durableId="461651397">
    <w:abstractNumId w:val="16"/>
  </w:num>
  <w:num w:numId="77" w16cid:durableId="769550195">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78" w16cid:durableId="1234046801">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79" w16cid:durableId="1996184220">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80" w16cid:durableId="1869028475">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81" w16cid:durableId="1648053675">
    <w:abstractNumId w:val="68"/>
  </w:num>
  <w:num w:numId="82" w16cid:durableId="2143383810">
    <w:abstractNumId w:val="68"/>
    <w:lvlOverride w:ilvl="1">
      <w:lvl w:ilvl="1">
        <w:numFmt w:val="bullet"/>
        <w:lvlText w:val=""/>
        <w:lvlJc w:val="left"/>
        <w:pPr>
          <w:tabs>
            <w:tab w:val="num" w:pos="1440"/>
          </w:tabs>
          <w:ind w:left="1440" w:hanging="360"/>
        </w:pPr>
        <w:rPr>
          <w:rFonts w:ascii="Wingdings" w:hAnsi="Wingdings" w:hint="default"/>
          <w:sz w:val="20"/>
        </w:rPr>
      </w:lvl>
    </w:lvlOverride>
  </w:num>
  <w:num w:numId="83" w16cid:durableId="1593780827">
    <w:abstractNumId w:val="68"/>
    <w:lvlOverride w:ilvl="1">
      <w:lvl w:ilvl="1">
        <w:numFmt w:val="bullet"/>
        <w:lvlText w:val=""/>
        <w:lvlJc w:val="left"/>
        <w:pPr>
          <w:tabs>
            <w:tab w:val="num" w:pos="1440"/>
          </w:tabs>
          <w:ind w:left="1440" w:hanging="360"/>
        </w:pPr>
        <w:rPr>
          <w:rFonts w:ascii="Wingdings" w:hAnsi="Wingdings" w:hint="default"/>
          <w:sz w:val="20"/>
        </w:rPr>
      </w:lvl>
    </w:lvlOverride>
  </w:num>
  <w:num w:numId="84" w16cid:durableId="1405643752">
    <w:abstractNumId w:val="68"/>
    <w:lvlOverride w:ilvl="1">
      <w:lvl w:ilvl="1">
        <w:numFmt w:val="bullet"/>
        <w:lvlText w:val=""/>
        <w:lvlJc w:val="left"/>
        <w:pPr>
          <w:tabs>
            <w:tab w:val="num" w:pos="1440"/>
          </w:tabs>
          <w:ind w:left="1440" w:hanging="360"/>
        </w:pPr>
        <w:rPr>
          <w:rFonts w:ascii="Wingdings" w:hAnsi="Wingdings" w:hint="default"/>
          <w:sz w:val="20"/>
        </w:rPr>
      </w:lvl>
    </w:lvlOverride>
  </w:num>
  <w:num w:numId="85" w16cid:durableId="1367484669">
    <w:abstractNumId w:val="68"/>
    <w:lvlOverride w:ilvl="1">
      <w:lvl w:ilvl="1">
        <w:numFmt w:val="bullet"/>
        <w:lvlText w:val=""/>
        <w:lvlJc w:val="left"/>
        <w:pPr>
          <w:tabs>
            <w:tab w:val="num" w:pos="1440"/>
          </w:tabs>
          <w:ind w:left="1440" w:hanging="360"/>
        </w:pPr>
        <w:rPr>
          <w:rFonts w:ascii="Wingdings" w:hAnsi="Wingdings" w:hint="default"/>
          <w:sz w:val="20"/>
        </w:rPr>
      </w:lvl>
    </w:lvlOverride>
  </w:num>
  <w:num w:numId="86" w16cid:durableId="838547771">
    <w:abstractNumId w:val="60"/>
  </w:num>
  <w:num w:numId="87" w16cid:durableId="302538114">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88" w16cid:durableId="764809009">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89" w16cid:durableId="1670475472">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90" w16cid:durableId="418908905">
    <w:abstractNumId w:val="60"/>
    <w:lvlOverride w:ilvl="1">
      <w:lvl w:ilvl="1">
        <w:numFmt w:val="bullet"/>
        <w:lvlText w:val=""/>
        <w:lvlJc w:val="left"/>
        <w:pPr>
          <w:tabs>
            <w:tab w:val="num" w:pos="1440"/>
          </w:tabs>
          <w:ind w:left="1440" w:hanging="360"/>
        </w:pPr>
        <w:rPr>
          <w:rFonts w:ascii="Wingdings" w:hAnsi="Wingdings" w:hint="default"/>
          <w:sz w:val="20"/>
        </w:rPr>
      </w:lvl>
    </w:lvlOverride>
  </w:num>
  <w:num w:numId="91" w16cid:durableId="1826821456">
    <w:abstractNumId w:val="78"/>
  </w:num>
  <w:num w:numId="92" w16cid:durableId="1826050996">
    <w:abstractNumId w:val="78"/>
    <w:lvlOverride w:ilvl="1">
      <w:lvl w:ilvl="1">
        <w:numFmt w:val="bullet"/>
        <w:lvlText w:val=""/>
        <w:lvlJc w:val="left"/>
        <w:pPr>
          <w:tabs>
            <w:tab w:val="num" w:pos="1440"/>
          </w:tabs>
          <w:ind w:left="1440" w:hanging="360"/>
        </w:pPr>
        <w:rPr>
          <w:rFonts w:ascii="Wingdings" w:hAnsi="Wingdings" w:hint="default"/>
          <w:sz w:val="20"/>
        </w:rPr>
      </w:lvl>
    </w:lvlOverride>
  </w:num>
  <w:num w:numId="93" w16cid:durableId="687606336">
    <w:abstractNumId w:val="78"/>
    <w:lvlOverride w:ilvl="1">
      <w:lvl w:ilvl="1">
        <w:numFmt w:val="bullet"/>
        <w:lvlText w:val=""/>
        <w:lvlJc w:val="left"/>
        <w:pPr>
          <w:tabs>
            <w:tab w:val="num" w:pos="1440"/>
          </w:tabs>
          <w:ind w:left="1440" w:hanging="360"/>
        </w:pPr>
        <w:rPr>
          <w:rFonts w:ascii="Wingdings" w:hAnsi="Wingdings" w:hint="default"/>
          <w:sz w:val="20"/>
        </w:rPr>
      </w:lvl>
    </w:lvlOverride>
  </w:num>
  <w:num w:numId="94" w16cid:durableId="1464351883">
    <w:abstractNumId w:val="78"/>
    <w:lvlOverride w:ilvl="1">
      <w:lvl w:ilvl="1">
        <w:numFmt w:val="bullet"/>
        <w:lvlText w:val=""/>
        <w:lvlJc w:val="left"/>
        <w:pPr>
          <w:tabs>
            <w:tab w:val="num" w:pos="1440"/>
          </w:tabs>
          <w:ind w:left="1440" w:hanging="360"/>
        </w:pPr>
        <w:rPr>
          <w:rFonts w:ascii="Wingdings" w:hAnsi="Wingdings" w:hint="default"/>
          <w:sz w:val="20"/>
        </w:rPr>
      </w:lvl>
    </w:lvlOverride>
  </w:num>
  <w:num w:numId="95" w16cid:durableId="757093264">
    <w:abstractNumId w:val="78"/>
    <w:lvlOverride w:ilvl="1">
      <w:lvl w:ilvl="1">
        <w:numFmt w:val="bullet"/>
        <w:lvlText w:val=""/>
        <w:lvlJc w:val="left"/>
        <w:pPr>
          <w:tabs>
            <w:tab w:val="num" w:pos="1440"/>
          </w:tabs>
          <w:ind w:left="1440" w:hanging="360"/>
        </w:pPr>
        <w:rPr>
          <w:rFonts w:ascii="Wingdings" w:hAnsi="Wingdings" w:hint="default"/>
          <w:sz w:val="20"/>
        </w:rPr>
      </w:lvl>
    </w:lvlOverride>
  </w:num>
  <w:num w:numId="96" w16cid:durableId="2004434942">
    <w:abstractNumId w:val="36"/>
  </w:num>
  <w:num w:numId="97" w16cid:durableId="910235429">
    <w:abstractNumId w:val="36"/>
    <w:lvlOverride w:ilvl="1">
      <w:lvl w:ilvl="1">
        <w:numFmt w:val="bullet"/>
        <w:lvlText w:val=""/>
        <w:lvlJc w:val="left"/>
        <w:pPr>
          <w:tabs>
            <w:tab w:val="num" w:pos="1440"/>
          </w:tabs>
          <w:ind w:left="1440" w:hanging="360"/>
        </w:pPr>
        <w:rPr>
          <w:rFonts w:ascii="Wingdings" w:hAnsi="Wingdings" w:hint="default"/>
          <w:sz w:val="20"/>
        </w:rPr>
      </w:lvl>
    </w:lvlOverride>
  </w:num>
  <w:num w:numId="98" w16cid:durableId="181207666">
    <w:abstractNumId w:val="36"/>
    <w:lvlOverride w:ilvl="1">
      <w:lvl w:ilvl="1">
        <w:numFmt w:val="bullet"/>
        <w:lvlText w:val=""/>
        <w:lvlJc w:val="left"/>
        <w:pPr>
          <w:tabs>
            <w:tab w:val="num" w:pos="1440"/>
          </w:tabs>
          <w:ind w:left="1440" w:hanging="360"/>
        </w:pPr>
        <w:rPr>
          <w:rFonts w:ascii="Wingdings" w:hAnsi="Wingdings" w:hint="default"/>
          <w:sz w:val="20"/>
        </w:rPr>
      </w:lvl>
    </w:lvlOverride>
  </w:num>
  <w:num w:numId="99" w16cid:durableId="709066002">
    <w:abstractNumId w:val="36"/>
    <w:lvlOverride w:ilvl="1">
      <w:lvl w:ilvl="1">
        <w:numFmt w:val="bullet"/>
        <w:lvlText w:val=""/>
        <w:lvlJc w:val="left"/>
        <w:pPr>
          <w:tabs>
            <w:tab w:val="num" w:pos="1440"/>
          </w:tabs>
          <w:ind w:left="1440" w:hanging="360"/>
        </w:pPr>
        <w:rPr>
          <w:rFonts w:ascii="Wingdings" w:hAnsi="Wingdings" w:hint="default"/>
          <w:sz w:val="20"/>
        </w:rPr>
      </w:lvl>
    </w:lvlOverride>
  </w:num>
  <w:num w:numId="100" w16cid:durableId="1983075187">
    <w:abstractNumId w:val="36"/>
    <w:lvlOverride w:ilvl="1">
      <w:lvl w:ilvl="1">
        <w:numFmt w:val="bullet"/>
        <w:lvlText w:val=""/>
        <w:lvlJc w:val="left"/>
        <w:pPr>
          <w:tabs>
            <w:tab w:val="num" w:pos="1440"/>
          </w:tabs>
          <w:ind w:left="1440" w:hanging="360"/>
        </w:pPr>
        <w:rPr>
          <w:rFonts w:ascii="Wingdings" w:hAnsi="Wingdings" w:hint="default"/>
          <w:sz w:val="20"/>
        </w:rPr>
      </w:lvl>
    </w:lvlOverride>
  </w:num>
  <w:num w:numId="101" w16cid:durableId="2011448447">
    <w:abstractNumId w:val="34"/>
  </w:num>
  <w:num w:numId="102" w16cid:durableId="615331554">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103" w16cid:durableId="57868615">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104" w16cid:durableId="2063601286">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105" w16cid:durableId="250547088">
    <w:abstractNumId w:val="34"/>
    <w:lvlOverride w:ilvl="1">
      <w:lvl w:ilvl="1">
        <w:numFmt w:val="bullet"/>
        <w:lvlText w:val=""/>
        <w:lvlJc w:val="left"/>
        <w:pPr>
          <w:tabs>
            <w:tab w:val="num" w:pos="1440"/>
          </w:tabs>
          <w:ind w:left="1440" w:hanging="360"/>
        </w:pPr>
        <w:rPr>
          <w:rFonts w:ascii="Wingdings" w:hAnsi="Wingdings" w:hint="default"/>
          <w:sz w:val="20"/>
        </w:rPr>
      </w:lvl>
    </w:lvlOverride>
  </w:num>
  <w:num w:numId="106" w16cid:durableId="328990860">
    <w:abstractNumId w:val="3"/>
  </w:num>
  <w:num w:numId="107" w16cid:durableId="855870">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08" w16cid:durableId="872037244">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09" w16cid:durableId="1113551006">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10" w16cid:durableId="504593645">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111" w16cid:durableId="730269528">
    <w:abstractNumId w:val="82"/>
  </w:num>
  <w:num w:numId="112" w16cid:durableId="1676225019">
    <w:abstractNumId w:val="82"/>
    <w:lvlOverride w:ilvl="1">
      <w:lvl w:ilvl="1">
        <w:numFmt w:val="bullet"/>
        <w:lvlText w:val=""/>
        <w:lvlJc w:val="left"/>
        <w:pPr>
          <w:tabs>
            <w:tab w:val="num" w:pos="1440"/>
          </w:tabs>
          <w:ind w:left="1440" w:hanging="360"/>
        </w:pPr>
        <w:rPr>
          <w:rFonts w:ascii="Wingdings" w:hAnsi="Wingdings" w:hint="default"/>
          <w:sz w:val="20"/>
        </w:rPr>
      </w:lvl>
    </w:lvlOverride>
  </w:num>
  <w:num w:numId="113" w16cid:durableId="1034043011">
    <w:abstractNumId w:val="82"/>
    <w:lvlOverride w:ilvl="1">
      <w:lvl w:ilvl="1">
        <w:numFmt w:val="bullet"/>
        <w:lvlText w:val=""/>
        <w:lvlJc w:val="left"/>
        <w:pPr>
          <w:tabs>
            <w:tab w:val="num" w:pos="1440"/>
          </w:tabs>
          <w:ind w:left="1440" w:hanging="360"/>
        </w:pPr>
        <w:rPr>
          <w:rFonts w:ascii="Wingdings" w:hAnsi="Wingdings" w:hint="default"/>
          <w:sz w:val="20"/>
        </w:rPr>
      </w:lvl>
    </w:lvlOverride>
  </w:num>
  <w:num w:numId="114" w16cid:durableId="1852991293">
    <w:abstractNumId w:val="82"/>
    <w:lvlOverride w:ilvl="1">
      <w:lvl w:ilvl="1">
        <w:numFmt w:val="bullet"/>
        <w:lvlText w:val=""/>
        <w:lvlJc w:val="left"/>
        <w:pPr>
          <w:tabs>
            <w:tab w:val="num" w:pos="1440"/>
          </w:tabs>
          <w:ind w:left="1440" w:hanging="360"/>
        </w:pPr>
        <w:rPr>
          <w:rFonts w:ascii="Wingdings" w:hAnsi="Wingdings" w:hint="default"/>
          <w:sz w:val="20"/>
        </w:rPr>
      </w:lvl>
    </w:lvlOverride>
  </w:num>
  <w:num w:numId="115" w16cid:durableId="421679693">
    <w:abstractNumId w:val="82"/>
    <w:lvlOverride w:ilvl="1">
      <w:lvl w:ilvl="1">
        <w:numFmt w:val="bullet"/>
        <w:lvlText w:val=""/>
        <w:lvlJc w:val="left"/>
        <w:pPr>
          <w:tabs>
            <w:tab w:val="num" w:pos="1440"/>
          </w:tabs>
          <w:ind w:left="1440" w:hanging="360"/>
        </w:pPr>
        <w:rPr>
          <w:rFonts w:ascii="Wingdings" w:hAnsi="Wingdings" w:hint="default"/>
          <w:sz w:val="20"/>
        </w:rPr>
      </w:lvl>
    </w:lvlOverride>
  </w:num>
  <w:num w:numId="116" w16cid:durableId="407659425">
    <w:abstractNumId w:val="25"/>
  </w:num>
  <w:num w:numId="117" w16cid:durableId="2033143660">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118" w16cid:durableId="76900323">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119" w16cid:durableId="986206888">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120" w16cid:durableId="1368679235">
    <w:abstractNumId w:val="25"/>
    <w:lvlOverride w:ilvl="1">
      <w:lvl w:ilvl="1">
        <w:numFmt w:val="bullet"/>
        <w:lvlText w:val=""/>
        <w:lvlJc w:val="left"/>
        <w:pPr>
          <w:tabs>
            <w:tab w:val="num" w:pos="1440"/>
          </w:tabs>
          <w:ind w:left="1440" w:hanging="360"/>
        </w:pPr>
        <w:rPr>
          <w:rFonts w:ascii="Wingdings" w:hAnsi="Wingdings" w:hint="default"/>
          <w:sz w:val="20"/>
        </w:rPr>
      </w:lvl>
    </w:lvlOverride>
  </w:num>
  <w:num w:numId="121" w16cid:durableId="1679651021">
    <w:abstractNumId w:val="109"/>
  </w:num>
  <w:num w:numId="122" w16cid:durableId="1136333182">
    <w:abstractNumId w:val="109"/>
    <w:lvlOverride w:ilvl="1">
      <w:lvl w:ilvl="1">
        <w:numFmt w:val="bullet"/>
        <w:lvlText w:val=""/>
        <w:lvlJc w:val="left"/>
        <w:pPr>
          <w:tabs>
            <w:tab w:val="num" w:pos="1440"/>
          </w:tabs>
          <w:ind w:left="1440" w:hanging="360"/>
        </w:pPr>
        <w:rPr>
          <w:rFonts w:ascii="Wingdings" w:hAnsi="Wingdings" w:hint="default"/>
          <w:sz w:val="20"/>
        </w:rPr>
      </w:lvl>
    </w:lvlOverride>
  </w:num>
  <w:num w:numId="123" w16cid:durableId="2054649924">
    <w:abstractNumId w:val="109"/>
    <w:lvlOverride w:ilvl="1">
      <w:lvl w:ilvl="1">
        <w:numFmt w:val="bullet"/>
        <w:lvlText w:val=""/>
        <w:lvlJc w:val="left"/>
        <w:pPr>
          <w:tabs>
            <w:tab w:val="num" w:pos="1440"/>
          </w:tabs>
          <w:ind w:left="1440" w:hanging="360"/>
        </w:pPr>
        <w:rPr>
          <w:rFonts w:ascii="Wingdings" w:hAnsi="Wingdings" w:hint="default"/>
          <w:sz w:val="20"/>
        </w:rPr>
      </w:lvl>
    </w:lvlOverride>
  </w:num>
  <w:num w:numId="124" w16cid:durableId="1903523029">
    <w:abstractNumId w:val="109"/>
    <w:lvlOverride w:ilvl="1">
      <w:lvl w:ilvl="1">
        <w:numFmt w:val="bullet"/>
        <w:lvlText w:val=""/>
        <w:lvlJc w:val="left"/>
        <w:pPr>
          <w:tabs>
            <w:tab w:val="num" w:pos="1440"/>
          </w:tabs>
          <w:ind w:left="1440" w:hanging="360"/>
        </w:pPr>
        <w:rPr>
          <w:rFonts w:ascii="Wingdings" w:hAnsi="Wingdings" w:hint="default"/>
          <w:sz w:val="20"/>
        </w:rPr>
      </w:lvl>
    </w:lvlOverride>
  </w:num>
  <w:num w:numId="125" w16cid:durableId="762258448">
    <w:abstractNumId w:val="109"/>
    <w:lvlOverride w:ilvl="1">
      <w:lvl w:ilvl="1">
        <w:numFmt w:val="bullet"/>
        <w:lvlText w:val=""/>
        <w:lvlJc w:val="left"/>
        <w:pPr>
          <w:tabs>
            <w:tab w:val="num" w:pos="1440"/>
          </w:tabs>
          <w:ind w:left="1440" w:hanging="360"/>
        </w:pPr>
        <w:rPr>
          <w:rFonts w:ascii="Wingdings" w:hAnsi="Wingdings" w:hint="default"/>
          <w:sz w:val="20"/>
        </w:rPr>
      </w:lvl>
    </w:lvlOverride>
  </w:num>
  <w:num w:numId="126" w16cid:durableId="301279329">
    <w:abstractNumId w:val="74"/>
  </w:num>
  <w:num w:numId="127" w16cid:durableId="834102725">
    <w:abstractNumId w:val="74"/>
    <w:lvlOverride w:ilvl="1">
      <w:lvl w:ilvl="1">
        <w:numFmt w:val="bullet"/>
        <w:lvlText w:val=""/>
        <w:lvlJc w:val="left"/>
        <w:pPr>
          <w:tabs>
            <w:tab w:val="num" w:pos="1440"/>
          </w:tabs>
          <w:ind w:left="1440" w:hanging="360"/>
        </w:pPr>
        <w:rPr>
          <w:rFonts w:ascii="Wingdings" w:hAnsi="Wingdings" w:hint="default"/>
          <w:sz w:val="20"/>
        </w:rPr>
      </w:lvl>
    </w:lvlOverride>
  </w:num>
  <w:num w:numId="128" w16cid:durableId="244652502">
    <w:abstractNumId w:val="74"/>
    <w:lvlOverride w:ilvl="1">
      <w:lvl w:ilvl="1">
        <w:numFmt w:val="bullet"/>
        <w:lvlText w:val=""/>
        <w:lvlJc w:val="left"/>
        <w:pPr>
          <w:tabs>
            <w:tab w:val="num" w:pos="1440"/>
          </w:tabs>
          <w:ind w:left="1440" w:hanging="360"/>
        </w:pPr>
        <w:rPr>
          <w:rFonts w:ascii="Wingdings" w:hAnsi="Wingdings" w:hint="default"/>
          <w:sz w:val="20"/>
        </w:rPr>
      </w:lvl>
    </w:lvlOverride>
  </w:num>
  <w:num w:numId="129" w16cid:durableId="540552427">
    <w:abstractNumId w:val="74"/>
    <w:lvlOverride w:ilvl="1">
      <w:lvl w:ilvl="1">
        <w:numFmt w:val="bullet"/>
        <w:lvlText w:val=""/>
        <w:lvlJc w:val="left"/>
        <w:pPr>
          <w:tabs>
            <w:tab w:val="num" w:pos="1440"/>
          </w:tabs>
          <w:ind w:left="1440" w:hanging="360"/>
        </w:pPr>
        <w:rPr>
          <w:rFonts w:ascii="Wingdings" w:hAnsi="Wingdings" w:hint="default"/>
          <w:sz w:val="20"/>
        </w:rPr>
      </w:lvl>
    </w:lvlOverride>
  </w:num>
  <w:num w:numId="130" w16cid:durableId="1513688414">
    <w:abstractNumId w:val="74"/>
    <w:lvlOverride w:ilvl="1">
      <w:lvl w:ilvl="1">
        <w:numFmt w:val="bullet"/>
        <w:lvlText w:val=""/>
        <w:lvlJc w:val="left"/>
        <w:pPr>
          <w:tabs>
            <w:tab w:val="num" w:pos="1440"/>
          </w:tabs>
          <w:ind w:left="1440" w:hanging="360"/>
        </w:pPr>
        <w:rPr>
          <w:rFonts w:ascii="Wingdings" w:hAnsi="Wingdings" w:hint="default"/>
          <w:sz w:val="20"/>
        </w:rPr>
      </w:lvl>
    </w:lvlOverride>
  </w:num>
  <w:num w:numId="131" w16cid:durableId="1417167199">
    <w:abstractNumId w:val="67"/>
  </w:num>
  <w:num w:numId="132" w16cid:durableId="219480632">
    <w:abstractNumId w:val="67"/>
    <w:lvlOverride w:ilvl="1">
      <w:lvl w:ilvl="1">
        <w:numFmt w:val="bullet"/>
        <w:lvlText w:val=""/>
        <w:lvlJc w:val="left"/>
        <w:pPr>
          <w:tabs>
            <w:tab w:val="num" w:pos="1440"/>
          </w:tabs>
          <w:ind w:left="1440" w:hanging="360"/>
        </w:pPr>
        <w:rPr>
          <w:rFonts w:ascii="Wingdings" w:hAnsi="Wingdings" w:hint="default"/>
          <w:sz w:val="20"/>
        </w:rPr>
      </w:lvl>
    </w:lvlOverride>
  </w:num>
  <w:num w:numId="133" w16cid:durableId="1275750544">
    <w:abstractNumId w:val="67"/>
    <w:lvlOverride w:ilvl="1">
      <w:lvl w:ilvl="1">
        <w:numFmt w:val="bullet"/>
        <w:lvlText w:val=""/>
        <w:lvlJc w:val="left"/>
        <w:pPr>
          <w:tabs>
            <w:tab w:val="num" w:pos="1440"/>
          </w:tabs>
          <w:ind w:left="1440" w:hanging="360"/>
        </w:pPr>
        <w:rPr>
          <w:rFonts w:ascii="Wingdings" w:hAnsi="Wingdings" w:hint="default"/>
          <w:sz w:val="20"/>
        </w:rPr>
      </w:lvl>
    </w:lvlOverride>
  </w:num>
  <w:num w:numId="134" w16cid:durableId="1832718367">
    <w:abstractNumId w:val="67"/>
    <w:lvlOverride w:ilvl="1">
      <w:lvl w:ilvl="1">
        <w:numFmt w:val="bullet"/>
        <w:lvlText w:val=""/>
        <w:lvlJc w:val="left"/>
        <w:pPr>
          <w:tabs>
            <w:tab w:val="num" w:pos="1440"/>
          </w:tabs>
          <w:ind w:left="1440" w:hanging="360"/>
        </w:pPr>
        <w:rPr>
          <w:rFonts w:ascii="Wingdings" w:hAnsi="Wingdings" w:hint="default"/>
          <w:sz w:val="20"/>
        </w:rPr>
      </w:lvl>
    </w:lvlOverride>
  </w:num>
  <w:num w:numId="135" w16cid:durableId="1128664944">
    <w:abstractNumId w:val="67"/>
    <w:lvlOverride w:ilvl="1">
      <w:lvl w:ilvl="1">
        <w:numFmt w:val="bullet"/>
        <w:lvlText w:val=""/>
        <w:lvlJc w:val="left"/>
        <w:pPr>
          <w:tabs>
            <w:tab w:val="num" w:pos="1440"/>
          </w:tabs>
          <w:ind w:left="1440" w:hanging="360"/>
        </w:pPr>
        <w:rPr>
          <w:rFonts w:ascii="Wingdings" w:hAnsi="Wingdings" w:hint="default"/>
          <w:sz w:val="20"/>
        </w:rPr>
      </w:lvl>
    </w:lvlOverride>
  </w:num>
  <w:num w:numId="136" w16cid:durableId="1724450377">
    <w:abstractNumId w:val="38"/>
  </w:num>
  <w:num w:numId="137" w16cid:durableId="896282244">
    <w:abstractNumId w:val="38"/>
    <w:lvlOverride w:ilvl="1">
      <w:lvl w:ilvl="1">
        <w:numFmt w:val="bullet"/>
        <w:lvlText w:val=""/>
        <w:lvlJc w:val="left"/>
        <w:pPr>
          <w:tabs>
            <w:tab w:val="num" w:pos="1440"/>
          </w:tabs>
          <w:ind w:left="1440" w:hanging="360"/>
        </w:pPr>
        <w:rPr>
          <w:rFonts w:ascii="Wingdings" w:hAnsi="Wingdings" w:hint="default"/>
          <w:sz w:val="20"/>
        </w:rPr>
      </w:lvl>
    </w:lvlOverride>
  </w:num>
  <w:num w:numId="138" w16cid:durableId="651300557">
    <w:abstractNumId w:val="38"/>
    <w:lvlOverride w:ilvl="1">
      <w:lvl w:ilvl="1">
        <w:numFmt w:val="bullet"/>
        <w:lvlText w:val=""/>
        <w:lvlJc w:val="left"/>
        <w:pPr>
          <w:tabs>
            <w:tab w:val="num" w:pos="1440"/>
          </w:tabs>
          <w:ind w:left="1440" w:hanging="360"/>
        </w:pPr>
        <w:rPr>
          <w:rFonts w:ascii="Wingdings" w:hAnsi="Wingdings" w:hint="default"/>
          <w:sz w:val="20"/>
        </w:rPr>
      </w:lvl>
    </w:lvlOverride>
  </w:num>
  <w:num w:numId="139" w16cid:durableId="5594089">
    <w:abstractNumId w:val="38"/>
    <w:lvlOverride w:ilvl="1">
      <w:lvl w:ilvl="1">
        <w:numFmt w:val="bullet"/>
        <w:lvlText w:val=""/>
        <w:lvlJc w:val="left"/>
        <w:pPr>
          <w:tabs>
            <w:tab w:val="num" w:pos="1440"/>
          </w:tabs>
          <w:ind w:left="1440" w:hanging="360"/>
        </w:pPr>
        <w:rPr>
          <w:rFonts w:ascii="Wingdings" w:hAnsi="Wingdings" w:hint="default"/>
          <w:sz w:val="20"/>
        </w:rPr>
      </w:lvl>
    </w:lvlOverride>
  </w:num>
  <w:num w:numId="140" w16cid:durableId="2002390027">
    <w:abstractNumId w:val="38"/>
    <w:lvlOverride w:ilvl="1">
      <w:lvl w:ilvl="1">
        <w:numFmt w:val="bullet"/>
        <w:lvlText w:val=""/>
        <w:lvlJc w:val="left"/>
        <w:pPr>
          <w:tabs>
            <w:tab w:val="num" w:pos="1440"/>
          </w:tabs>
          <w:ind w:left="1440" w:hanging="360"/>
        </w:pPr>
        <w:rPr>
          <w:rFonts w:ascii="Wingdings" w:hAnsi="Wingdings" w:hint="default"/>
          <w:sz w:val="20"/>
        </w:rPr>
      </w:lvl>
    </w:lvlOverride>
  </w:num>
  <w:num w:numId="141" w16cid:durableId="2084914917">
    <w:abstractNumId w:val="86"/>
  </w:num>
  <w:num w:numId="142" w16cid:durableId="1649475746">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143" w16cid:durableId="34160398">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144" w16cid:durableId="886374851">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145" w16cid:durableId="1198928288">
    <w:abstractNumId w:val="86"/>
    <w:lvlOverride w:ilvl="1">
      <w:lvl w:ilvl="1">
        <w:numFmt w:val="bullet"/>
        <w:lvlText w:val=""/>
        <w:lvlJc w:val="left"/>
        <w:pPr>
          <w:tabs>
            <w:tab w:val="num" w:pos="1440"/>
          </w:tabs>
          <w:ind w:left="1440" w:hanging="360"/>
        </w:pPr>
        <w:rPr>
          <w:rFonts w:ascii="Wingdings" w:hAnsi="Wingdings" w:hint="default"/>
          <w:sz w:val="20"/>
        </w:rPr>
      </w:lvl>
    </w:lvlOverride>
  </w:num>
  <w:num w:numId="146" w16cid:durableId="586115991">
    <w:abstractNumId w:val="0"/>
  </w:num>
  <w:num w:numId="147" w16cid:durableId="1190071946">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48" w16cid:durableId="165984120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49" w16cid:durableId="957108288">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0" w16cid:durableId="1683703531">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1" w16cid:durableId="807212550">
    <w:abstractNumId w:val="129"/>
  </w:num>
  <w:num w:numId="152" w16cid:durableId="998966405">
    <w:abstractNumId w:val="85"/>
  </w:num>
  <w:num w:numId="153" w16cid:durableId="320085635">
    <w:abstractNumId w:val="106"/>
  </w:num>
  <w:num w:numId="154" w16cid:durableId="1215627751">
    <w:abstractNumId w:val="126"/>
  </w:num>
  <w:num w:numId="155" w16cid:durableId="1010835206">
    <w:abstractNumId w:val="62"/>
  </w:num>
  <w:num w:numId="156" w16cid:durableId="583953157">
    <w:abstractNumId w:val="44"/>
  </w:num>
  <w:num w:numId="157" w16cid:durableId="1279147084">
    <w:abstractNumId w:val="6"/>
  </w:num>
  <w:num w:numId="158" w16cid:durableId="125245616">
    <w:abstractNumId w:val="39"/>
  </w:num>
  <w:num w:numId="159" w16cid:durableId="1302079621">
    <w:abstractNumId w:val="89"/>
  </w:num>
  <w:num w:numId="160" w16cid:durableId="867988598">
    <w:abstractNumId w:val="77"/>
  </w:num>
  <w:num w:numId="161" w16cid:durableId="1017119647">
    <w:abstractNumId w:val="50"/>
  </w:num>
  <w:num w:numId="162" w16cid:durableId="440495077">
    <w:abstractNumId w:val="52"/>
  </w:num>
  <w:num w:numId="163" w16cid:durableId="395707527">
    <w:abstractNumId w:val="95"/>
  </w:num>
  <w:num w:numId="164" w16cid:durableId="1281104602">
    <w:abstractNumId w:val="45"/>
  </w:num>
  <w:num w:numId="165" w16cid:durableId="26874344">
    <w:abstractNumId w:val="87"/>
  </w:num>
  <w:num w:numId="166" w16cid:durableId="444467332">
    <w:abstractNumId w:val="84"/>
  </w:num>
  <w:num w:numId="167" w16cid:durableId="965352526">
    <w:abstractNumId w:val="88"/>
  </w:num>
  <w:num w:numId="168" w16cid:durableId="409740020">
    <w:abstractNumId w:val="42"/>
  </w:num>
  <w:num w:numId="169" w16cid:durableId="1893274661">
    <w:abstractNumId w:val="80"/>
  </w:num>
  <w:num w:numId="170" w16cid:durableId="1858806819">
    <w:abstractNumId w:val="91"/>
  </w:num>
  <w:num w:numId="171" w16cid:durableId="388696398">
    <w:abstractNumId w:val="94"/>
  </w:num>
  <w:num w:numId="172" w16cid:durableId="1038508890">
    <w:abstractNumId w:val="14"/>
  </w:num>
  <w:num w:numId="173" w16cid:durableId="1704361778">
    <w:abstractNumId w:val="100"/>
  </w:num>
  <w:num w:numId="174" w16cid:durableId="1367483037">
    <w:abstractNumId w:val="9"/>
  </w:num>
  <w:num w:numId="175" w16cid:durableId="1743064425">
    <w:abstractNumId w:val="81"/>
  </w:num>
  <w:num w:numId="176" w16cid:durableId="2034184336">
    <w:abstractNumId w:val="15"/>
  </w:num>
  <w:num w:numId="177" w16cid:durableId="1561212454">
    <w:abstractNumId w:val="43"/>
  </w:num>
  <w:num w:numId="178" w16cid:durableId="1933007419">
    <w:abstractNumId w:val="40"/>
  </w:num>
  <w:num w:numId="179" w16cid:durableId="2117404454">
    <w:abstractNumId w:val="93"/>
  </w:num>
  <w:num w:numId="180" w16cid:durableId="1826360933">
    <w:abstractNumId w:val="101"/>
  </w:num>
  <w:num w:numId="181" w16cid:durableId="1557279807">
    <w:abstractNumId w:val="112"/>
  </w:num>
  <w:num w:numId="182" w16cid:durableId="577638652">
    <w:abstractNumId w:val="96"/>
  </w:num>
  <w:num w:numId="183" w16cid:durableId="1036545334">
    <w:abstractNumId w:val="71"/>
  </w:num>
  <w:num w:numId="184" w16cid:durableId="425883798">
    <w:abstractNumId w:val="65"/>
  </w:num>
  <w:num w:numId="185" w16cid:durableId="159657488">
    <w:abstractNumId w:val="121"/>
  </w:num>
  <w:num w:numId="186" w16cid:durableId="730152684">
    <w:abstractNumId w:val="117"/>
  </w:num>
  <w:num w:numId="187" w16cid:durableId="34550743">
    <w:abstractNumId w:val="99"/>
  </w:num>
  <w:num w:numId="188" w16cid:durableId="105396302">
    <w:abstractNumId w:val="28"/>
  </w:num>
  <w:num w:numId="189" w16cid:durableId="1118524408">
    <w:abstractNumId w:val="73"/>
  </w:num>
  <w:num w:numId="190" w16cid:durableId="282613387">
    <w:abstractNumId w:val="113"/>
  </w:num>
  <w:num w:numId="191" w16cid:durableId="1762141818">
    <w:abstractNumId w:val="33"/>
  </w:num>
  <w:num w:numId="192" w16cid:durableId="1367749950">
    <w:abstractNumId w:val="5"/>
  </w:num>
  <w:num w:numId="193" w16cid:durableId="1028456858">
    <w:abstractNumId w:val="54"/>
  </w:num>
  <w:num w:numId="194" w16cid:durableId="813569341">
    <w:abstractNumId w:val="51"/>
  </w:num>
  <w:num w:numId="195" w16cid:durableId="155460965">
    <w:abstractNumId w:val="120"/>
  </w:num>
  <w:num w:numId="196" w16cid:durableId="1289968030">
    <w:abstractNumId w:val="69"/>
  </w:num>
  <w:num w:numId="197" w16cid:durableId="1260485463">
    <w:abstractNumId w:val="4"/>
  </w:num>
  <w:num w:numId="198" w16cid:durableId="499346433">
    <w:abstractNumId w:val="123"/>
  </w:num>
  <w:num w:numId="199" w16cid:durableId="802846853">
    <w:abstractNumId w:val="90"/>
  </w:num>
  <w:num w:numId="200" w16cid:durableId="1609049271">
    <w:abstractNumId w:val="32"/>
  </w:num>
  <w:num w:numId="201" w16cid:durableId="2059475048">
    <w:abstractNumId w:val="48"/>
  </w:num>
  <w:num w:numId="202" w16cid:durableId="2031906309">
    <w:abstractNumId w:val="57"/>
  </w:num>
  <w:num w:numId="203" w16cid:durableId="205484740">
    <w:abstractNumId w:val="10"/>
  </w:num>
  <w:num w:numId="204" w16cid:durableId="250815555">
    <w:abstractNumId w:val="127"/>
  </w:num>
  <w:num w:numId="205" w16cid:durableId="121076956">
    <w:abstractNumId w:val="2"/>
  </w:num>
  <w:num w:numId="206" w16cid:durableId="1555308818">
    <w:abstractNumId w:val="130"/>
  </w:num>
  <w:num w:numId="207" w16cid:durableId="98454149">
    <w:abstractNumId w:val="31"/>
  </w:num>
  <w:num w:numId="208" w16cid:durableId="162163185">
    <w:abstractNumId w:val="124"/>
  </w:num>
  <w:num w:numId="209" w16cid:durableId="511921186">
    <w:abstractNumId w:val="22"/>
  </w:num>
  <w:num w:numId="210" w16cid:durableId="2129204028">
    <w:abstractNumId w:val="92"/>
  </w:num>
  <w:num w:numId="211" w16cid:durableId="327028239">
    <w:abstractNumId w:val="1"/>
  </w:num>
  <w:num w:numId="212" w16cid:durableId="18093378">
    <w:abstractNumId w:val="58"/>
  </w:num>
  <w:num w:numId="213" w16cid:durableId="1410999477">
    <w:abstractNumId w:val="18"/>
  </w:num>
  <w:num w:numId="214" w16cid:durableId="1803962567">
    <w:abstractNumId w:val="105"/>
  </w:num>
  <w:num w:numId="215" w16cid:durableId="1921987313">
    <w:abstractNumId w:val="116"/>
  </w:num>
  <w:num w:numId="216" w16cid:durableId="1644306523">
    <w:abstractNumId w:val="56"/>
  </w:num>
  <w:num w:numId="217" w16cid:durableId="1443569367">
    <w:abstractNumId w:val="97"/>
  </w:num>
  <w:num w:numId="218" w16cid:durableId="468862943">
    <w:abstractNumId w:val="17"/>
  </w:num>
  <w:num w:numId="219" w16cid:durableId="1724795325">
    <w:abstractNumId w:val="19"/>
  </w:num>
  <w:num w:numId="220" w16cid:durableId="315452048">
    <w:abstractNumId w:val="61"/>
  </w:num>
  <w:num w:numId="221" w16cid:durableId="2085714689">
    <w:abstractNumId w:val="119"/>
  </w:num>
  <w:num w:numId="222" w16cid:durableId="436213726">
    <w:abstractNumId w:val="66"/>
  </w:num>
  <w:num w:numId="223" w16cid:durableId="1259368287">
    <w:abstractNumId w:val="27"/>
  </w:num>
  <w:num w:numId="224" w16cid:durableId="230970424">
    <w:abstractNumId w:val="98"/>
  </w:num>
  <w:num w:numId="225" w16cid:durableId="1055858414">
    <w:abstractNumId w:val="128"/>
  </w:num>
  <w:num w:numId="226" w16cid:durableId="861357071">
    <w:abstractNumId w:val="76"/>
  </w:num>
  <w:num w:numId="227" w16cid:durableId="1034036351">
    <w:abstractNumId w:val="72"/>
  </w:num>
  <w:num w:numId="228" w16cid:durableId="924608616">
    <w:abstractNumId w:val="29"/>
  </w:num>
  <w:num w:numId="229" w16cid:durableId="992026275">
    <w:abstractNumId w:val="12"/>
  </w:num>
  <w:num w:numId="230" w16cid:durableId="1902397545">
    <w:abstractNumId w:val="46"/>
  </w:num>
  <w:num w:numId="231" w16cid:durableId="1594969515">
    <w:abstractNumId w:val="110"/>
  </w:num>
  <w:num w:numId="232" w16cid:durableId="1390424062">
    <w:abstractNumId w:val="103"/>
  </w:num>
  <w:num w:numId="233" w16cid:durableId="2015260129">
    <w:abstractNumId w:val="26"/>
  </w:num>
  <w:num w:numId="234" w16cid:durableId="247007425">
    <w:abstractNumId w:val="20"/>
  </w:num>
  <w:num w:numId="235" w16cid:durableId="151483793">
    <w:abstractNumId w:val="23"/>
  </w:num>
  <w:num w:numId="236" w16cid:durableId="351105974">
    <w:abstractNumId w:val="107"/>
  </w:num>
  <w:num w:numId="237" w16cid:durableId="28922031">
    <w:abstractNumId w:val="21"/>
  </w:num>
  <w:num w:numId="238" w16cid:durableId="1540700438">
    <w:abstractNumId w:val="53"/>
  </w:num>
  <w:num w:numId="239" w16cid:durableId="1190533062">
    <w:abstractNumId w:val="41"/>
  </w:num>
  <w:num w:numId="240" w16cid:durableId="56245855">
    <w:abstractNumId w:val="114"/>
  </w:num>
  <w:num w:numId="241" w16cid:durableId="1340162320">
    <w:abstractNumId w:val="70"/>
  </w:num>
  <w:num w:numId="242" w16cid:durableId="1962883674">
    <w:abstractNumId w:val="64"/>
  </w:num>
  <w:num w:numId="243" w16cid:durableId="554127233">
    <w:abstractNumId w:val="75"/>
  </w:num>
  <w:num w:numId="244" w16cid:durableId="1075131051">
    <w:abstractNumId w:val="125"/>
  </w:num>
  <w:num w:numId="245" w16cid:durableId="1901751526">
    <w:abstractNumId w:val="8"/>
  </w:num>
  <w:num w:numId="246" w16cid:durableId="592980732">
    <w:abstractNumId w:val="37"/>
  </w:num>
  <w:num w:numId="247" w16cid:durableId="832912903">
    <w:abstractNumId w:val="83"/>
  </w:num>
  <w:num w:numId="248" w16cid:durableId="18703931">
    <w:abstractNumId w:val="35"/>
  </w:num>
  <w:num w:numId="249" w16cid:durableId="643512023">
    <w:abstractNumId w:val="13"/>
  </w:num>
  <w:num w:numId="250" w16cid:durableId="301693785">
    <w:abstractNumId w:val="63"/>
  </w:num>
  <w:num w:numId="251" w16cid:durableId="23489899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C1"/>
    <w:rsid w:val="00067AD7"/>
    <w:rsid w:val="00151EA9"/>
    <w:rsid w:val="00153247"/>
    <w:rsid w:val="00181172"/>
    <w:rsid w:val="001963D3"/>
    <w:rsid w:val="001D19F4"/>
    <w:rsid w:val="001E140C"/>
    <w:rsid w:val="001E15B4"/>
    <w:rsid w:val="001F4ABA"/>
    <w:rsid w:val="00215D03"/>
    <w:rsid w:val="0027644F"/>
    <w:rsid w:val="00290A12"/>
    <w:rsid w:val="002A0EC8"/>
    <w:rsid w:val="002E7A5A"/>
    <w:rsid w:val="003A07F9"/>
    <w:rsid w:val="00470BA8"/>
    <w:rsid w:val="004E00D7"/>
    <w:rsid w:val="005670E1"/>
    <w:rsid w:val="00581DAA"/>
    <w:rsid w:val="006C3CE9"/>
    <w:rsid w:val="006D1573"/>
    <w:rsid w:val="0073673E"/>
    <w:rsid w:val="00762F56"/>
    <w:rsid w:val="00791902"/>
    <w:rsid w:val="007A2A3E"/>
    <w:rsid w:val="007B3893"/>
    <w:rsid w:val="00813B9A"/>
    <w:rsid w:val="00881B49"/>
    <w:rsid w:val="008A017C"/>
    <w:rsid w:val="00985FE6"/>
    <w:rsid w:val="0099280B"/>
    <w:rsid w:val="009C7CD5"/>
    <w:rsid w:val="00A1796D"/>
    <w:rsid w:val="00A272DE"/>
    <w:rsid w:val="00A3319C"/>
    <w:rsid w:val="00A37D1B"/>
    <w:rsid w:val="00AF00DA"/>
    <w:rsid w:val="00AF1FEC"/>
    <w:rsid w:val="00AF4489"/>
    <w:rsid w:val="00B70103"/>
    <w:rsid w:val="00BA3017"/>
    <w:rsid w:val="00BF2A9F"/>
    <w:rsid w:val="00C104FE"/>
    <w:rsid w:val="00CD25C2"/>
    <w:rsid w:val="00CD332D"/>
    <w:rsid w:val="00D77A96"/>
    <w:rsid w:val="00DA2B1A"/>
    <w:rsid w:val="00DE0805"/>
    <w:rsid w:val="00E77724"/>
    <w:rsid w:val="00E92793"/>
    <w:rsid w:val="00E974C1"/>
    <w:rsid w:val="00EF2A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BAB8"/>
  <w15:chartTrackingRefBased/>
  <w15:docId w15:val="{5EDF4985-92A8-4A21-83EF-1E5413593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793"/>
    <w:pPr>
      <w:keepNext/>
      <w:keepLines/>
      <w:numPr>
        <w:numId w:val="229"/>
      </w:numPr>
      <w:tabs>
        <w:tab w:val="clear" w:pos="720"/>
      </w:tabs>
      <w:spacing w:before="240" w:after="0"/>
      <w:ind w:left="851" w:hanging="851"/>
      <w:jc w:val="both"/>
      <w:outlineLvl w:val="0"/>
    </w:pPr>
    <w:rPr>
      <w:rFonts w:ascii="Roboto" w:eastAsia="Times New Roman" w:hAnsi="Roboto" w:cstheme="majorBidi"/>
      <w:color w:val="0070C0"/>
      <w:sz w:val="28"/>
      <w:szCs w:val="28"/>
      <w:bdr w:val="none" w:sz="0" w:space="0" w:color="auto" w:frame="1"/>
      <w:lang w:eastAsia="en-GB"/>
    </w:rPr>
  </w:style>
  <w:style w:type="paragraph" w:styleId="Heading2">
    <w:name w:val="heading 2"/>
    <w:basedOn w:val="Normal"/>
    <w:link w:val="Heading2Char"/>
    <w:uiPriority w:val="9"/>
    <w:qFormat/>
    <w:rsid w:val="003A07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A07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A07F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74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974C1"/>
    <w:rPr>
      <w:b/>
      <w:bCs/>
    </w:rPr>
  </w:style>
  <w:style w:type="paragraph" w:customStyle="1" w:styleId="task-list-item">
    <w:name w:val="task-list-item"/>
    <w:basedOn w:val="Normal"/>
    <w:rsid w:val="00E974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E97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E974C1"/>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E974C1"/>
    <w:rPr>
      <w:rFonts w:ascii="Courier New" w:eastAsia="Times New Roman" w:hAnsi="Courier New" w:cs="Courier New"/>
      <w:sz w:val="20"/>
      <w:szCs w:val="20"/>
    </w:rPr>
  </w:style>
  <w:style w:type="character" w:styleId="Emphasis">
    <w:name w:val="Emphasis"/>
    <w:basedOn w:val="DefaultParagraphFont"/>
    <w:uiPriority w:val="20"/>
    <w:qFormat/>
    <w:rsid w:val="00E974C1"/>
    <w:rPr>
      <w:i/>
      <w:iCs/>
    </w:rPr>
  </w:style>
  <w:style w:type="paragraph" w:styleId="ListParagraph">
    <w:name w:val="List Paragraph"/>
    <w:basedOn w:val="Normal"/>
    <w:link w:val="ListParagraphChar"/>
    <w:uiPriority w:val="34"/>
    <w:qFormat/>
    <w:rsid w:val="00E974C1"/>
    <w:pPr>
      <w:ind w:left="720"/>
      <w:contextualSpacing/>
    </w:pPr>
  </w:style>
  <w:style w:type="character" w:customStyle="1" w:styleId="hljs-keyword">
    <w:name w:val="hljs-keyword"/>
    <w:basedOn w:val="DefaultParagraphFont"/>
    <w:rsid w:val="00153247"/>
  </w:style>
  <w:style w:type="character" w:customStyle="1" w:styleId="hljs-string">
    <w:name w:val="hljs-string"/>
    <w:basedOn w:val="DefaultParagraphFont"/>
    <w:rsid w:val="00153247"/>
  </w:style>
  <w:style w:type="character" w:customStyle="1" w:styleId="hljs-number">
    <w:name w:val="hljs-number"/>
    <w:basedOn w:val="DefaultParagraphFont"/>
    <w:rsid w:val="00153247"/>
  </w:style>
  <w:style w:type="character" w:customStyle="1" w:styleId="hljs-builtin">
    <w:name w:val="hljs-built_in"/>
    <w:basedOn w:val="DefaultParagraphFont"/>
    <w:rsid w:val="00153247"/>
  </w:style>
  <w:style w:type="character" w:customStyle="1" w:styleId="hljs-title">
    <w:name w:val="hljs-title"/>
    <w:basedOn w:val="DefaultParagraphFont"/>
    <w:rsid w:val="007A2A3E"/>
  </w:style>
  <w:style w:type="character" w:customStyle="1" w:styleId="hljs-function">
    <w:name w:val="hljs-function"/>
    <w:basedOn w:val="DefaultParagraphFont"/>
    <w:rsid w:val="007A2A3E"/>
  </w:style>
  <w:style w:type="character" w:customStyle="1" w:styleId="hljs-comment">
    <w:name w:val="hljs-comment"/>
    <w:basedOn w:val="DefaultParagraphFont"/>
    <w:rsid w:val="007A2A3E"/>
  </w:style>
  <w:style w:type="character" w:customStyle="1" w:styleId="Heading2Char">
    <w:name w:val="Heading 2 Char"/>
    <w:basedOn w:val="DefaultParagraphFont"/>
    <w:link w:val="Heading2"/>
    <w:uiPriority w:val="9"/>
    <w:rsid w:val="003A07F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A07F9"/>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A07F9"/>
    <w:rPr>
      <w:rFonts w:ascii="Times New Roman" w:eastAsia="Times New Roman" w:hAnsi="Times New Roman" w:cs="Times New Roman"/>
      <w:b/>
      <w:bCs/>
      <w:kern w:val="0"/>
      <w:sz w:val="24"/>
      <w:szCs w:val="24"/>
      <w:lang w:eastAsia="en-GB"/>
      <w14:ligatures w14:val="none"/>
    </w:rPr>
  </w:style>
  <w:style w:type="character" w:styleId="Hyperlink">
    <w:name w:val="Hyperlink"/>
    <w:basedOn w:val="DefaultParagraphFont"/>
    <w:uiPriority w:val="99"/>
    <w:semiHidden/>
    <w:unhideWhenUsed/>
    <w:rsid w:val="003A07F9"/>
    <w:rPr>
      <w:color w:val="0000FF"/>
      <w:u w:val="single"/>
    </w:rPr>
  </w:style>
  <w:style w:type="character" w:customStyle="1" w:styleId="discription">
    <w:name w:val="discription"/>
    <w:basedOn w:val="DefaultParagraphFont"/>
    <w:rsid w:val="003A07F9"/>
  </w:style>
  <w:style w:type="character" w:customStyle="1" w:styleId="Heading1Char">
    <w:name w:val="Heading 1 Char"/>
    <w:basedOn w:val="DefaultParagraphFont"/>
    <w:link w:val="Heading1"/>
    <w:uiPriority w:val="9"/>
    <w:rsid w:val="00E92793"/>
    <w:rPr>
      <w:rFonts w:ascii="Roboto" w:eastAsia="Times New Roman" w:hAnsi="Roboto" w:cstheme="majorBidi"/>
      <w:color w:val="0070C0"/>
      <w:sz w:val="28"/>
      <w:szCs w:val="28"/>
      <w:bdr w:val="none" w:sz="0" w:space="0" w:color="auto" w:frame="1"/>
      <w:lang w:eastAsia="en-GB"/>
    </w:rPr>
  </w:style>
  <w:style w:type="paragraph" w:customStyle="1" w:styleId="wbbpara">
    <w:name w:val="wbb_para"/>
    <w:basedOn w:val="Normal"/>
    <w:link w:val="wbbparaChar"/>
    <w:qFormat/>
    <w:rsid w:val="00470BA8"/>
    <w:pPr>
      <w:shd w:val="clear" w:color="auto" w:fill="FFFFFF"/>
      <w:spacing w:after="390" w:line="390" w:lineRule="atLeast"/>
      <w:ind w:left="851"/>
      <w:jc w:val="both"/>
    </w:pPr>
    <w:rPr>
      <w:rFonts w:ascii="Roboto" w:eastAsia="Times New Roman" w:hAnsi="Roboto" w:cs="Times New Roman"/>
      <w:color w:val="385623" w:themeColor="accent6" w:themeShade="80"/>
      <w:kern w:val="0"/>
      <w:sz w:val="24"/>
      <w:szCs w:val="24"/>
      <w:lang w:eastAsia="en-GB"/>
      <w14:ligatures w14:val="none"/>
    </w:rPr>
  </w:style>
  <w:style w:type="character" w:customStyle="1" w:styleId="wbbparaChar">
    <w:name w:val="wbb_para Char"/>
    <w:basedOn w:val="DefaultParagraphFont"/>
    <w:link w:val="wbbpara"/>
    <w:rsid w:val="00470BA8"/>
    <w:rPr>
      <w:rFonts w:ascii="Roboto" w:eastAsia="Times New Roman" w:hAnsi="Roboto" w:cs="Times New Roman"/>
      <w:color w:val="385623" w:themeColor="accent6" w:themeShade="80"/>
      <w:kern w:val="0"/>
      <w:sz w:val="24"/>
      <w:szCs w:val="24"/>
      <w:shd w:val="clear" w:color="auto" w:fill="FFFFFF"/>
      <w:lang w:eastAsia="en-GB"/>
      <w14:ligatures w14:val="none"/>
    </w:rPr>
  </w:style>
  <w:style w:type="paragraph" w:customStyle="1" w:styleId="wbbheading">
    <w:name w:val="wbb_heading"/>
    <w:basedOn w:val="Normal"/>
    <w:link w:val="wbbheadingChar"/>
    <w:qFormat/>
    <w:rsid w:val="003A07F9"/>
    <w:pPr>
      <w:shd w:val="clear" w:color="auto" w:fill="FFFFFF"/>
      <w:spacing w:before="960" w:after="480" w:line="510" w:lineRule="atLeast"/>
      <w:outlineLvl w:val="1"/>
    </w:pPr>
    <w:rPr>
      <w:rFonts w:ascii="Roboto" w:eastAsia="Times New Roman" w:hAnsi="Roboto" w:cs="Times New Roman"/>
      <w:color w:val="272C37"/>
      <w:kern w:val="0"/>
      <w:sz w:val="36"/>
      <w:szCs w:val="36"/>
      <w:lang w:eastAsia="en-GB"/>
      <w14:ligatures w14:val="none"/>
    </w:rPr>
  </w:style>
  <w:style w:type="character" w:customStyle="1" w:styleId="wbbheadingChar">
    <w:name w:val="wbb_heading Char"/>
    <w:basedOn w:val="DefaultParagraphFont"/>
    <w:link w:val="wbbheading"/>
    <w:rsid w:val="003A07F9"/>
    <w:rPr>
      <w:rFonts w:ascii="Roboto" w:eastAsia="Times New Roman" w:hAnsi="Roboto" w:cs="Times New Roman"/>
      <w:color w:val="272C37"/>
      <w:kern w:val="0"/>
      <w:sz w:val="36"/>
      <w:szCs w:val="36"/>
      <w:shd w:val="clear" w:color="auto" w:fill="FFFFFF"/>
      <w:lang w:eastAsia="en-GB"/>
      <w14:ligatures w14:val="none"/>
    </w:rPr>
  </w:style>
  <w:style w:type="paragraph" w:customStyle="1" w:styleId="wbbcode">
    <w:name w:val="wbb_code"/>
    <w:basedOn w:val="Normal"/>
    <w:link w:val="wbbcodeChar"/>
    <w:qFormat/>
    <w:rsid w:val="00470BA8"/>
    <w:pPr>
      <w:shd w:val="clear" w:color="auto" w:fill="FFFFFF"/>
      <w:spacing w:after="0" w:line="240" w:lineRule="auto"/>
      <w:ind w:left="851"/>
    </w:pPr>
    <w:rPr>
      <w:rFonts w:ascii="Courier New" w:eastAsia="Times New Roman" w:hAnsi="Courier New" w:cs="Courier New"/>
      <w:b/>
      <w:bCs/>
      <w:color w:val="7030A0"/>
      <w:kern w:val="0"/>
      <w:sz w:val="18"/>
      <w:szCs w:val="18"/>
      <w:lang w:eastAsia="en-GB"/>
      <w14:ligatures w14:val="none"/>
    </w:rPr>
  </w:style>
  <w:style w:type="character" w:customStyle="1" w:styleId="wbbcodeChar">
    <w:name w:val="wbb_code Char"/>
    <w:basedOn w:val="DefaultParagraphFont"/>
    <w:link w:val="wbbcode"/>
    <w:rsid w:val="00470BA8"/>
    <w:rPr>
      <w:rFonts w:ascii="Courier New" w:eastAsia="Times New Roman" w:hAnsi="Courier New" w:cs="Courier New"/>
      <w:b/>
      <w:bCs/>
      <w:color w:val="7030A0"/>
      <w:kern w:val="0"/>
      <w:sz w:val="18"/>
      <w:szCs w:val="18"/>
      <w:shd w:val="clear" w:color="auto" w:fill="FFFFFF"/>
      <w:lang w:eastAsia="en-GB"/>
      <w14:ligatures w14:val="none"/>
    </w:rPr>
  </w:style>
  <w:style w:type="character" w:customStyle="1" w:styleId="hljs-params">
    <w:name w:val="hljs-params"/>
    <w:basedOn w:val="DefaultParagraphFont"/>
    <w:rsid w:val="00BA3017"/>
  </w:style>
  <w:style w:type="character" w:customStyle="1" w:styleId="hljs-subst">
    <w:name w:val="hljs-subst"/>
    <w:basedOn w:val="DefaultParagraphFont"/>
    <w:rsid w:val="00EF2ACB"/>
  </w:style>
  <w:style w:type="character" w:customStyle="1" w:styleId="hljs-literal">
    <w:name w:val="hljs-literal"/>
    <w:basedOn w:val="DefaultParagraphFont"/>
    <w:rsid w:val="006C3CE9"/>
  </w:style>
  <w:style w:type="paragraph" w:customStyle="1" w:styleId="wbbIncorrect">
    <w:name w:val="wbb_Incorrect"/>
    <w:basedOn w:val="ListParagraph"/>
    <w:link w:val="wbbIncorrectChar"/>
    <w:qFormat/>
    <w:rsid w:val="00470BA8"/>
    <w:pPr>
      <w:keepNext/>
      <w:numPr>
        <w:numId w:val="231"/>
      </w:numPr>
      <w:shd w:val="clear" w:color="auto" w:fill="FFFFFF"/>
      <w:spacing w:after="0" w:line="240" w:lineRule="auto"/>
      <w:ind w:left="1418" w:right="74" w:hanging="357"/>
      <w:textAlignment w:val="baseline"/>
    </w:pPr>
    <w:rPr>
      <w:rFonts w:ascii="Roboto" w:eastAsia="Times New Roman" w:hAnsi="Roboto" w:cs="Arial"/>
      <w:color w:val="65656A"/>
      <w:kern w:val="0"/>
      <w:sz w:val="21"/>
      <w:szCs w:val="21"/>
      <w:bdr w:val="none" w:sz="0" w:space="0" w:color="auto" w:frame="1"/>
      <w:lang w:eastAsia="en-GB"/>
      <w14:ligatures w14:val="none"/>
    </w:rPr>
  </w:style>
  <w:style w:type="character" w:customStyle="1" w:styleId="ListParagraphChar">
    <w:name w:val="List Paragraph Char"/>
    <w:basedOn w:val="DefaultParagraphFont"/>
    <w:link w:val="ListParagraph"/>
    <w:uiPriority w:val="34"/>
    <w:rsid w:val="00067AD7"/>
  </w:style>
  <w:style w:type="character" w:customStyle="1" w:styleId="wbbIncorrectChar">
    <w:name w:val="wbb_Incorrect Char"/>
    <w:basedOn w:val="ListParagraphChar"/>
    <w:link w:val="wbbIncorrect"/>
    <w:rsid w:val="00470BA8"/>
    <w:rPr>
      <w:rFonts w:ascii="Roboto" w:eastAsia="Times New Roman" w:hAnsi="Roboto" w:cs="Arial"/>
      <w:color w:val="65656A"/>
      <w:kern w:val="0"/>
      <w:sz w:val="21"/>
      <w:szCs w:val="21"/>
      <w:bdr w:val="none" w:sz="0" w:space="0" w:color="auto" w:frame="1"/>
      <w:shd w:val="clear" w:color="auto" w:fill="FFFFFF"/>
      <w:lang w:eastAsia="en-GB"/>
      <w14:ligatures w14:val="none"/>
    </w:rPr>
  </w:style>
  <w:style w:type="paragraph" w:customStyle="1" w:styleId="wbbCorrect">
    <w:name w:val="wbb_Correct"/>
    <w:basedOn w:val="ListParagraph"/>
    <w:link w:val="wbbCorrectChar"/>
    <w:qFormat/>
    <w:rsid w:val="00470BA8"/>
    <w:pPr>
      <w:keepNext/>
      <w:numPr>
        <w:numId w:val="231"/>
      </w:numPr>
      <w:shd w:val="clear" w:color="auto" w:fill="FFFFFF"/>
      <w:spacing w:after="0" w:line="240" w:lineRule="auto"/>
      <w:ind w:left="1418" w:right="74" w:hanging="357"/>
      <w:textAlignment w:val="baseline"/>
    </w:pPr>
    <w:rPr>
      <w:rFonts w:ascii="Roboto" w:eastAsia="Times New Roman" w:hAnsi="Roboto" w:cs="Arial"/>
      <w:b/>
      <w:bCs/>
      <w:color w:val="0070C0"/>
      <w:kern w:val="0"/>
      <w:sz w:val="21"/>
      <w:szCs w:val="21"/>
      <w:bdr w:val="none" w:sz="0" w:space="0" w:color="auto" w:frame="1"/>
      <w:lang w:eastAsia="en-GB"/>
      <w14:ligatures w14:val="none"/>
    </w:rPr>
  </w:style>
  <w:style w:type="character" w:customStyle="1" w:styleId="wbbCorrectChar">
    <w:name w:val="wbb_Correct Char"/>
    <w:basedOn w:val="ListParagraphChar"/>
    <w:link w:val="wbbCorrect"/>
    <w:rsid w:val="00470BA8"/>
    <w:rPr>
      <w:rFonts w:ascii="Roboto" w:eastAsia="Times New Roman" w:hAnsi="Roboto" w:cs="Arial"/>
      <w:b/>
      <w:bCs/>
      <w:color w:val="0070C0"/>
      <w:kern w:val="0"/>
      <w:sz w:val="21"/>
      <w:szCs w:val="21"/>
      <w:bdr w:val="none" w:sz="0" w:space="0" w:color="auto" w:frame="1"/>
      <w:shd w:val="clear" w:color="auto" w:fill="FFFFFF"/>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374">
      <w:bodyDiv w:val="1"/>
      <w:marLeft w:val="0"/>
      <w:marRight w:val="0"/>
      <w:marTop w:val="0"/>
      <w:marBottom w:val="0"/>
      <w:divBdr>
        <w:top w:val="none" w:sz="0" w:space="0" w:color="auto"/>
        <w:left w:val="none" w:sz="0" w:space="0" w:color="auto"/>
        <w:bottom w:val="none" w:sz="0" w:space="0" w:color="auto"/>
        <w:right w:val="none" w:sz="0" w:space="0" w:color="auto"/>
      </w:divBdr>
      <w:divsChild>
        <w:div w:id="543564786">
          <w:marLeft w:val="0"/>
          <w:marRight w:val="0"/>
          <w:marTop w:val="0"/>
          <w:marBottom w:val="0"/>
          <w:divBdr>
            <w:top w:val="single" w:sz="2" w:space="0" w:color="D9D9E3"/>
            <w:left w:val="single" w:sz="2" w:space="0" w:color="D9D9E3"/>
            <w:bottom w:val="single" w:sz="2" w:space="0" w:color="D9D9E3"/>
            <w:right w:val="single" w:sz="2" w:space="0" w:color="D9D9E3"/>
          </w:divBdr>
          <w:divsChild>
            <w:div w:id="1490172517">
              <w:marLeft w:val="0"/>
              <w:marRight w:val="0"/>
              <w:marTop w:val="0"/>
              <w:marBottom w:val="0"/>
              <w:divBdr>
                <w:top w:val="single" w:sz="2" w:space="0" w:color="D9D9E3"/>
                <w:left w:val="single" w:sz="2" w:space="0" w:color="D9D9E3"/>
                <w:bottom w:val="single" w:sz="2" w:space="0" w:color="D9D9E3"/>
                <w:right w:val="single" w:sz="2" w:space="0" w:color="D9D9E3"/>
              </w:divBdr>
            </w:div>
            <w:div w:id="127751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478676">
      <w:bodyDiv w:val="1"/>
      <w:marLeft w:val="0"/>
      <w:marRight w:val="0"/>
      <w:marTop w:val="0"/>
      <w:marBottom w:val="0"/>
      <w:divBdr>
        <w:top w:val="none" w:sz="0" w:space="0" w:color="auto"/>
        <w:left w:val="none" w:sz="0" w:space="0" w:color="auto"/>
        <w:bottom w:val="none" w:sz="0" w:space="0" w:color="auto"/>
        <w:right w:val="none" w:sz="0" w:space="0" w:color="auto"/>
      </w:divBdr>
      <w:divsChild>
        <w:div w:id="458379918">
          <w:marLeft w:val="0"/>
          <w:marRight w:val="0"/>
          <w:marTop w:val="0"/>
          <w:marBottom w:val="0"/>
          <w:divBdr>
            <w:top w:val="single" w:sz="2" w:space="0" w:color="D9D9E3"/>
            <w:left w:val="single" w:sz="2" w:space="0" w:color="D9D9E3"/>
            <w:bottom w:val="single" w:sz="2" w:space="0" w:color="D9D9E3"/>
            <w:right w:val="single" w:sz="2" w:space="0" w:color="D9D9E3"/>
          </w:divBdr>
          <w:divsChild>
            <w:div w:id="958682913">
              <w:marLeft w:val="0"/>
              <w:marRight w:val="0"/>
              <w:marTop w:val="0"/>
              <w:marBottom w:val="0"/>
              <w:divBdr>
                <w:top w:val="single" w:sz="2" w:space="0" w:color="D9D9E3"/>
                <w:left w:val="single" w:sz="2" w:space="0" w:color="D9D9E3"/>
                <w:bottom w:val="single" w:sz="2" w:space="0" w:color="D9D9E3"/>
                <w:right w:val="single" w:sz="2" w:space="0" w:color="D9D9E3"/>
              </w:divBdr>
            </w:div>
            <w:div w:id="110561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964422">
          <w:marLeft w:val="0"/>
          <w:marRight w:val="0"/>
          <w:marTop w:val="0"/>
          <w:marBottom w:val="0"/>
          <w:divBdr>
            <w:top w:val="single" w:sz="2" w:space="0" w:color="D9D9E3"/>
            <w:left w:val="single" w:sz="2" w:space="0" w:color="D9D9E3"/>
            <w:bottom w:val="single" w:sz="2" w:space="0" w:color="D9D9E3"/>
            <w:right w:val="single" w:sz="2" w:space="0" w:color="D9D9E3"/>
          </w:divBdr>
          <w:divsChild>
            <w:div w:id="2126922246">
              <w:marLeft w:val="0"/>
              <w:marRight w:val="0"/>
              <w:marTop w:val="0"/>
              <w:marBottom w:val="0"/>
              <w:divBdr>
                <w:top w:val="single" w:sz="2" w:space="0" w:color="D9D9E3"/>
                <w:left w:val="single" w:sz="2" w:space="0" w:color="D9D9E3"/>
                <w:bottom w:val="single" w:sz="2" w:space="0" w:color="D9D9E3"/>
                <w:right w:val="single" w:sz="2" w:space="0" w:color="D9D9E3"/>
              </w:divBdr>
            </w:div>
            <w:div w:id="15893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30285">
      <w:bodyDiv w:val="1"/>
      <w:marLeft w:val="0"/>
      <w:marRight w:val="0"/>
      <w:marTop w:val="0"/>
      <w:marBottom w:val="0"/>
      <w:divBdr>
        <w:top w:val="none" w:sz="0" w:space="0" w:color="auto"/>
        <w:left w:val="none" w:sz="0" w:space="0" w:color="auto"/>
        <w:bottom w:val="none" w:sz="0" w:space="0" w:color="auto"/>
        <w:right w:val="none" w:sz="0" w:space="0" w:color="auto"/>
      </w:divBdr>
      <w:divsChild>
        <w:div w:id="593186">
          <w:marLeft w:val="0"/>
          <w:marRight w:val="0"/>
          <w:marTop w:val="0"/>
          <w:marBottom w:val="0"/>
          <w:divBdr>
            <w:top w:val="single" w:sz="2" w:space="0" w:color="auto"/>
            <w:left w:val="single" w:sz="2" w:space="0" w:color="auto"/>
            <w:bottom w:val="single" w:sz="6" w:space="0" w:color="auto"/>
            <w:right w:val="single" w:sz="2" w:space="0" w:color="auto"/>
          </w:divBdr>
          <w:divsChild>
            <w:div w:id="158703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568813">
                  <w:marLeft w:val="0"/>
                  <w:marRight w:val="0"/>
                  <w:marTop w:val="0"/>
                  <w:marBottom w:val="0"/>
                  <w:divBdr>
                    <w:top w:val="single" w:sz="2" w:space="0" w:color="D9D9E3"/>
                    <w:left w:val="single" w:sz="2" w:space="0" w:color="D9D9E3"/>
                    <w:bottom w:val="single" w:sz="2" w:space="0" w:color="D9D9E3"/>
                    <w:right w:val="single" w:sz="2" w:space="0" w:color="D9D9E3"/>
                  </w:divBdr>
                  <w:divsChild>
                    <w:div w:id="275453099">
                      <w:marLeft w:val="0"/>
                      <w:marRight w:val="0"/>
                      <w:marTop w:val="0"/>
                      <w:marBottom w:val="0"/>
                      <w:divBdr>
                        <w:top w:val="single" w:sz="2" w:space="0" w:color="D9D9E3"/>
                        <w:left w:val="single" w:sz="2" w:space="0" w:color="D9D9E3"/>
                        <w:bottom w:val="single" w:sz="2" w:space="0" w:color="D9D9E3"/>
                        <w:right w:val="single" w:sz="2" w:space="0" w:color="D9D9E3"/>
                      </w:divBdr>
                      <w:divsChild>
                        <w:div w:id="1516068160">
                          <w:marLeft w:val="0"/>
                          <w:marRight w:val="0"/>
                          <w:marTop w:val="0"/>
                          <w:marBottom w:val="0"/>
                          <w:divBdr>
                            <w:top w:val="single" w:sz="2" w:space="0" w:color="D9D9E3"/>
                            <w:left w:val="single" w:sz="2" w:space="0" w:color="D9D9E3"/>
                            <w:bottom w:val="single" w:sz="2" w:space="0" w:color="D9D9E3"/>
                            <w:right w:val="single" w:sz="2" w:space="0" w:color="D9D9E3"/>
                          </w:divBdr>
                          <w:divsChild>
                            <w:div w:id="210865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5504634">
          <w:marLeft w:val="0"/>
          <w:marRight w:val="0"/>
          <w:marTop w:val="0"/>
          <w:marBottom w:val="0"/>
          <w:divBdr>
            <w:top w:val="single" w:sz="2" w:space="0" w:color="auto"/>
            <w:left w:val="single" w:sz="2" w:space="0" w:color="auto"/>
            <w:bottom w:val="single" w:sz="6" w:space="0" w:color="auto"/>
            <w:right w:val="single" w:sz="2" w:space="0" w:color="auto"/>
          </w:divBdr>
          <w:divsChild>
            <w:div w:id="202887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185653">
                  <w:marLeft w:val="0"/>
                  <w:marRight w:val="0"/>
                  <w:marTop w:val="0"/>
                  <w:marBottom w:val="0"/>
                  <w:divBdr>
                    <w:top w:val="single" w:sz="2" w:space="0" w:color="D9D9E3"/>
                    <w:left w:val="single" w:sz="2" w:space="0" w:color="D9D9E3"/>
                    <w:bottom w:val="single" w:sz="2" w:space="0" w:color="D9D9E3"/>
                    <w:right w:val="single" w:sz="2" w:space="0" w:color="D9D9E3"/>
                  </w:divBdr>
                  <w:divsChild>
                    <w:div w:id="2064791803">
                      <w:marLeft w:val="0"/>
                      <w:marRight w:val="0"/>
                      <w:marTop w:val="0"/>
                      <w:marBottom w:val="0"/>
                      <w:divBdr>
                        <w:top w:val="single" w:sz="2" w:space="0" w:color="D9D9E3"/>
                        <w:left w:val="single" w:sz="2" w:space="0" w:color="D9D9E3"/>
                        <w:bottom w:val="single" w:sz="2" w:space="0" w:color="D9D9E3"/>
                        <w:right w:val="single" w:sz="2" w:space="0" w:color="D9D9E3"/>
                      </w:divBdr>
                      <w:divsChild>
                        <w:div w:id="1729377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517710">
                  <w:marLeft w:val="0"/>
                  <w:marRight w:val="0"/>
                  <w:marTop w:val="0"/>
                  <w:marBottom w:val="0"/>
                  <w:divBdr>
                    <w:top w:val="single" w:sz="2" w:space="0" w:color="D9D9E3"/>
                    <w:left w:val="single" w:sz="2" w:space="0" w:color="D9D9E3"/>
                    <w:bottom w:val="single" w:sz="2" w:space="0" w:color="D9D9E3"/>
                    <w:right w:val="single" w:sz="2" w:space="0" w:color="D9D9E3"/>
                  </w:divBdr>
                  <w:divsChild>
                    <w:div w:id="2092581410">
                      <w:marLeft w:val="0"/>
                      <w:marRight w:val="0"/>
                      <w:marTop w:val="0"/>
                      <w:marBottom w:val="0"/>
                      <w:divBdr>
                        <w:top w:val="single" w:sz="2" w:space="0" w:color="D9D9E3"/>
                        <w:left w:val="single" w:sz="2" w:space="0" w:color="D9D9E3"/>
                        <w:bottom w:val="single" w:sz="2" w:space="0" w:color="D9D9E3"/>
                        <w:right w:val="single" w:sz="2" w:space="0" w:color="D9D9E3"/>
                      </w:divBdr>
                      <w:divsChild>
                        <w:div w:id="436562211">
                          <w:marLeft w:val="0"/>
                          <w:marRight w:val="0"/>
                          <w:marTop w:val="0"/>
                          <w:marBottom w:val="0"/>
                          <w:divBdr>
                            <w:top w:val="single" w:sz="2" w:space="0" w:color="D9D9E3"/>
                            <w:left w:val="single" w:sz="2" w:space="0" w:color="D9D9E3"/>
                            <w:bottom w:val="single" w:sz="2" w:space="0" w:color="D9D9E3"/>
                            <w:right w:val="single" w:sz="2" w:space="0" w:color="D9D9E3"/>
                          </w:divBdr>
                          <w:divsChild>
                            <w:div w:id="22480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46038056">
      <w:bodyDiv w:val="1"/>
      <w:marLeft w:val="0"/>
      <w:marRight w:val="0"/>
      <w:marTop w:val="0"/>
      <w:marBottom w:val="0"/>
      <w:divBdr>
        <w:top w:val="none" w:sz="0" w:space="0" w:color="auto"/>
        <w:left w:val="none" w:sz="0" w:space="0" w:color="auto"/>
        <w:bottom w:val="none" w:sz="0" w:space="0" w:color="auto"/>
        <w:right w:val="none" w:sz="0" w:space="0" w:color="auto"/>
      </w:divBdr>
      <w:divsChild>
        <w:div w:id="424881395">
          <w:marLeft w:val="0"/>
          <w:marRight w:val="0"/>
          <w:marTop w:val="0"/>
          <w:marBottom w:val="0"/>
          <w:divBdr>
            <w:top w:val="single" w:sz="2" w:space="0" w:color="D9D9E3"/>
            <w:left w:val="single" w:sz="2" w:space="0" w:color="D9D9E3"/>
            <w:bottom w:val="single" w:sz="2" w:space="0" w:color="D9D9E3"/>
            <w:right w:val="single" w:sz="2" w:space="0" w:color="D9D9E3"/>
          </w:divBdr>
          <w:divsChild>
            <w:div w:id="464812024">
              <w:marLeft w:val="0"/>
              <w:marRight w:val="0"/>
              <w:marTop w:val="0"/>
              <w:marBottom w:val="0"/>
              <w:divBdr>
                <w:top w:val="single" w:sz="2" w:space="0" w:color="D9D9E3"/>
                <w:left w:val="single" w:sz="2" w:space="0" w:color="D9D9E3"/>
                <w:bottom w:val="single" w:sz="2" w:space="0" w:color="D9D9E3"/>
                <w:right w:val="single" w:sz="2" w:space="0" w:color="D9D9E3"/>
              </w:divBdr>
            </w:div>
            <w:div w:id="155919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6861089">
      <w:bodyDiv w:val="1"/>
      <w:marLeft w:val="0"/>
      <w:marRight w:val="0"/>
      <w:marTop w:val="0"/>
      <w:marBottom w:val="0"/>
      <w:divBdr>
        <w:top w:val="none" w:sz="0" w:space="0" w:color="auto"/>
        <w:left w:val="none" w:sz="0" w:space="0" w:color="auto"/>
        <w:bottom w:val="none" w:sz="0" w:space="0" w:color="auto"/>
        <w:right w:val="none" w:sz="0" w:space="0" w:color="auto"/>
      </w:divBdr>
      <w:divsChild>
        <w:div w:id="1938514273">
          <w:marLeft w:val="0"/>
          <w:marRight w:val="0"/>
          <w:marTop w:val="0"/>
          <w:marBottom w:val="0"/>
          <w:divBdr>
            <w:top w:val="single" w:sz="2" w:space="0" w:color="auto"/>
            <w:left w:val="single" w:sz="2" w:space="0" w:color="auto"/>
            <w:bottom w:val="single" w:sz="6" w:space="0" w:color="auto"/>
            <w:right w:val="single" w:sz="2" w:space="0" w:color="auto"/>
          </w:divBdr>
          <w:divsChild>
            <w:div w:id="9259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741493">
                  <w:marLeft w:val="0"/>
                  <w:marRight w:val="0"/>
                  <w:marTop w:val="0"/>
                  <w:marBottom w:val="0"/>
                  <w:divBdr>
                    <w:top w:val="single" w:sz="2" w:space="0" w:color="D9D9E3"/>
                    <w:left w:val="single" w:sz="2" w:space="0" w:color="D9D9E3"/>
                    <w:bottom w:val="single" w:sz="2" w:space="0" w:color="D9D9E3"/>
                    <w:right w:val="single" w:sz="2" w:space="0" w:color="D9D9E3"/>
                  </w:divBdr>
                  <w:divsChild>
                    <w:div w:id="731734791">
                      <w:marLeft w:val="0"/>
                      <w:marRight w:val="0"/>
                      <w:marTop w:val="0"/>
                      <w:marBottom w:val="0"/>
                      <w:divBdr>
                        <w:top w:val="single" w:sz="2" w:space="0" w:color="D9D9E3"/>
                        <w:left w:val="single" w:sz="2" w:space="0" w:color="D9D9E3"/>
                        <w:bottom w:val="single" w:sz="2" w:space="0" w:color="D9D9E3"/>
                        <w:right w:val="single" w:sz="2" w:space="0" w:color="D9D9E3"/>
                      </w:divBdr>
                      <w:divsChild>
                        <w:div w:id="1269199291">
                          <w:marLeft w:val="0"/>
                          <w:marRight w:val="0"/>
                          <w:marTop w:val="0"/>
                          <w:marBottom w:val="0"/>
                          <w:divBdr>
                            <w:top w:val="single" w:sz="2" w:space="0" w:color="D9D9E3"/>
                            <w:left w:val="single" w:sz="2" w:space="0" w:color="D9D9E3"/>
                            <w:bottom w:val="single" w:sz="2" w:space="0" w:color="D9D9E3"/>
                            <w:right w:val="single" w:sz="2" w:space="0" w:color="D9D9E3"/>
                          </w:divBdr>
                          <w:divsChild>
                            <w:div w:id="107166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227796">
          <w:marLeft w:val="0"/>
          <w:marRight w:val="0"/>
          <w:marTop w:val="0"/>
          <w:marBottom w:val="0"/>
          <w:divBdr>
            <w:top w:val="single" w:sz="2" w:space="0" w:color="auto"/>
            <w:left w:val="single" w:sz="2" w:space="0" w:color="auto"/>
            <w:bottom w:val="single" w:sz="6" w:space="0" w:color="auto"/>
            <w:right w:val="single" w:sz="2" w:space="0" w:color="auto"/>
          </w:divBdr>
          <w:divsChild>
            <w:div w:id="658652639">
              <w:marLeft w:val="0"/>
              <w:marRight w:val="0"/>
              <w:marTop w:val="100"/>
              <w:marBottom w:val="100"/>
              <w:divBdr>
                <w:top w:val="single" w:sz="2" w:space="0" w:color="D9D9E3"/>
                <w:left w:val="single" w:sz="2" w:space="0" w:color="D9D9E3"/>
                <w:bottom w:val="single" w:sz="2" w:space="0" w:color="D9D9E3"/>
                <w:right w:val="single" w:sz="2" w:space="0" w:color="D9D9E3"/>
              </w:divBdr>
              <w:divsChild>
                <w:div w:id="945236157">
                  <w:marLeft w:val="0"/>
                  <w:marRight w:val="0"/>
                  <w:marTop w:val="0"/>
                  <w:marBottom w:val="0"/>
                  <w:divBdr>
                    <w:top w:val="single" w:sz="2" w:space="0" w:color="D9D9E3"/>
                    <w:left w:val="single" w:sz="2" w:space="0" w:color="D9D9E3"/>
                    <w:bottom w:val="single" w:sz="2" w:space="0" w:color="D9D9E3"/>
                    <w:right w:val="single" w:sz="2" w:space="0" w:color="D9D9E3"/>
                  </w:divBdr>
                  <w:divsChild>
                    <w:div w:id="859928065">
                      <w:marLeft w:val="0"/>
                      <w:marRight w:val="0"/>
                      <w:marTop w:val="0"/>
                      <w:marBottom w:val="0"/>
                      <w:divBdr>
                        <w:top w:val="single" w:sz="2" w:space="0" w:color="D9D9E3"/>
                        <w:left w:val="single" w:sz="2" w:space="0" w:color="D9D9E3"/>
                        <w:bottom w:val="single" w:sz="2" w:space="0" w:color="D9D9E3"/>
                        <w:right w:val="single" w:sz="2" w:space="0" w:color="D9D9E3"/>
                      </w:divBdr>
                      <w:divsChild>
                        <w:div w:id="1901742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2218642">
                  <w:marLeft w:val="0"/>
                  <w:marRight w:val="0"/>
                  <w:marTop w:val="0"/>
                  <w:marBottom w:val="0"/>
                  <w:divBdr>
                    <w:top w:val="single" w:sz="2" w:space="0" w:color="D9D9E3"/>
                    <w:left w:val="single" w:sz="2" w:space="0" w:color="D9D9E3"/>
                    <w:bottom w:val="single" w:sz="2" w:space="0" w:color="D9D9E3"/>
                    <w:right w:val="single" w:sz="2" w:space="0" w:color="D9D9E3"/>
                  </w:divBdr>
                  <w:divsChild>
                    <w:div w:id="1892034727">
                      <w:marLeft w:val="0"/>
                      <w:marRight w:val="0"/>
                      <w:marTop w:val="0"/>
                      <w:marBottom w:val="0"/>
                      <w:divBdr>
                        <w:top w:val="single" w:sz="2" w:space="0" w:color="D9D9E3"/>
                        <w:left w:val="single" w:sz="2" w:space="0" w:color="D9D9E3"/>
                        <w:bottom w:val="single" w:sz="2" w:space="0" w:color="D9D9E3"/>
                        <w:right w:val="single" w:sz="2" w:space="0" w:color="D9D9E3"/>
                      </w:divBdr>
                      <w:divsChild>
                        <w:div w:id="541287080">
                          <w:marLeft w:val="0"/>
                          <w:marRight w:val="0"/>
                          <w:marTop w:val="0"/>
                          <w:marBottom w:val="0"/>
                          <w:divBdr>
                            <w:top w:val="single" w:sz="2" w:space="0" w:color="D9D9E3"/>
                            <w:left w:val="single" w:sz="2" w:space="0" w:color="D9D9E3"/>
                            <w:bottom w:val="single" w:sz="2" w:space="0" w:color="D9D9E3"/>
                            <w:right w:val="single" w:sz="2" w:space="0" w:color="D9D9E3"/>
                          </w:divBdr>
                          <w:divsChild>
                            <w:div w:id="651905667">
                              <w:marLeft w:val="0"/>
                              <w:marRight w:val="0"/>
                              <w:marTop w:val="0"/>
                              <w:marBottom w:val="0"/>
                              <w:divBdr>
                                <w:top w:val="single" w:sz="2" w:space="0" w:color="D9D9E3"/>
                                <w:left w:val="single" w:sz="2" w:space="0" w:color="D9D9E3"/>
                                <w:bottom w:val="single" w:sz="2" w:space="0" w:color="D9D9E3"/>
                                <w:right w:val="single" w:sz="2" w:space="0" w:color="D9D9E3"/>
                              </w:divBdr>
                              <w:divsChild>
                                <w:div w:id="36010166">
                                  <w:marLeft w:val="0"/>
                                  <w:marRight w:val="0"/>
                                  <w:marTop w:val="0"/>
                                  <w:marBottom w:val="0"/>
                                  <w:divBdr>
                                    <w:top w:val="single" w:sz="2" w:space="0" w:color="D9D9E3"/>
                                    <w:left w:val="single" w:sz="2" w:space="0" w:color="D9D9E3"/>
                                    <w:bottom w:val="single" w:sz="2" w:space="0" w:color="D9D9E3"/>
                                    <w:right w:val="single" w:sz="2" w:space="0" w:color="D9D9E3"/>
                                  </w:divBdr>
                                  <w:divsChild>
                                    <w:div w:id="1848518998">
                                      <w:marLeft w:val="0"/>
                                      <w:marRight w:val="0"/>
                                      <w:marTop w:val="0"/>
                                      <w:marBottom w:val="0"/>
                                      <w:divBdr>
                                        <w:top w:val="single" w:sz="2" w:space="0" w:color="D9D9E3"/>
                                        <w:left w:val="single" w:sz="2" w:space="0" w:color="D9D9E3"/>
                                        <w:bottom w:val="single" w:sz="2" w:space="0" w:color="D9D9E3"/>
                                        <w:right w:val="single" w:sz="2" w:space="0" w:color="D9D9E3"/>
                                      </w:divBdr>
                                    </w:div>
                                    <w:div w:id="1592740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6782683">
      <w:bodyDiv w:val="1"/>
      <w:marLeft w:val="0"/>
      <w:marRight w:val="0"/>
      <w:marTop w:val="0"/>
      <w:marBottom w:val="0"/>
      <w:divBdr>
        <w:top w:val="none" w:sz="0" w:space="0" w:color="auto"/>
        <w:left w:val="none" w:sz="0" w:space="0" w:color="auto"/>
        <w:bottom w:val="none" w:sz="0" w:space="0" w:color="auto"/>
        <w:right w:val="none" w:sz="0" w:space="0" w:color="auto"/>
      </w:divBdr>
      <w:divsChild>
        <w:div w:id="865405826">
          <w:marLeft w:val="0"/>
          <w:marRight w:val="0"/>
          <w:marTop w:val="0"/>
          <w:marBottom w:val="0"/>
          <w:divBdr>
            <w:top w:val="single" w:sz="2" w:space="0" w:color="auto"/>
            <w:left w:val="single" w:sz="2" w:space="0" w:color="auto"/>
            <w:bottom w:val="single" w:sz="6" w:space="0" w:color="auto"/>
            <w:right w:val="single" w:sz="2" w:space="0" w:color="auto"/>
          </w:divBdr>
          <w:divsChild>
            <w:div w:id="737480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991541">
                  <w:marLeft w:val="0"/>
                  <w:marRight w:val="0"/>
                  <w:marTop w:val="0"/>
                  <w:marBottom w:val="0"/>
                  <w:divBdr>
                    <w:top w:val="single" w:sz="2" w:space="0" w:color="D9D9E3"/>
                    <w:left w:val="single" w:sz="2" w:space="0" w:color="D9D9E3"/>
                    <w:bottom w:val="single" w:sz="2" w:space="0" w:color="D9D9E3"/>
                    <w:right w:val="single" w:sz="2" w:space="0" w:color="D9D9E3"/>
                  </w:divBdr>
                  <w:divsChild>
                    <w:div w:id="1486585266">
                      <w:marLeft w:val="0"/>
                      <w:marRight w:val="0"/>
                      <w:marTop w:val="0"/>
                      <w:marBottom w:val="0"/>
                      <w:divBdr>
                        <w:top w:val="single" w:sz="2" w:space="0" w:color="D9D9E3"/>
                        <w:left w:val="single" w:sz="2" w:space="0" w:color="D9D9E3"/>
                        <w:bottom w:val="single" w:sz="2" w:space="0" w:color="D9D9E3"/>
                        <w:right w:val="single" w:sz="2" w:space="0" w:color="D9D9E3"/>
                      </w:divBdr>
                      <w:divsChild>
                        <w:div w:id="1868176191">
                          <w:marLeft w:val="0"/>
                          <w:marRight w:val="0"/>
                          <w:marTop w:val="0"/>
                          <w:marBottom w:val="0"/>
                          <w:divBdr>
                            <w:top w:val="single" w:sz="2" w:space="0" w:color="D9D9E3"/>
                            <w:left w:val="single" w:sz="2" w:space="0" w:color="D9D9E3"/>
                            <w:bottom w:val="single" w:sz="2" w:space="0" w:color="D9D9E3"/>
                            <w:right w:val="single" w:sz="2" w:space="0" w:color="D9D9E3"/>
                          </w:divBdr>
                          <w:divsChild>
                            <w:div w:id="157053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7471095">
          <w:marLeft w:val="0"/>
          <w:marRight w:val="0"/>
          <w:marTop w:val="0"/>
          <w:marBottom w:val="0"/>
          <w:divBdr>
            <w:top w:val="single" w:sz="2" w:space="0" w:color="auto"/>
            <w:left w:val="single" w:sz="2" w:space="0" w:color="auto"/>
            <w:bottom w:val="single" w:sz="6" w:space="0" w:color="auto"/>
            <w:right w:val="single" w:sz="2" w:space="0" w:color="auto"/>
          </w:divBdr>
          <w:divsChild>
            <w:div w:id="292060120">
              <w:marLeft w:val="0"/>
              <w:marRight w:val="0"/>
              <w:marTop w:val="100"/>
              <w:marBottom w:val="100"/>
              <w:divBdr>
                <w:top w:val="single" w:sz="2" w:space="0" w:color="D9D9E3"/>
                <w:left w:val="single" w:sz="2" w:space="0" w:color="D9D9E3"/>
                <w:bottom w:val="single" w:sz="2" w:space="0" w:color="D9D9E3"/>
                <w:right w:val="single" w:sz="2" w:space="0" w:color="D9D9E3"/>
              </w:divBdr>
              <w:divsChild>
                <w:div w:id="578175066">
                  <w:marLeft w:val="0"/>
                  <w:marRight w:val="0"/>
                  <w:marTop w:val="0"/>
                  <w:marBottom w:val="0"/>
                  <w:divBdr>
                    <w:top w:val="single" w:sz="2" w:space="0" w:color="D9D9E3"/>
                    <w:left w:val="single" w:sz="2" w:space="0" w:color="D9D9E3"/>
                    <w:bottom w:val="single" w:sz="2" w:space="0" w:color="D9D9E3"/>
                    <w:right w:val="single" w:sz="2" w:space="0" w:color="D9D9E3"/>
                  </w:divBdr>
                  <w:divsChild>
                    <w:div w:id="527252962">
                      <w:marLeft w:val="0"/>
                      <w:marRight w:val="0"/>
                      <w:marTop w:val="0"/>
                      <w:marBottom w:val="0"/>
                      <w:divBdr>
                        <w:top w:val="single" w:sz="2" w:space="0" w:color="D9D9E3"/>
                        <w:left w:val="single" w:sz="2" w:space="0" w:color="D9D9E3"/>
                        <w:bottom w:val="single" w:sz="2" w:space="0" w:color="D9D9E3"/>
                        <w:right w:val="single" w:sz="2" w:space="0" w:color="D9D9E3"/>
                      </w:divBdr>
                      <w:divsChild>
                        <w:div w:id="29945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6329389">
                  <w:marLeft w:val="0"/>
                  <w:marRight w:val="0"/>
                  <w:marTop w:val="0"/>
                  <w:marBottom w:val="0"/>
                  <w:divBdr>
                    <w:top w:val="single" w:sz="2" w:space="0" w:color="D9D9E3"/>
                    <w:left w:val="single" w:sz="2" w:space="0" w:color="D9D9E3"/>
                    <w:bottom w:val="single" w:sz="2" w:space="0" w:color="D9D9E3"/>
                    <w:right w:val="single" w:sz="2" w:space="0" w:color="D9D9E3"/>
                  </w:divBdr>
                  <w:divsChild>
                    <w:div w:id="1799833154">
                      <w:marLeft w:val="0"/>
                      <w:marRight w:val="0"/>
                      <w:marTop w:val="0"/>
                      <w:marBottom w:val="0"/>
                      <w:divBdr>
                        <w:top w:val="single" w:sz="2" w:space="0" w:color="D9D9E3"/>
                        <w:left w:val="single" w:sz="2" w:space="0" w:color="D9D9E3"/>
                        <w:bottom w:val="single" w:sz="2" w:space="0" w:color="D9D9E3"/>
                        <w:right w:val="single" w:sz="2" w:space="0" w:color="D9D9E3"/>
                      </w:divBdr>
                      <w:divsChild>
                        <w:div w:id="1393578389">
                          <w:marLeft w:val="0"/>
                          <w:marRight w:val="0"/>
                          <w:marTop w:val="0"/>
                          <w:marBottom w:val="0"/>
                          <w:divBdr>
                            <w:top w:val="single" w:sz="2" w:space="0" w:color="D9D9E3"/>
                            <w:left w:val="single" w:sz="2" w:space="0" w:color="D9D9E3"/>
                            <w:bottom w:val="single" w:sz="2" w:space="0" w:color="D9D9E3"/>
                            <w:right w:val="single" w:sz="2" w:space="0" w:color="D9D9E3"/>
                          </w:divBdr>
                          <w:divsChild>
                            <w:div w:id="916014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5477646">
      <w:bodyDiv w:val="1"/>
      <w:marLeft w:val="0"/>
      <w:marRight w:val="0"/>
      <w:marTop w:val="0"/>
      <w:marBottom w:val="0"/>
      <w:divBdr>
        <w:top w:val="none" w:sz="0" w:space="0" w:color="auto"/>
        <w:left w:val="none" w:sz="0" w:space="0" w:color="auto"/>
        <w:bottom w:val="none" w:sz="0" w:space="0" w:color="auto"/>
        <w:right w:val="none" w:sz="0" w:space="0" w:color="auto"/>
      </w:divBdr>
    </w:div>
    <w:div w:id="344748761">
      <w:bodyDiv w:val="1"/>
      <w:marLeft w:val="0"/>
      <w:marRight w:val="0"/>
      <w:marTop w:val="0"/>
      <w:marBottom w:val="0"/>
      <w:divBdr>
        <w:top w:val="none" w:sz="0" w:space="0" w:color="auto"/>
        <w:left w:val="none" w:sz="0" w:space="0" w:color="auto"/>
        <w:bottom w:val="none" w:sz="0" w:space="0" w:color="auto"/>
        <w:right w:val="none" w:sz="0" w:space="0" w:color="auto"/>
      </w:divBdr>
      <w:divsChild>
        <w:div w:id="666320574">
          <w:marLeft w:val="0"/>
          <w:marRight w:val="0"/>
          <w:marTop w:val="0"/>
          <w:marBottom w:val="0"/>
          <w:divBdr>
            <w:top w:val="single" w:sz="2" w:space="0" w:color="D9D9E3"/>
            <w:left w:val="single" w:sz="2" w:space="0" w:color="D9D9E3"/>
            <w:bottom w:val="single" w:sz="2" w:space="0" w:color="D9D9E3"/>
            <w:right w:val="single" w:sz="2" w:space="0" w:color="D9D9E3"/>
          </w:divBdr>
          <w:divsChild>
            <w:div w:id="990403145">
              <w:marLeft w:val="0"/>
              <w:marRight w:val="0"/>
              <w:marTop w:val="0"/>
              <w:marBottom w:val="0"/>
              <w:divBdr>
                <w:top w:val="single" w:sz="2" w:space="0" w:color="D9D9E3"/>
                <w:left w:val="single" w:sz="2" w:space="0" w:color="D9D9E3"/>
                <w:bottom w:val="single" w:sz="2" w:space="0" w:color="D9D9E3"/>
                <w:right w:val="single" w:sz="2" w:space="0" w:color="D9D9E3"/>
              </w:divBdr>
            </w:div>
            <w:div w:id="130292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7703429">
      <w:bodyDiv w:val="1"/>
      <w:marLeft w:val="0"/>
      <w:marRight w:val="0"/>
      <w:marTop w:val="0"/>
      <w:marBottom w:val="0"/>
      <w:divBdr>
        <w:top w:val="none" w:sz="0" w:space="0" w:color="auto"/>
        <w:left w:val="none" w:sz="0" w:space="0" w:color="auto"/>
        <w:bottom w:val="none" w:sz="0" w:space="0" w:color="auto"/>
        <w:right w:val="none" w:sz="0" w:space="0" w:color="auto"/>
      </w:divBdr>
      <w:divsChild>
        <w:div w:id="1081026905">
          <w:marLeft w:val="0"/>
          <w:marRight w:val="0"/>
          <w:marTop w:val="0"/>
          <w:marBottom w:val="0"/>
          <w:divBdr>
            <w:top w:val="single" w:sz="2" w:space="0" w:color="auto"/>
            <w:left w:val="single" w:sz="2" w:space="0" w:color="auto"/>
            <w:bottom w:val="single" w:sz="6" w:space="0" w:color="auto"/>
            <w:right w:val="single" w:sz="2" w:space="0" w:color="auto"/>
          </w:divBdr>
          <w:divsChild>
            <w:div w:id="182479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219219">
                  <w:marLeft w:val="0"/>
                  <w:marRight w:val="0"/>
                  <w:marTop w:val="0"/>
                  <w:marBottom w:val="0"/>
                  <w:divBdr>
                    <w:top w:val="single" w:sz="2" w:space="0" w:color="D9D9E3"/>
                    <w:left w:val="single" w:sz="2" w:space="0" w:color="D9D9E3"/>
                    <w:bottom w:val="single" w:sz="2" w:space="0" w:color="D9D9E3"/>
                    <w:right w:val="single" w:sz="2" w:space="0" w:color="D9D9E3"/>
                  </w:divBdr>
                  <w:divsChild>
                    <w:div w:id="71320343">
                      <w:marLeft w:val="0"/>
                      <w:marRight w:val="0"/>
                      <w:marTop w:val="0"/>
                      <w:marBottom w:val="0"/>
                      <w:divBdr>
                        <w:top w:val="single" w:sz="2" w:space="0" w:color="D9D9E3"/>
                        <w:left w:val="single" w:sz="2" w:space="0" w:color="D9D9E3"/>
                        <w:bottom w:val="single" w:sz="2" w:space="0" w:color="D9D9E3"/>
                        <w:right w:val="single" w:sz="2" w:space="0" w:color="D9D9E3"/>
                      </w:divBdr>
                      <w:divsChild>
                        <w:div w:id="6979353">
                          <w:marLeft w:val="0"/>
                          <w:marRight w:val="0"/>
                          <w:marTop w:val="0"/>
                          <w:marBottom w:val="0"/>
                          <w:divBdr>
                            <w:top w:val="single" w:sz="2" w:space="0" w:color="D9D9E3"/>
                            <w:left w:val="single" w:sz="2" w:space="0" w:color="D9D9E3"/>
                            <w:bottom w:val="single" w:sz="2" w:space="0" w:color="D9D9E3"/>
                            <w:right w:val="single" w:sz="2" w:space="0" w:color="D9D9E3"/>
                          </w:divBdr>
                          <w:divsChild>
                            <w:div w:id="879783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3818379">
          <w:marLeft w:val="0"/>
          <w:marRight w:val="0"/>
          <w:marTop w:val="0"/>
          <w:marBottom w:val="0"/>
          <w:divBdr>
            <w:top w:val="single" w:sz="2" w:space="0" w:color="auto"/>
            <w:left w:val="single" w:sz="2" w:space="0" w:color="auto"/>
            <w:bottom w:val="single" w:sz="6" w:space="0" w:color="auto"/>
            <w:right w:val="single" w:sz="2" w:space="0" w:color="auto"/>
          </w:divBdr>
          <w:divsChild>
            <w:div w:id="1952320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555099">
                  <w:marLeft w:val="0"/>
                  <w:marRight w:val="0"/>
                  <w:marTop w:val="0"/>
                  <w:marBottom w:val="0"/>
                  <w:divBdr>
                    <w:top w:val="single" w:sz="2" w:space="0" w:color="D9D9E3"/>
                    <w:left w:val="single" w:sz="2" w:space="0" w:color="D9D9E3"/>
                    <w:bottom w:val="single" w:sz="2" w:space="0" w:color="D9D9E3"/>
                    <w:right w:val="single" w:sz="2" w:space="0" w:color="D9D9E3"/>
                  </w:divBdr>
                  <w:divsChild>
                    <w:div w:id="7611213">
                      <w:marLeft w:val="0"/>
                      <w:marRight w:val="0"/>
                      <w:marTop w:val="0"/>
                      <w:marBottom w:val="0"/>
                      <w:divBdr>
                        <w:top w:val="single" w:sz="2" w:space="0" w:color="D9D9E3"/>
                        <w:left w:val="single" w:sz="2" w:space="0" w:color="D9D9E3"/>
                        <w:bottom w:val="single" w:sz="2" w:space="0" w:color="D9D9E3"/>
                        <w:right w:val="single" w:sz="2" w:space="0" w:color="D9D9E3"/>
                      </w:divBdr>
                      <w:divsChild>
                        <w:div w:id="129860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584902">
                  <w:marLeft w:val="0"/>
                  <w:marRight w:val="0"/>
                  <w:marTop w:val="0"/>
                  <w:marBottom w:val="0"/>
                  <w:divBdr>
                    <w:top w:val="single" w:sz="2" w:space="0" w:color="D9D9E3"/>
                    <w:left w:val="single" w:sz="2" w:space="0" w:color="D9D9E3"/>
                    <w:bottom w:val="single" w:sz="2" w:space="0" w:color="D9D9E3"/>
                    <w:right w:val="single" w:sz="2" w:space="0" w:color="D9D9E3"/>
                  </w:divBdr>
                  <w:divsChild>
                    <w:div w:id="1948736914">
                      <w:marLeft w:val="0"/>
                      <w:marRight w:val="0"/>
                      <w:marTop w:val="0"/>
                      <w:marBottom w:val="0"/>
                      <w:divBdr>
                        <w:top w:val="single" w:sz="2" w:space="0" w:color="D9D9E3"/>
                        <w:left w:val="single" w:sz="2" w:space="0" w:color="D9D9E3"/>
                        <w:bottom w:val="single" w:sz="2" w:space="0" w:color="D9D9E3"/>
                        <w:right w:val="single" w:sz="2" w:space="0" w:color="D9D9E3"/>
                      </w:divBdr>
                      <w:divsChild>
                        <w:div w:id="68508061">
                          <w:marLeft w:val="0"/>
                          <w:marRight w:val="0"/>
                          <w:marTop w:val="0"/>
                          <w:marBottom w:val="0"/>
                          <w:divBdr>
                            <w:top w:val="single" w:sz="2" w:space="0" w:color="D9D9E3"/>
                            <w:left w:val="single" w:sz="2" w:space="0" w:color="D9D9E3"/>
                            <w:bottom w:val="single" w:sz="2" w:space="0" w:color="D9D9E3"/>
                            <w:right w:val="single" w:sz="2" w:space="0" w:color="D9D9E3"/>
                          </w:divBdr>
                          <w:divsChild>
                            <w:div w:id="397747366">
                              <w:marLeft w:val="0"/>
                              <w:marRight w:val="0"/>
                              <w:marTop w:val="0"/>
                              <w:marBottom w:val="0"/>
                              <w:divBdr>
                                <w:top w:val="single" w:sz="2" w:space="0" w:color="D9D9E3"/>
                                <w:left w:val="single" w:sz="2" w:space="0" w:color="D9D9E3"/>
                                <w:bottom w:val="single" w:sz="2" w:space="0" w:color="D9D9E3"/>
                                <w:right w:val="single" w:sz="2" w:space="0" w:color="D9D9E3"/>
                              </w:divBdr>
                              <w:divsChild>
                                <w:div w:id="603148234">
                                  <w:marLeft w:val="0"/>
                                  <w:marRight w:val="0"/>
                                  <w:marTop w:val="0"/>
                                  <w:marBottom w:val="0"/>
                                  <w:divBdr>
                                    <w:top w:val="single" w:sz="2" w:space="0" w:color="D9D9E3"/>
                                    <w:left w:val="single" w:sz="2" w:space="0" w:color="D9D9E3"/>
                                    <w:bottom w:val="single" w:sz="2" w:space="0" w:color="D9D9E3"/>
                                    <w:right w:val="single" w:sz="2" w:space="0" w:color="D9D9E3"/>
                                  </w:divBdr>
                                  <w:divsChild>
                                    <w:div w:id="695807626">
                                      <w:marLeft w:val="0"/>
                                      <w:marRight w:val="0"/>
                                      <w:marTop w:val="0"/>
                                      <w:marBottom w:val="0"/>
                                      <w:divBdr>
                                        <w:top w:val="single" w:sz="2" w:space="0" w:color="D9D9E3"/>
                                        <w:left w:val="single" w:sz="2" w:space="0" w:color="D9D9E3"/>
                                        <w:bottom w:val="single" w:sz="2" w:space="0" w:color="D9D9E3"/>
                                        <w:right w:val="single" w:sz="2" w:space="0" w:color="D9D9E3"/>
                                      </w:divBdr>
                                    </w:div>
                                    <w:div w:id="186031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76998119">
      <w:bodyDiv w:val="1"/>
      <w:marLeft w:val="0"/>
      <w:marRight w:val="0"/>
      <w:marTop w:val="0"/>
      <w:marBottom w:val="0"/>
      <w:divBdr>
        <w:top w:val="none" w:sz="0" w:space="0" w:color="auto"/>
        <w:left w:val="none" w:sz="0" w:space="0" w:color="auto"/>
        <w:bottom w:val="none" w:sz="0" w:space="0" w:color="auto"/>
        <w:right w:val="none" w:sz="0" w:space="0" w:color="auto"/>
      </w:divBdr>
      <w:divsChild>
        <w:div w:id="1325625158">
          <w:marLeft w:val="0"/>
          <w:marRight w:val="0"/>
          <w:marTop w:val="0"/>
          <w:marBottom w:val="0"/>
          <w:divBdr>
            <w:top w:val="single" w:sz="2" w:space="0" w:color="D9D9E3"/>
            <w:left w:val="single" w:sz="2" w:space="0" w:color="D9D9E3"/>
            <w:bottom w:val="single" w:sz="2" w:space="0" w:color="D9D9E3"/>
            <w:right w:val="single" w:sz="2" w:space="0" w:color="D9D9E3"/>
          </w:divBdr>
          <w:divsChild>
            <w:div w:id="1869753082">
              <w:marLeft w:val="0"/>
              <w:marRight w:val="0"/>
              <w:marTop w:val="0"/>
              <w:marBottom w:val="0"/>
              <w:divBdr>
                <w:top w:val="single" w:sz="2" w:space="0" w:color="D9D9E3"/>
                <w:left w:val="single" w:sz="2" w:space="0" w:color="D9D9E3"/>
                <w:bottom w:val="single" w:sz="2" w:space="0" w:color="D9D9E3"/>
                <w:right w:val="single" w:sz="2" w:space="0" w:color="D9D9E3"/>
              </w:divBdr>
            </w:div>
            <w:div w:id="1335495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2071270">
          <w:marLeft w:val="0"/>
          <w:marRight w:val="0"/>
          <w:marTop w:val="0"/>
          <w:marBottom w:val="0"/>
          <w:divBdr>
            <w:top w:val="single" w:sz="2" w:space="0" w:color="D9D9E3"/>
            <w:left w:val="single" w:sz="2" w:space="0" w:color="D9D9E3"/>
            <w:bottom w:val="single" w:sz="2" w:space="0" w:color="D9D9E3"/>
            <w:right w:val="single" w:sz="2" w:space="0" w:color="D9D9E3"/>
          </w:divBdr>
          <w:divsChild>
            <w:div w:id="1245412244">
              <w:marLeft w:val="0"/>
              <w:marRight w:val="0"/>
              <w:marTop w:val="0"/>
              <w:marBottom w:val="0"/>
              <w:divBdr>
                <w:top w:val="single" w:sz="2" w:space="0" w:color="D9D9E3"/>
                <w:left w:val="single" w:sz="2" w:space="0" w:color="D9D9E3"/>
                <w:bottom w:val="single" w:sz="2" w:space="0" w:color="D9D9E3"/>
                <w:right w:val="single" w:sz="2" w:space="0" w:color="D9D9E3"/>
              </w:divBdr>
            </w:div>
            <w:div w:id="101999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325775">
      <w:bodyDiv w:val="1"/>
      <w:marLeft w:val="0"/>
      <w:marRight w:val="0"/>
      <w:marTop w:val="0"/>
      <w:marBottom w:val="0"/>
      <w:divBdr>
        <w:top w:val="none" w:sz="0" w:space="0" w:color="auto"/>
        <w:left w:val="none" w:sz="0" w:space="0" w:color="auto"/>
        <w:bottom w:val="none" w:sz="0" w:space="0" w:color="auto"/>
        <w:right w:val="none" w:sz="0" w:space="0" w:color="auto"/>
      </w:divBdr>
      <w:divsChild>
        <w:div w:id="849372429">
          <w:marLeft w:val="0"/>
          <w:marRight w:val="0"/>
          <w:marTop w:val="0"/>
          <w:marBottom w:val="0"/>
          <w:divBdr>
            <w:top w:val="single" w:sz="2" w:space="0" w:color="auto"/>
            <w:left w:val="single" w:sz="2" w:space="0" w:color="auto"/>
            <w:bottom w:val="single" w:sz="6" w:space="0" w:color="auto"/>
            <w:right w:val="single" w:sz="2" w:space="0" w:color="auto"/>
          </w:divBdr>
          <w:divsChild>
            <w:div w:id="76522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735169">
                  <w:marLeft w:val="0"/>
                  <w:marRight w:val="0"/>
                  <w:marTop w:val="0"/>
                  <w:marBottom w:val="0"/>
                  <w:divBdr>
                    <w:top w:val="single" w:sz="2" w:space="0" w:color="D9D9E3"/>
                    <w:left w:val="single" w:sz="2" w:space="0" w:color="D9D9E3"/>
                    <w:bottom w:val="single" w:sz="2" w:space="0" w:color="D9D9E3"/>
                    <w:right w:val="single" w:sz="2" w:space="0" w:color="D9D9E3"/>
                  </w:divBdr>
                  <w:divsChild>
                    <w:div w:id="1627740082">
                      <w:marLeft w:val="0"/>
                      <w:marRight w:val="0"/>
                      <w:marTop w:val="0"/>
                      <w:marBottom w:val="0"/>
                      <w:divBdr>
                        <w:top w:val="single" w:sz="2" w:space="0" w:color="D9D9E3"/>
                        <w:left w:val="single" w:sz="2" w:space="0" w:color="D9D9E3"/>
                        <w:bottom w:val="single" w:sz="2" w:space="0" w:color="D9D9E3"/>
                        <w:right w:val="single" w:sz="2" w:space="0" w:color="D9D9E3"/>
                      </w:divBdr>
                      <w:divsChild>
                        <w:div w:id="1481728156">
                          <w:marLeft w:val="0"/>
                          <w:marRight w:val="0"/>
                          <w:marTop w:val="0"/>
                          <w:marBottom w:val="0"/>
                          <w:divBdr>
                            <w:top w:val="single" w:sz="2" w:space="0" w:color="D9D9E3"/>
                            <w:left w:val="single" w:sz="2" w:space="0" w:color="D9D9E3"/>
                            <w:bottom w:val="single" w:sz="2" w:space="0" w:color="D9D9E3"/>
                            <w:right w:val="single" w:sz="2" w:space="0" w:color="D9D9E3"/>
                          </w:divBdr>
                          <w:divsChild>
                            <w:div w:id="1937135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755753">
          <w:marLeft w:val="0"/>
          <w:marRight w:val="0"/>
          <w:marTop w:val="0"/>
          <w:marBottom w:val="0"/>
          <w:divBdr>
            <w:top w:val="single" w:sz="2" w:space="0" w:color="auto"/>
            <w:left w:val="single" w:sz="2" w:space="0" w:color="auto"/>
            <w:bottom w:val="single" w:sz="6" w:space="0" w:color="auto"/>
            <w:right w:val="single" w:sz="2" w:space="0" w:color="auto"/>
          </w:divBdr>
          <w:divsChild>
            <w:div w:id="391275302">
              <w:marLeft w:val="0"/>
              <w:marRight w:val="0"/>
              <w:marTop w:val="100"/>
              <w:marBottom w:val="100"/>
              <w:divBdr>
                <w:top w:val="single" w:sz="2" w:space="0" w:color="D9D9E3"/>
                <w:left w:val="single" w:sz="2" w:space="0" w:color="D9D9E3"/>
                <w:bottom w:val="single" w:sz="2" w:space="0" w:color="D9D9E3"/>
                <w:right w:val="single" w:sz="2" w:space="0" w:color="D9D9E3"/>
              </w:divBdr>
              <w:divsChild>
                <w:div w:id="673535982">
                  <w:marLeft w:val="0"/>
                  <w:marRight w:val="0"/>
                  <w:marTop w:val="0"/>
                  <w:marBottom w:val="0"/>
                  <w:divBdr>
                    <w:top w:val="single" w:sz="2" w:space="0" w:color="D9D9E3"/>
                    <w:left w:val="single" w:sz="2" w:space="0" w:color="D9D9E3"/>
                    <w:bottom w:val="single" w:sz="2" w:space="0" w:color="D9D9E3"/>
                    <w:right w:val="single" w:sz="2" w:space="0" w:color="D9D9E3"/>
                  </w:divBdr>
                  <w:divsChild>
                    <w:div w:id="1059862006">
                      <w:marLeft w:val="0"/>
                      <w:marRight w:val="0"/>
                      <w:marTop w:val="0"/>
                      <w:marBottom w:val="0"/>
                      <w:divBdr>
                        <w:top w:val="single" w:sz="2" w:space="0" w:color="D9D9E3"/>
                        <w:left w:val="single" w:sz="2" w:space="0" w:color="D9D9E3"/>
                        <w:bottom w:val="single" w:sz="2" w:space="0" w:color="D9D9E3"/>
                        <w:right w:val="single" w:sz="2" w:space="0" w:color="D9D9E3"/>
                      </w:divBdr>
                      <w:divsChild>
                        <w:div w:id="131826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2200570">
                  <w:marLeft w:val="0"/>
                  <w:marRight w:val="0"/>
                  <w:marTop w:val="0"/>
                  <w:marBottom w:val="0"/>
                  <w:divBdr>
                    <w:top w:val="single" w:sz="2" w:space="0" w:color="D9D9E3"/>
                    <w:left w:val="single" w:sz="2" w:space="0" w:color="D9D9E3"/>
                    <w:bottom w:val="single" w:sz="2" w:space="0" w:color="D9D9E3"/>
                    <w:right w:val="single" w:sz="2" w:space="0" w:color="D9D9E3"/>
                  </w:divBdr>
                  <w:divsChild>
                    <w:div w:id="1815175109">
                      <w:marLeft w:val="0"/>
                      <w:marRight w:val="0"/>
                      <w:marTop w:val="0"/>
                      <w:marBottom w:val="0"/>
                      <w:divBdr>
                        <w:top w:val="single" w:sz="2" w:space="0" w:color="D9D9E3"/>
                        <w:left w:val="single" w:sz="2" w:space="0" w:color="D9D9E3"/>
                        <w:bottom w:val="single" w:sz="2" w:space="0" w:color="D9D9E3"/>
                        <w:right w:val="single" w:sz="2" w:space="0" w:color="D9D9E3"/>
                      </w:divBdr>
                      <w:divsChild>
                        <w:div w:id="1130051794">
                          <w:marLeft w:val="0"/>
                          <w:marRight w:val="0"/>
                          <w:marTop w:val="0"/>
                          <w:marBottom w:val="0"/>
                          <w:divBdr>
                            <w:top w:val="single" w:sz="2" w:space="0" w:color="D9D9E3"/>
                            <w:left w:val="single" w:sz="2" w:space="0" w:color="D9D9E3"/>
                            <w:bottom w:val="single" w:sz="2" w:space="0" w:color="D9D9E3"/>
                            <w:right w:val="single" w:sz="2" w:space="0" w:color="D9D9E3"/>
                          </w:divBdr>
                          <w:divsChild>
                            <w:div w:id="125875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0028727">
      <w:bodyDiv w:val="1"/>
      <w:marLeft w:val="0"/>
      <w:marRight w:val="0"/>
      <w:marTop w:val="0"/>
      <w:marBottom w:val="0"/>
      <w:divBdr>
        <w:top w:val="none" w:sz="0" w:space="0" w:color="auto"/>
        <w:left w:val="none" w:sz="0" w:space="0" w:color="auto"/>
        <w:bottom w:val="none" w:sz="0" w:space="0" w:color="auto"/>
        <w:right w:val="none" w:sz="0" w:space="0" w:color="auto"/>
      </w:divBdr>
      <w:divsChild>
        <w:div w:id="791753261">
          <w:marLeft w:val="0"/>
          <w:marRight w:val="0"/>
          <w:marTop w:val="0"/>
          <w:marBottom w:val="0"/>
          <w:divBdr>
            <w:top w:val="single" w:sz="2" w:space="0" w:color="auto"/>
            <w:left w:val="single" w:sz="2" w:space="0" w:color="auto"/>
            <w:bottom w:val="single" w:sz="6" w:space="0" w:color="auto"/>
            <w:right w:val="single" w:sz="2" w:space="0" w:color="auto"/>
          </w:divBdr>
          <w:divsChild>
            <w:div w:id="201021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29233043">
                  <w:marLeft w:val="0"/>
                  <w:marRight w:val="0"/>
                  <w:marTop w:val="0"/>
                  <w:marBottom w:val="0"/>
                  <w:divBdr>
                    <w:top w:val="single" w:sz="2" w:space="0" w:color="D9D9E3"/>
                    <w:left w:val="single" w:sz="2" w:space="0" w:color="D9D9E3"/>
                    <w:bottom w:val="single" w:sz="2" w:space="0" w:color="D9D9E3"/>
                    <w:right w:val="single" w:sz="2" w:space="0" w:color="D9D9E3"/>
                  </w:divBdr>
                  <w:divsChild>
                    <w:div w:id="1484932257">
                      <w:marLeft w:val="0"/>
                      <w:marRight w:val="0"/>
                      <w:marTop w:val="0"/>
                      <w:marBottom w:val="0"/>
                      <w:divBdr>
                        <w:top w:val="single" w:sz="2" w:space="0" w:color="D9D9E3"/>
                        <w:left w:val="single" w:sz="2" w:space="0" w:color="D9D9E3"/>
                        <w:bottom w:val="single" w:sz="2" w:space="0" w:color="D9D9E3"/>
                        <w:right w:val="single" w:sz="2" w:space="0" w:color="D9D9E3"/>
                      </w:divBdr>
                      <w:divsChild>
                        <w:div w:id="1906210753">
                          <w:marLeft w:val="0"/>
                          <w:marRight w:val="0"/>
                          <w:marTop w:val="0"/>
                          <w:marBottom w:val="0"/>
                          <w:divBdr>
                            <w:top w:val="single" w:sz="2" w:space="0" w:color="D9D9E3"/>
                            <w:left w:val="single" w:sz="2" w:space="0" w:color="D9D9E3"/>
                            <w:bottom w:val="single" w:sz="2" w:space="0" w:color="D9D9E3"/>
                            <w:right w:val="single" w:sz="2" w:space="0" w:color="D9D9E3"/>
                          </w:divBdr>
                          <w:divsChild>
                            <w:div w:id="524755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6974558">
          <w:marLeft w:val="0"/>
          <w:marRight w:val="0"/>
          <w:marTop w:val="0"/>
          <w:marBottom w:val="0"/>
          <w:divBdr>
            <w:top w:val="single" w:sz="2" w:space="0" w:color="auto"/>
            <w:left w:val="single" w:sz="2" w:space="0" w:color="auto"/>
            <w:bottom w:val="single" w:sz="6" w:space="0" w:color="auto"/>
            <w:right w:val="single" w:sz="2" w:space="0" w:color="auto"/>
          </w:divBdr>
          <w:divsChild>
            <w:div w:id="138231703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298628">
                  <w:marLeft w:val="0"/>
                  <w:marRight w:val="0"/>
                  <w:marTop w:val="0"/>
                  <w:marBottom w:val="0"/>
                  <w:divBdr>
                    <w:top w:val="single" w:sz="2" w:space="0" w:color="D9D9E3"/>
                    <w:left w:val="single" w:sz="2" w:space="0" w:color="D9D9E3"/>
                    <w:bottom w:val="single" w:sz="2" w:space="0" w:color="D9D9E3"/>
                    <w:right w:val="single" w:sz="2" w:space="0" w:color="D9D9E3"/>
                  </w:divBdr>
                  <w:divsChild>
                    <w:div w:id="1606039170">
                      <w:marLeft w:val="0"/>
                      <w:marRight w:val="0"/>
                      <w:marTop w:val="0"/>
                      <w:marBottom w:val="0"/>
                      <w:divBdr>
                        <w:top w:val="single" w:sz="2" w:space="0" w:color="D9D9E3"/>
                        <w:left w:val="single" w:sz="2" w:space="0" w:color="D9D9E3"/>
                        <w:bottom w:val="single" w:sz="2" w:space="0" w:color="D9D9E3"/>
                        <w:right w:val="single" w:sz="2" w:space="0" w:color="D9D9E3"/>
                      </w:divBdr>
                      <w:divsChild>
                        <w:div w:id="262997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2565428">
                  <w:marLeft w:val="0"/>
                  <w:marRight w:val="0"/>
                  <w:marTop w:val="0"/>
                  <w:marBottom w:val="0"/>
                  <w:divBdr>
                    <w:top w:val="single" w:sz="2" w:space="0" w:color="D9D9E3"/>
                    <w:left w:val="single" w:sz="2" w:space="0" w:color="D9D9E3"/>
                    <w:bottom w:val="single" w:sz="2" w:space="0" w:color="D9D9E3"/>
                    <w:right w:val="single" w:sz="2" w:space="0" w:color="D9D9E3"/>
                  </w:divBdr>
                  <w:divsChild>
                    <w:div w:id="1971086624">
                      <w:marLeft w:val="0"/>
                      <w:marRight w:val="0"/>
                      <w:marTop w:val="0"/>
                      <w:marBottom w:val="0"/>
                      <w:divBdr>
                        <w:top w:val="single" w:sz="2" w:space="0" w:color="D9D9E3"/>
                        <w:left w:val="single" w:sz="2" w:space="0" w:color="D9D9E3"/>
                        <w:bottom w:val="single" w:sz="2" w:space="0" w:color="D9D9E3"/>
                        <w:right w:val="single" w:sz="2" w:space="0" w:color="D9D9E3"/>
                      </w:divBdr>
                      <w:divsChild>
                        <w:div w:id="586886323">
                          <w:marLeft w:val="0"/>
                          <w:marRight w:val="0"/>
                          <w:marTop w:val="0"/>
                          <w:marBottom w:val="0"/>
                          <w:divBdr>
                            <w:top w:val="single" w:sz="2" w:space="0" w:color="D9D9E3"/>
                            <w:left w:val="single" w:sz="2" w:space="0" w:color="D9D9E3"/>
                            <w:bottom w:val="single" w:sz="2" w:space="0" w:color="D9D9E3"/>
                            <w:right w:val="single" w:sz="2" w:space="0" w:color="D9D9E3"/>
                          </w:divBdr>
                          <w:divsChild>
                            <w:div w:id="1550454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1552465">
      <w:bodyDiv w:val="1"/>
      <w:marLeft w:val="0"/>
      <w:marRight w:val="0"/>
      <w:marTop w:val="0"/>
      <w:marBottom w:val="0"/>
      <w:divBdr>
        <w:top w:val="none" w:sz="0" w:space="0" w:color="auto"/>
        <w:left w:val="none" w:sz="0" w:space="0" w:color="auto"/>
        <w:bottom w:val="none" w:sz="0" w:space="0" w:color="auto"/>
        <w:right w:val="none" w:sz="0" w:space="0" w:color="auto"/>
      </w:divBdr>
      <w:divsChild>
        <w:div w:id="1509639875">
          <w:marLeft w:val="0"/>
          <w:marRight w:val="180"/>
          <w:marTop w:val="0"/>
          <w:marBottom w:val="0"/>
          <w:divBdr>
            <w:top w:val="none" w:sz="0" w:space="0" w:color="auto"/>
            <w:left w:val="none" w:sz="0" w:space="0" w:color="auto"/>
            <w:bottom w:val="none" w:sz="0" w:space="0" w:color="auto"/>
            <w:right w:val="none" w:sz="0" w:space="0" w:color="auto"/>
          </w:divBdr>
        </w:div>
        <w:div w:id="963268546">
          <w:marLeft w:val="0"/>
          <w:marRight w:val="180"/>
          <w:marTop w:val="0"/>
          <w:marBottom w:val="0"/>
          <w:divBdr>
            <w:top w:val="none" w:sz="0" w:space="0" w:color="auto"/>
            <w:left w:val="none" w:sz="0" w:space="0" w:color="auto"/>
            <w:bottom w:val="none" w:sz="0" w:space="0" w:color="auto"/>
            <w:right w:val="none" w:sz="0" w:space="0" w:color="auto"/>
          </w:divBdr>
        </w:div>
        <w:div w:id="1512603333">
          <w:marLeft w:val="0"/>
          <w:marRight w:val="180"/>
          <w:marTop w:val="0"/>
          <w:marBottom w:val="0"/>
          <w:divBdr>
            <w:top w:val="none" w:sz="0" w:space="0" w:color="auto"/>
            <w:left w:val="none" w:sz="0" w:space="0" w:color="auto"/>
            <w:bottom w:val="none" w:sz="0" w:space="0" w:color="auto"/>
            <w:right w:val="none" w:sz="0" w:space="0" w:color="auto"/>
          </w:divBdr>
        </w:div>
        <w:div w:id="1903833312">
          <w:marLeft w:val="0"/>
          <w:marRight w:val="0"/>
          <w:marTop w:val="0"/>
          <w:marBottom w:val="0"/>
          <w:divBdr>
            <w:top w:val="none" w:sz="0" w:space="0" w:color="auto"/>
            <w:left w:val="none" w:sz="0" w:space="0" w:color="auto"/>
            <w:bottom w:val="none" w:sz="0" w:space="0" w:color="auto"/>
            <w:right w:val="none" w:sz="0" w:space="0" w:color="auto"/>
          </w:divBdr>
        </w:div>
      </w:divsChild>
    </w:div>
    <w:div w:id="551232050">
      <w:bodyDiv w:val="1"/>
      <w:marLeft w:val="0"/>
      <w:marRight w:val="0"/>
      <w:marTop w:val="0"/>
      <w:marBottom w:val="0"/>
      <w:divBdr>
        <w:top w:val="none" w:sz="0" w:space="0" w:color="auto"/>
        <w:left w:val="none" w:sz="0" w:space="0" w:color="auto"/>
        <w:bottom w:val="none" w:sz="0" w:space="0" w:color="auto"/>
        <w:right w:val="none" w:sz="0" w:space="0" w:color="auto"/>
      </w:divBdr>
      <w:divsChild>
        <w:div w:id="821578442">
          <w:marLeft w:val="0"/>
          <w:marRight w:val="0"/>
          <w:marTop w:val="0"/>
          <w:marBottom w:val="0"/>
          <w:divBdr>
            <w:top w:val="single" w:sz="2" w:space="0" w:color="D9D9E3"/>
            <w:left w:val="single" w:sz="2" w:space="0" w:color="D9D9E3"/>
            <w:bottom w:val="single" w:sz="2" w:space="0" w:color="D9D9E3"/>
            <w:right w:val="single" w:sz="2" w:space="0" w:color="D9D9E3"/>
          </w:divBdr>
          <w:divsChild>
            <w:div w:id="2124685322">
              <w:marLeft w:val="0"/>
              <w:marRight w:val="0"/>
              <w:marTop w:val="0"/>
              <w:marBottom w:val="0"/>
              <w:divBdr>
                <w:top w:val="single" w:sz="2" w:space="0" w:color="D9D9E3"/>
                <w:left w:val="single" w:sz="2" w:space="0" w:color="D9D9E3"/>
                <w:bottom w:val="single" w:sz="2" w:space="0" w:color="D9D9E3"/>
                <w:right w:val="single" w:sz="2" w:space="0" w:color="D9D9E3"/>
              </w:divBdr>
              <w:divsChild>
                <w:div w:id="411436766">
                  <w:marLeft w:val="0"/>
                  <w:marRight w:val="0"/>
                  <w:marTop w:val="0"/>
                  <w:marBottom w:val="0"/>
                  <w:divBdr>
                    <w:top w:val="single" w:sz="2" w:space="0" w:color="D9D9E3"/>
                    <w:left w:val="single" w:sz="2" w:space="0" w:color="D9D9E3"/>
                    <w:bottom w:val="single" w:sz="2" w:space="0" w:color="D9D9E3"/>
                    <w:right w:val="single" w:sz="2" w:space="0" w:color="D9D9E3"/>
                  </w:divBdr>
                  <w:divsChild>
                    <w:div w:id="233204237">
                      <w:marLeft w:val="0"/>
                      <w:marRight w:val="0"/>
                      <w:marTop w:val="0"/>
                      <w:marBottom w:val="0"/>
                      <w:divBdr>
                        <w:top w:val="single" w:sz="2" w:space="0" w:color="D9D9E3"/>
                        <w:left w:val="single" w:sz="2" w:space="0" w:color="D9D9E3"/>
                        <w:bottom w:val="single" w:sz="2" w:space="0" w:color="D9D9E3"/>
                        <w:right w:val="single" w:sz="2" w:space="0" w:color="D9D9E3"/>
                      </w:divBdr>
                      <w:divsChild>
                        <w:div w:id="802310259">
                          <w:marLeft w:val="0"/>
                          <w:marRight w:val="0"/>
                          <w:marTop w:val="0"/>
                          <w:marBottom w:val="0"/>
                          <w:divBdr>
                            <w:top w:val="single" w:sz="2" w:space="0" w:color="auto"/>
                            <w:left w:val="single" w:sz="2" w:space="0" w:color="auto"/>
                            <w:bottom w:val="single" w:sz="6" w:space="0" w:color="auto"/>
                            <w:right w:val="single" w:sz="2" w:space="0" w:color="auto"/>
                          </w:divBdr>
                          <w:divsChild>
                            <w:div w:id="1368484956">
                              <w:marLeft w:val="0"/>
                              <w:marRight w:val="0"/>
                              <w:marTop w:val="100"/>
                              <w:marBottom w:val="100"/>
                              <w:divBdr>
                                <w:top w:val="single" w:sz="2" w:space="0" w:color="D9D9E3"/>
                                <w:left w:val="single" w:sz="2" w:space="0" w:color="D9D9E3"/>
                                <w:bottom w:val="single" w:sz="2" w:space="0" w:color="D9D9E3"/>
                                <w:right w:val="single" w:sz="2" w:space="0" w:color="D9D9E3"/>
                              </w:divBdr>
                              <w:divsChild>
                                <w:div w:id="539633892">
                                  <w:marLeft w:val="0"/>
                                  <w:marRight w:val="0"/>
                                  <w:marTop w:val="0"/>
                                  <w:marBottom w:val="0"/>
                                  <w:divBdr>
                                    <w:top w:val="single" w:sz="2" w:space="0" w:color="D9D9E3"/>
                                    <w:left w:val="single" w:sz="2" w:space="0" w:color="D9D9E3"/>
                                    <w:bottom w:val="single" w:sz="2" w:space="0" w:color="D9D9E3"/>
                                    <w:right w:val="single" w:sz="2" w:space="0" w:color="D9D9E3"/>
                                  </w:divBdr>
                                  <w:divsChild>
                                    <w:div w:id="2070878334">
                                      <w:marLeft w:val="0"/>
                                      <w:marRight w:val="0"/>
                                      <w:marTop w:val="0"/>
                                      <w:marBottom w:val="0"/>
                                      <w:divBdr>
                                        <w:top w:val="single" w:sz="2" w:space="0" w:color="D9D9E3"/>
                                        <w:left w:val="single" w:sz="2" w:space="0" w:color="D9D9E3"/>
                                        <w:bottom w:val="single" w:sz="2" w:space="0" w:color="D9D9E3"/>
                                        <w:right w:val="single" w:sz="2" w:space="0" w:color="D9D9E3"/>
                                      </w:divBdr>
                                      <w:divsChild>
                                        <w:div w:id="1970042404">
                                          <w:marLeft w:val="0"/>
                                          <w:marRight w:val="0"/>
                                          <w:marTop w:val="0"/>
                                          <w:marBottom w:val="0"/>
                                          <w:divBdr>
                                            <w:top w:val="single" w:sz="2" w:space="0" w:color="D9D9E3"/>
                                            <w:left w:val="single" w:sz="2" w:space="0" w:color="D9D9E3"/>
                                            <w:bottom w:val="single" w:sz="2" w:space="0" w:color="D9D9E3"/>
                                            <w:right w:val="single" w:sz="2" w:space="0" w:color="D9D9E3"/>
                                          </w:divBdr>
                                          <w:divsChild>
                                            <w:div w:id="561676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4251301">
          <w:marLeft w:val="0"/>
          <w:marRight w:val="0"/>
          <w:marTop w:val="0"/>
          <w:marBottom w:val="0"/>
          <w:divBdr>
            <w:top w:val="none" w:sz="0" w:space="0" w:color="auto"/>
            <w:left w:val="none" w:sz="0" w:space="0" w:color="auto"/>
            <w:bottom w:val="none" w:sz="0" w:space="0" w:color="auto"/>
            <w:right w:val="none" w:sz="0" w:space="0" w:color="auto"/>
          </w:divBdr>
        </w:div>
      </w:divsChild>
    </w:div>
    <w:div w:id="552929897">
      <w:bodyDiv w:val="1"/>
      <w:marLeft w:val="0"/>
      <w:marRight w:val="0"/>
      <w:marTop w:val="0"/>
      <w:marBottom w:val="0"/>
      <w:divBdr>
        <w:top w:val="none" w:sz="0" w:space="0" w:color="auto"/>
        <w:left w:val="none" w:sz="0" w:space="0" w:color="auto"/>
        <w:bottom w:val="none" w:sz="0" w:space="0" w:color="auto"/>
        <w:right w:val="none" w:sz="0" w:space="0" w:color="auto"/>
      </w:divBdr>
      <w:divsChild>
        <w:div w:id="1266116947">
          <w:marLeft w:val="0"/>
          <w:marRight w:val="0"/>
          <w:marTop w:val="0"/>
          <w:marBottom w:val="0"/>
          <w:divBdr>
            <w:top w:val="single" w:sz="2" w:space="0" w:color="auto"/>
            <w:left w:val="single" w:sz="2" w:space="0" w:color="auto"/>
            <w:bottom w:val="single" w:sz="6" w:space="0" w:color="auto"/>
            <w:right w:val="single" w:sz="2" w:space="0" w:color="auto"/>
          </w:divBdr>
          <w:divsChild>
            <w:div w:id="907035354">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472225">
                  <w:marLeft w:val="0"/>
                  <w:marRight w:val="0"/>
                  <w:marTop w:val="0"/>
                  <w:marBottom w:val="0"/>
                  <w:divBdr>
                    <w:top w:val="single" w:sz="2" w:space="0" w:color="D9D9E3"/>
                    <w:left w:val="single" w:sz="2" w:space="0" w:color="D9D9E3"/>
                    <w:bottom w:val="single" w:sz="2" w:space="0" w:color="D9D9E3"/>
                    <w:right w:val="single" w:sz="2" w:space="0" w:color="D9D9E3"/>
                  </w:divBdr>
                  <w:divsChild>
                    <w:div w:id="523129000">
                      <w:marLeft w:val="0"/>
                      <w:marRight w:val="0"/>
                      <w:marTop w:val="0"/>
                      <w:marBottom w:val="0"/>
                      <w:divBdr>
                        <w:top w:val="single" w:sz="2" w:space="0" w:color="D9D9E3"/>
                        <w:left w:val="single" w:sz="2" w:space="0" w:color="D9D9E3"/>
                        <w:bottom w:val="single" w:sz="2" w:space="0" w:color="D9D9E3"/>
                        <w:right w:val="single" w:sz="2" w:space="0" w:color="D9D9E3"/>
                      </w:divBdr>
                      <w:divsChild>
                        <w:div w:id="432944459">
                          <w:marLeft w:val="0"/>
                          <w:marRight w:val="0"/>
                          <w:marTop w:val="0"/>
                          <w:marBottom w:val="0"/>
                          <w:divBdr>
                            <w:top w:val="single" w:sz="2" w:space="0" w:color="D9D9E3"/>
                            <w:left w:val="single" w:sz="2" w:space="0" w:color="D9D9E3"/>
                            <w:bottom w:val="single" w:sz="2" w:space="0" w:color="D9D9E3"/>
                            <w:right w:val="single" w:sz="2" w:space="0" w:color="D9D9E3"/>
                          </w:divBdr>
                          <w:divsChild>
                            <w:div w:id="42486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4834620">
          <w:marLeft w:val="0"/>
          <w:marRight w:val="0"/>
          <w:marTop w:val="0"/>
          <w:marBottom w:val="0"/>
          <w:divBdr>
            <w:top w:val="single" w:sz="2" w:space="0" w:color="auto"/>
            <w:left w:val="single" w:sz="2" w:space="0" w:color="auto"/>
            <w:bottom w:val="single" w:sz="6" w:space="0" w:color="auto"/>
            <w:right w:val="single" w:sz="2" w:space="0" w:color="auto"/>
          </w:divBdr>
          <w:divsChild>
            <w:div w:id="1113749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5621118">
                  <w:marLeft w:val="0"/>
                  <w:marRight w:val="0"/>
                  <w:marTop w:val="0"/>
                  <w:marBottom w:val="0"/>
                  <w:divBdr>
                    <w:top w:val="single" w:sz="2" w:space="0" w:color="D9D9E3"/>
                    <w:left w:val="single" w:sz="2" w:space="0" w:color="D9D9E3"/>
                    <w:bottom w:val="single" w:sz="2" w:space="0" w:color="D9D9E3"/>
                    <w:right w:val="single" w:sz="2" w:space="0" w:color="D9D9E3"/>
                  </w:divBdr>
                  <w:divsChild>
                    <w:div w:id="1369724736">
                      <w:marLeft w:val="0"/>
                      <w:marRight w:val="0"/>
                      <w:marTop w:val="0"/>
                      <w:marBottom w:val="0"/>
                      <w:divBdr>
                        <w:top w:val="single" w:sz="2" w:space="0" w:color="D9D9E3"/>
                        <w:left w:val="single" w:sz="2" w:space="0" w:color="D9D9E3"/>
                        <w:bottom w:val="single" w:sz="2" w:space="0" w:color="D9D9E3"/>
                        <w:right w:val="single" w:sz="2" w:space="0" w:color="D9D9E3"/>
                      </w:divBdr>
                      <w:divsChild>
                        <w:div w:id="1174146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8120184">
                  <w:marLeft w:val="0"/>
                  <w:marRight w:val="0"/>
                  <w:marTop w:val="0"/>
                  <w:marBottom w:val="0"/>
                  <w:divBdr>
                    <w:top w:val="single" w:sz="2" w:space="0" w:color="D9D9E3"/>
                    <w:left w:val="single" w:sz="2" w:space="0" w:color="D9D9E3"/>
                    <w:bottom w:val="single" w:sz="2" w:space="0" w:color="D9D9E3"/>
                    <w:right w:val="single" w:sz="2" w:space="0" w:color="D9D9E3"/>
                  </w:divBdr>
                  <w:divsChild>
                    <w:div w:id="397901469">
                      <w:marLeft w:val="0"/>
                      <w:marRight w:val="0"/>
                      <w:marTop w:val="0"/>
                      <w:marBottom w:val="0"/>
                      <w:divBdr>
                        <w:top w:val="single" w:sz="2" w:space="0" w:color="D9D9E3"/>
                        <w:left w:val="single" w:sz="2" w:space="0" w:color="D9D9E3"/>
                        <w:bottom w:val="single" w:sz="2" w:space="0" w:color="D9D9E3"/>
                        <w:right w:val="single" w:sz="2" w:space="0" w:color="D9D9E3"/>
                      </w:divBdr>
                      <w:divsChild>
                        <w:div w:id="976227316">
                          <w:marLeft w:val="0"/>
                          <w:marRight w:val="0"/>
                          <w:marTop w:val="0"/>
                          <w:marBottom w:val="0"/>
                          <w:divBdr>
                            <w:top w:val="single" w:sz="2" w:space="0" w:color="D9D9E3"/>
                            <w:left w:val="single" w:sz="2" w:space="0" w:color="D9D9E3"/>
                            <w:bottom w:val="single" w:sz="2" w:space="0" w:color="D9D9E3"/>
                            <w:right w:val="single" w:sz="2" w:space="0" w:color="D9D9E3"/>
                          </w:divBdr>
                          <w:divsChild>
                            <w:div w:id="2119913089">
                              <w:marLeft w:val="0"/>
                              <w:marRight w:val="0"/>
                              <w:marTop w:val="0"/>
                              <w:marBottom w:val="0"/>
                              <w:divBdr>
                                <w:top w:val="single" w:sz="2" w:space="0" w:color="D9D9E3"/>
                                <w:left w:val="single" w:sz="2" w:space="0" w:color="D9D9E3"/>
                                <w:bottom w:val="single" w:sz="2" w:space="0" w:color="D9D9E3"/>
                                <w:right w:val="single" w:sz="2" w:space="0" w:color="D9D9E3"/>
                              </w:divBdr>
                              <w:divsChild>
                                <w:div w:id="322246884">
                                  <w:marLeft w:val="0"/>
                                  <w:marRight w:val="0"/>
                                  <w:marTop w:val="0"/>
                                  <w:marBottom w:val="0"/>
                                  <w:divBdr>
                                    <w:top w:val="single" w:sz="2" w:space="0" w:color="D9D9E3"/>
                                    <w:left w:val="single" w:sz="2" w:space="0" w:color="D9D9E3"/>
                                    <w:bottom w:val="single" w:sz="2" w:space="0" w:color="D9D9E3"/>
                                    <w:right w:val="single" w:sz="2" w:space="0" w:color="D9D9E3"/>
                                  </w:divBdr>
                                  <w:divsChild>
                                    <w:div w:id="1619216166">
                                      <w:marLeft w:val="0"/>
                                      <w:marRight w:val="0"/>
                                      <w:marTop w:val="0"/>
                                      <w:marBottom w:val="0"/>
                                      <w:divBdr>
                                        <w:top w:val="single" w:sz="2" w:space="0" w:color="D9D9E3"/>
                                        <w:left w:val="single" w:sz="2" w:space="0" w:color="D9D9E3"/>
                                        <w:bottom w:val="single" w:sz="2" w:space="0" w:color="D9D9E3"/>
                                        <w:right w:val="single" w:sz="2" w:space="0" w:color="D9D9E3"/>
                                      </w:divBdr>
                                    </w:div>
                                    <w:div w:id="24399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2980930">
      <w:bodyDiv w:val="1"/>
      <w:marLeft w:val="0"/>
      <w:marRight w:val="0"/>
      <w:marTop w:val="0"/>
      <w:marBottom w:val="0"/>
      <w:divBdr>
        <w:top w:val="none" w:sz="0" w:space="0" w:color="auto"/>
        <w:left w:val="none" w:sz="0" w:space="0" w:color="auto"/>
        <w:bottom w:val="none" w:sz="0" w:space="0" w:color="auto"/>
        <w:right w:val="none" w:sz="0" w:space="0" w:color="auto"/>
      </w:divBdr>
      <w:divsChild>
        <w:div w:id="464276740">
          <w:marLeft w:val="0"/>
          <w:marRight w:val="0"/>
          <w:marTop w:val="0"/>
          <w:marBottom w:val="0"/>
          <w:divBdr>
            <w:top w:val="single" w:sz="2" w:space="0" w:color="D9D9E3"/>
            <w:left w:val="single" w:sz="2" w:space="0" w:color="D9D9E3"/>
            <w:bottom w:val="single" w:sz="2" w:space="0" w:color="D9D9E3"/>
            <w:right w:val="single" w:sz="2" w:space="0" w:color="D9D9E3"/>
          </w:divBdr>
          <w:divsChild>
            <w:div w:id="1108966066">
              <w:marLeft w:val="0"/>
              <w:marRight w:val="0"/>
              <w:marTop w:val="0"/>
              <w:marBottom w:val="0"/>
              <w:divBdr>
                <w:top w:val="single" w:sz="2" w:space="0" w:color="D9D9E3"/>
                <w:left w:val="single" w:sz="2" w:space="0" w:color="D9D9E3"/>
                <w:bottom w:val="single" w:sz="2" w:space="0" w:color="D9D9E3"/>
                <w:right w:val="single" w:sz="2" w:space="0" w:color="D9D9E3"/>
              </w:divBdr>
            </w:div>
            <w:div w:id="712654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2273627">
      <w:bodyDiv w:val="1"/>
      <w:marLeft w:val="0"/>
      <w:marRight w:val="0"/>
      <w:marTop w:val="0"/>
      <w:marBottom w:val="0"/>
      <w:divBdr>
        <w:top w:val="none" w:sz="0" w:space="0" w:color="auto"/>
        <w:left w:val="none" w:sz="0" w:space="0" w:color="auto"/>
        <w:bottom w:val="none" w:sz="0" w:space="0" w:color="auto"/>
        <w:right w:val="none" w:sz="0" w:space="0" w:color="auto"/>
      </w:divBdr>
      <w:divsChild>
        <w:div w:id="774904446">
          <w:marLeft w:val="0"/>
          <w:marRight w:val="0"/>
          <w:marTop w:val="0"/>
          <w:marBottom w:val="0"/>
          <w:divBdr>
            <w:top w:val="single" w:sz="2" w:space="0" w:color="auto"/>
            <w:left w:val="single" w:sz="2" w:space="0" w:color="auto"/>
            <w:bottom w:val="single" w:sz="6" w:space="0" w:color="auto"/>
            <w:right w:val="single" w:sz="2" w:space="0" w:color="auto"/>
          </w:divBdr>
          <w:divsChild>
            <w:div w:id="5975646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201076">
                  <w:marLeft w:val="0"/>
                  <w:marRight w:val="0"/>
                  <w:marTop w:val="0"/>
                  <w:marBottom w:val="0"/>
                  <w:divBdr>
                    <w:top w:val="single" w:sz="2" w:space="0" w:color="D9D9E3"/>
                    <w:left w:val="single" w:sz="2" w:space="0" w:color="D9D9E3"/>
                    <w:bottom w:val="single" w:sz="2" w:space="0" w:color="D9D9E3"/>
                    <w:right w:val="single" w:sz="2" w:space="0" w:color="D9D9E3"/>
                  </w:divBdr>
                  <w:divsChild>
                    <w:div w:id="717163683">
                      <w:marLeft w:val="0"/>
                      <w:marRight w:val="0"/>
                      <w:marTop w:val="0"/>
                      <w:marBottom w:val="0"/>
                      <w:divBdr>
                        <w:top w:val="single" w:sz="2" w:space="0" w:color="D9D9E3"/>
                        <w:left w:val="single" w:sz="2" w:space="0" w:color="D9D9E3"/>
                        <w:bottom w:val="single" w:sz="2" w:space="0" w:color="D9D9E3"/>
                        <w:right w:val="single" w:sz="2" w:space="0" w:color="D9D9E3"/>
                      </w:divBdr>
                      <w:divsChild>
                        <w:div w:id="389308854">
                          <w:marLeft w:val="0"/>
                          <w:marRight w:val="0"/>
                          <w:marTop w:val="0"/>
                          <w:marBottom w:val="0"/>
                          <w:divBdr>
                            <w:top w:val="single" w:sz="2" w:space="0" w:color="D9D9E3"/>
                            <w:left w:val="single" w:sz="2" w:space="0" w:color="D9D9E3"/>
                            <w:bottom w:val="single" w:sz="2" w:space="0" w:color="D9D9E3"/>
                            <w:right w:val="single" w:sz="2" w:space="0" w:color="D9D9E3"/>
                          </w:divBdr>
                          <w:divsChild>
                            <w:div w:id="1039941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9306662">
          <w:marLeft w:val="0"/>
          <w:marRight w:val="0"/>
          <w:marTop w:val="0"/>
          <w:marBottom w:val="0"/>
          <w:divBdr>
            <w:top w:val="single" w:sz="2" w:space="0" w:color="auto"/>
            <w:left w:val="single" w:sz="2" w:space="0" w:color="auto"/>
            <w:bottom w:val="single" w:sz="6" w:space="0" w:color="auto"/>
            <w:right w:val="single" w:sz="2" w:space="0" w:color="auto"/>
          </w:divBdr>
          <w:divsChild>
            <w:div w:id="541792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543709">
                  <w:marLeft w:val="0"/>
                  <w:marRight w:val="0"/>
                  <w:marTop w:val="0"/>
                  <w:marBottom w:val="0"/>
                  <w:divBdr>
                    <w:top w:val="single" w:sz="2" w:space="0" w:color="D9D9E3"/>
                    <w:left w:val="single" w:sz="2" w:space="0" w:color="D9D9E3"/>
                    <w:bottom w:val="single" w:sz="2" w:space="0" w:color="D9D9E3"/>
                    <w:right w:val="single" w:sz="2" w:space="0" w:color="D9D9E3"/>
                  </w:divBdr>
                  <w:divsChild>
                    <w:div w:id="557715846">
                      <w:marLeft w:val="0"/>
                      <w:marRight w:val="0"/>
                      <w:marTop w:val="0"/>
                      <w:marBottom w:val="0"/>
                      <w:divBdr>
                        <w:top w:val="single" w:sz="2" w:space="0" w:color="D9D9E3"/>
                        <w:left w:val="single" w:sz="2" w:space="0" w:color="D9D9E3"/>
                        <w:bottom w:val="single" w:sz="2" w:space="0" w:color="D9D9E3"/>
                        <w:right w:val="single" w:sz="2" w:space="0" w:color="D9D9E3"/>
                      </w:divBdr>
                      <w:divsChild>
                        <w:div w:id="1861428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4295401">
                  <w:marLeft w:val="0"/>
                  <w:marRight w:val="0"/>
                  <w:marTop w:val="0"/>
                  <w:marBottom w:val="0"/>
                  <w:divBdr>
                    <w:top w:val="single" w:sz="2" w:space="0" w:color="D9D9E3"/>
                    <w:left w:val="single" w:sz="2" w:space="0" w:color="D9D9E3"/>
                    <w:bottom w:val="single" w:sz="2" w:space="0" w:color="D9D9E3"/>
                    <w:right w:val="single" w:sz="2" w:space="0" w:color="D9D9E3"/>
                  </w:divBdr>
                  <w:divsChild>
                    <w:div w:id="1038973946">
                      <w:marLeft w:val="0"/>
                      <w:marRight w:val="0"/>
                      <w:marTop w:val="0"/>
                      <w:marBottom w:val="0"/>
                      <w:divBdr>
                        <w:top w:val="single" w:sz="2" w:space="0" w:color="D9D9E3"/>
                        <w:left w:val="single" w:sz="2" w:space="0" w:color="D9D9E3"/>
                        <w:bottom w:val="single" w:sz="2" w:space="0" w:color="D9D9E3"/>
                        <w:right w:val="single" w:sz="2" w:space="0" w:color="D9D9E3"/>
                      </w:divBdr>
                      <w:divsChild>
                        <w:div w:id="1793866040">
                          <w:marLeft w:val="0"/>
                          <w:marRight w:val="0"/>
                          <w:marTop w:val="0"/>
                          <w:marBottom w:val="0"/>
                          <w:divBdr>
                            <w:top w:val="single" w:sz="2" w:space="0" w:color="D9D9E3"/>
                            <w:left w:val="single" w:sz="2" w:space="0" w:color="D9D9E3"/>
                            <w:bottom w:val="single" w:sz="2" w:space="0" w:color="D9D9E3"/>
                            <w:right w:val="single" w:sz="2" w:space="0" w:color="D9D9E3"/>
                          </w:divBdr>
                          <w:divsChild>
                            <w:div w:id="102697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3464814">
      <w:bodyDiv w:val="1"/>
      <w:marLeft w:val="0"/>
      <w:marRight w:val="0"/>
      <w:marTop w:val="0"/>
      <w:marBottom w:val="0"/>
      <w:divBdr>
        <w:top w:val="none" w:sz="0" w:space="0" w:color="auto"/>
        <w:left w:val="none" w:sz="0" w:space="0" w:color="auto"/>
        <w:bottom w:val="none" w:sz="0" w:space="0" w:color="auto"/>
        <w:right w:val="none" w:sz="0" w:space="0" w:color="auto"/>
      </w:divBdr>
      <w:divsChild>
        <w:div w:id="1446391308">
          <w:marLeft w:val="0"/>
          <w:marRight w:val="0"/>
          <w:marTop w:val="0"/>
          <w:marBottom w:val="0"/>
          <w:divBdr>
            <w:top w:val="single" w:sz="2" w:space="0" w:color="auto"/>
            <w:left w:val="single" w:sz="2" w:space="0" w:color="auto"/>
            <w:bottom w:val="single" w:sz="6" w:space="0" w:color="auto"/>
            <w:right w:val="single" w:sz="2" w:space="0" w:color="auto"/>
          </w:divBdr>
          <w:divsChild>
            <w:div w:id="664935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9071250">
                  <w:marLeft w:val="0"/>
                  <w:marRight w:val="0"/>
                  <w:marTop w:val="0"/>
                  <w:marBottom w:val="0"/>
                  <w:divBdr>
                    <w:top w:val="single" w:sz="2" w:space="0" w:color="D9D9E3"/>
                    <w:left w:val="single" w:sz="2" w:space="0" w:color="D9D9E3"/>
                    <w:bottom w:val="single" w:sz="2" w:space="0" w:color="D9D9E3"/>
                    <w:right w:val="single" w:sz="2" w:space="0" w:color="D9D9E3"/>
                  </w:divBdr>
                  <w:divsChild>
                    <w:div w:id="1581674706">
                      <w:marLeft w:val="0"/>
                      <w:marRight w:val="0"/>
                      <w:marTop w:val="0"/>
                      <w:marBottom w:val="0"/>
                      <w:divBdr>
                        <w:top w:val="single" w:sz="2" w:space="0" w:color="D9D9E3"/>
                        <w:left w:val="single" w:sz="2" w:space="0" w:color="D9D9E3"/>
                        <w:bottom w:val="single" w:sz="2" w:space="0" w:color="D9D9E3"/>
                        <w:right w:val="single" w:sz="2" w:space="0" w:color="D9D9E3"/>
                      </w:divBdr>
                      <w:divsChild>
                        <w:div w:id="629285486">
                          <w:marLeft w:val="0"/>
                          <w:marRight w:val="0"/>
                          <w:marTop w:val="0"/>
                          <w:marBottom w:val="0"/>
                          <w:divBdr>
                            <w:top w:val="single" w:sz="2" w:space="0" w:color="D9D9E3"/>
                            <w:left w:val="single" w:sz="2" w:space="0" w:color="D9D9E3"/>
                            <w:bottom w:val="single" w:sz="2" w:space="0" w:color="D9D9E3"/>
                            <w:right w:val="single" w:sz="2" w:space="0" w:color="D9D9E3"/>
                          </w:divBdr>
                          <w:divsChild>
                            <w:div w:id="37840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6830852">
          <w:marLeft w:val="0"/>
          <w:marRight w:val="0"/>
          <w:marTop w:val="0"/>
          <w:marBottom w:val="0"/>
          <w:divBdr>
            <w:top w:val="single" w:sz="2" w:space="0" w:color="auto"/>
            <w:left w:val="single" w:sz="2" w:space="0" w:color="auto"/>
            <w:bottom w:val="single" w:sz="6" w:space="0" w:color="auto"/>
            <w:right w:val="single" w:sz="2" w:space="0" w:color="auto"/>
          </w:divBdr>
          <w:divsChild>
            <w:div w:id="1939830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845808">
                  <w:marLeft w:val="0"/>
                  <w:marRight w:val="0"/>
                  <w:marTop w:val="0"/>
                  <w:marBottom w:val="0"/>
                  <w:divBdr>
                    <w:top w:val="single" w:sz="2" w:space="0" w:color="D9D9E3"/>
                    <w:left w:val="single" w:sz="2" w:space="0" w:color="D9D9E3"/>
                    <w:bottom w:val="single" w:sz="2" w:space="0" w:color="D9D9E3"/>
                    <w:right w:val="single" w:sz="2" w:space="0" w:color="D9D9E3"/>
                  </w:divBdr>
                  <w:divsChild>
                    <w:div w:id="1989246093">
                      <w:marLeft w:val="0"/>
                      <w:marRight w:val="0"/>
                      <w:marTop w:val="0"/>
                      <w:marBottom w:val="0"/>
                      <w:divBdr>
                        <w:top w:val="single" w:sz="2" w:space="0" w:color="D9D9E3"/>
                        <w:left w:val="single" w:sz="2" w:space="0" w:color="D9D9E3"/>
                        <w:bottom w:val="single" w:sz="2" w:space="0" w:color="D9D9E3"/>
                        <w:right w:val="single" w:sz="2" w:space="0" w:color="D9D9E3"/>
                      </w:divBdr>
                      <w:divsChild>
                        <w:div w:id="33580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456391">
                  <w:marLeft w:val="0"/>
                  <w:marRight w:val="0"/>
                  <w:marTop w:val="0"/>
                  <w:marBottom w:val="0"/>
                  <w:divBdr>
                    <w:top w:val="single" w:sz="2" w:space="0" w:color="D9D9E3"/>
                    <w:left w:val="single" w:sz="2" w:space="0" w:color="D9D9E3"/>
                    <w:bottom w:val="single" w:sz="2" w:space="0" w:color="D9D9E3"/>
                    <w:right w:val="single" w:sz="2" w:space="0" w:color="D9D9E3"/>
                  </w:divBdr>
                  <w:divsChild>
                    <w:div w:id="1650859465">
                      <w:marLeft w:val="0"/>
                      <w:marRight w:val="0"/>
                      <w:marTop w:val="0"/>
                      <w:marBottom w:val="0"/>
                      <w:divBdr>
                        <w:top w:val="single" w:sz="2" w:space="0" w:color="D9D9E3"/>
                        <w:left w:val="single" w:sz="2" w:space="0" w:color="D9D9E3"/>
                        <w:bottom w:val="single" w:sz="2" w:space="0" w:color="D9D9E3"/>
                        <w:right w:val="single" w:sz="2" w:space="0" w:color="D9D9E3"/>
                      </w:divBdr>
                      <w:divsChild>
                        <w:div w:id="1164667287">
                          <w:marLeft w:val="0"/>
                          <w:marRight w:val="0"/>
                          <w:marTop w:val="0"/>
                          <w:marBottom w:val="0"/>
                          <w:divBdr>
                            <w:top w:val="single" w:sz="2" w:space="0" w:color="D9D9E3"/>
                            <w:left w:val="single" w:sz="2" w:space="0" w:color="D9D9E3"/>
                            <w:bottom w:val="single" w:sz="2" w:space="0" w:color="D9D9E3"/>
                            <w:right w:val="single" w:sz="2" w:space="0" w:color="D9D9E3"/>
                          </w:divBdr>
                          <w:divsChild>
                            <w:div w:id="438915483">
                              <w:marLeft w:val="0"/>
                              <w:marRight w:val="0"/>
                              <w:marTop w:val="0"/>
                              <w:marBottom w:val="0"/>
                              <w:divBdr>
                                <w:top w:val="single" w:sz="2" w:space="0" w:color="D9D9E3"/>
                                <w:left w:val="single" w:sz="2" w:space="0" w:color="D9D9E3"/>
                                <w:bottom w:val="single" w:sz="2" w:space="0" w:color="D9D9E3"/>
                                <w:right w:val="single" w:sz="2" w:space="0" w:color="D9D9E3"/>
                              </w:divBdr>
                              <w:divsChild>
                                <w:div w:id="1357972217">
                                  <w:marLeft w:val="0"/>
                                  <w:marRight w:val="0"/>
                                  <w:marTop w:val="0"/>
                                  <w:marBottom w:val="0"/>
                                  <w:divBdr>
                                    <w:top w:val="single" w:sz="2" w:space="0" w:color="D9D9E3"/>
                                    <w:left w:val="single" w:sz="2" w:space="0" w:color="D9D9E3"/>
                                    <w:bottom w:val="single" w:sz="2" w:space="0" w:color="D9D9E3"/>
                                    <w:right w:val="single" w:sz="2" w:space="0" w:color="D9D9E3"/>
                                  </w:divBdr>
                                  <w:divsChild>
                                    <w:div w:id="31999690">
                                      <w:marLeft w:val="0"/>
                                      <w:marRight w:val="0"/>
                                      <w:marTop w:val="0"/>
                                      <w:marBottom w:val="0"/>
                                      <w:divBdr>
                                        <w:top w:val="single" w:sz="2" w:space="0" w:color="D9D9E3"/>
                                        <w:left w:val="single" w:sz="2" w:space="0" w:color="D9D9E3"/>
                                        <w:bottom w:val="single" w:sz="2" w:space="0" w:color="D9D9E3"/>
                                        <w:right w:val="single" w:sz="2" w:space="0" w:color="D9D9E3"/>
                                      </w:divBdr>
                                    </w:div>
                                    <w:div w:id="159358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01057648">
      <w:bodyDiv w:val="1"/>
      <w:marLeft w:val="0"/>
      <w:marRight w:val="0"/>
      <w:marTop w:val="0"/>
      <w:marBottom w:val="0"/>
      <w:divBdr>
        <w:top w:val="none" w:sz="0" w:space="0" w:color="auto"/>
        <w:left w:val="none" w:sz="0" w:space="0" w:color="auto"/>
        <w:bottom w:val="none" w:sz="0" w:space="0" w:color="auto"/>
        <w:right w:val="none" w:sz="0" w:space="0" w:color="auto"/>
      </w:divBdr>
      <w:divsChild>
        <w:div w:id="1910261741">
          <w:marLeft w:val="0"/>
          <w:marRight w:val="0"/>
          <w:marTop w:val="0"/>
          <w:marBottom w:val="0"/>
          <w:divBdr>
            <w:top w:val="single" w:sz="2" w:space="0" w:color="D9D9E3"/>
            <w:left w:val="single" w:sz="2" w:space="0" w:color="D9D9E3"/>
            <w:bottom w:val="single" w:sz="2" w:space="0" w:color="D9D9E3"/>
            <w:right w:val="single" w:sz="2" w:space="0" w:color="D9D9E3"/>
          </w:divBdr>
          <w:divsChild>
            <w:div w:id="1891764269">
              <w:marLeft w:val="0"/>
              <w:marRight w:val="0"/>
              <w:marTop w:val="0"/>
              <w:marBottom w:val="0"/>
              <w:divBdr>
                <w:top w:val="single" w:sz="2" w:space="0" w:color="D9D9E3"/>
                <w:left w:val="single" w:sz="2" w:space="0" w:color="D9D9E3"/>
                <w:bottom w:val="single" w:sz="2" w:space="0" w:color="D9D9E3"/>
                <w:right w:val="single" w:sz="2" w:space="0" w:color="D9D9E3"/>
              </w:divBdr>
            </w:div>
            <w:div w:id="85546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253510">
          <w:marLeft w:val="0"/>
          <w:marRight w:val="0"/>
          <w:marTop w:val="0"/>
          <w:marBottom w:val="0"/>
          <w:divBdr>
            <w:top w:val="single" w:sz="2" w:space="0" w:color="D9D9E3"/>
            <w:left w:val="single" w:sz="2" w:space="0" w:color="D9D9E3"/>
            <w:bottom w:val="single" w:sz="2" w:space="0" w:color="D9D9E3"/>
            <w:right w:val="single" w:sz="2" w:space="0" w:color="D9D9E3"/>
          </w:divBdr>
          <w:divsChild>
            <w:div w:id="62415352">
              <w:marLeft w:val="0"/>
              <w:marRight w:val="0"/>
              <w:marTop w:val="0"/>
              <w:marBottom w:val="0"/>
              <w:divBdr>
                <w:top w:val="single" w:sz="2" w:space="0" w:color="D9D9E3"/>
                <w:left w:val="single" w:sz="2" w:space="0" w:color="D9D9E3"/>
                <w:bottom w:val="single" w:sz="2" w:space="0" w:color="D9D9E3"/>
                <w:right w:val="single" w:sz="2" w:space="0" w:color="D9D9E3"/>
              </w:divBdr>
            </w:div>
            <w:div w:id="52259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0687362">
      <w:bodyDiv w:val="1"/>
      <w:marLeft w:val="0"/>
      <w:marRight w:val="0"/>
      <w:marTop w:val="0"/>
      <w:marBottom w:val="0"/>
      <w:divBdr>
        <w:top w:val="none" w:sz="0" w:space="0" w:color="auto"/>
        <w:left w:val="none" w:sz="0" w:space="0" w:color="auto"/>
        <w:bottom w:val="none" w:sz="0" w:space="0" w:color="auto"/>
        <w:right w:val="none" w:sz="0" w:space="0" w:color="auto"/>
      </w:divBdr>
      <w:divsChild>
        <w:div w:id="967854612">
          <w:marLeft w:val="0"/>
          <w:marRight w:val="0"/>
          <w:marTop w:val="0"/>
          <w:marBottom w:val="0"/>
          <w:divBdr>
            <w:top w:val="single" w:sz="2" w:space="0" w:color="auto"/>
            <w:left w:val="single" w:sz="2" w:space="0" w:color="auto"/>
            <w:bottom w:val="single" w:sz="6" w:space="0" w:color="auto"/>
            <w:right w:val="single" w:sz="2" w:space="0" w:color="auto"/>
          </w:divBdr>
          <w:divsChild>
            <w:div w:id="147614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620141">
                  <w:marLeft w:val="0"/>
                  <w:marRight w:val="0"/>
                  <w:marTop w:val="0"/>
                  <w:marBottom w:val="0"/>
                  <w:divBdr>
                    <w:top w:val="single" w:sz="2" w:space="0" w:color="D9D9E3"/>
                    <w:left w:val="single" w:sz="2" w:space="0" w:color="D9D9E3"/>
                    <w:bottom w:val="single" w:sz="2" w:space="0" w:color="D9D9E3"/>
                    <w:right w:val="single" w:sz="2" w:space="0" w:color="D9D9E3"/>
                  </w:divBdr>
                  <w:divsChild>
                    <w:div w:id="222301484">
                      <w:marLeft w:val="0"/>
                      <w:marRight w:val="0"/>
                      <w:marTop w:val="0"/>
                      <w:marBottom w:val="0"/>
                      <w:divBdr>
                        <w:top w:val="single" w:sz="2" w:space="0" w:color="D9D9E3"/>
                        <w:left w:val="single" w:sz="2" w:space="0" w:color="D9D9E3"/>
                        <w:bottom w:val="single" w:sz="2" w:space="0" w:color="D9D9E3"/>
                        <w:right w:val="single" w:sz="2" w:space="0" w:color="D9D9E3"/>
                      </w:divBdr>
                      <w:divsChild>
                        <w:div w:id="1260522557">
                          <w:marLeft w:val="0"/>
                          <w:marRight w:val="0"/>
                          <w:marTop w:val="0"/>
                          <w:marBottom w:val="0"/>
                          <w:divBdr>
                            <w:top w:val="single" w:sz="2" w:space="0" w:color="D9D9E3"/>
                            <w:left w:val="single" w:sz="2" w:space="0" w:color="D9D9E3"/>
                            <w:bottom w:val="single" w:sz="2" w:space="0" w:color="D9D9E3"/>
                            <w:right w:val="single" w:sz="2" w:space="0" w:color="D9D9E3"/>
                          </w:divBdr>
                          <w:divsChild>
                            <w:div w:id="628820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538566">
          <w:marLeft w:val="0"/>
          <w:marRight w:val="0"/>
          <w:marTop w:val="0"/>
          <w:marBottom w:val="0"/>
          <w:divBdr>
            <w:top w:val="single" w:sz="2" w:space="0" w:color="auto"/>
            <w:left w:val="single" w:sz="2" w:space="0" w:color="auto"/>
            <w:bottom w:val="single" w:sz="6" w:space="0" w:color="auto"/>
            <w:right w:val="single" w:sz="2" w:space="0" w:color="auto"/>
          </w:divBdr>
          <w:divsChild>
            <w:div w:id="622809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833881">
                  <w:marLeft w:val="0"/>
                  <w:marRight w:val="0"/>
                  <w:marTop w:val="0"/>
                  <w:marBottom w:val="0"/>
                  <w:divBdr>
                    <w:top w:val="single" w:sz="2" w:space="0" w:color="D9D9E3"/>
                    <w:left w:val="single" w:sz="2" w:space="0" w:color="D9D9E3"/>
                    <w:bottom w:val="single" w:sz="2" w:space="0" w:color="D9D9E3"/>
                    <w:right w:val="single" w:sz="2" w:space="0" w:color="D9D9E3"/>
                  </w:divBdr>
                  <w:divsChild>
                    <w:div w:id="1832021516">
                      <w:marLeft w:val="0"/>
                      <w:marRight w:val="0"/>
                      <w:marTop w:val="0"/>
                      <w:marBottom w:val="0"/>
                      <w:divBdr>
                        <w:top w:val="single" w:sz="2" w:space="0" w:color="D9D9E3"/>
                        <w:left w:val="single" w:sz="2" w:space="0" w:color="D9D9E3"/>
                        <w:bottom w:val="single" w:sz="2" w:space="0" w:color="D9D9E3"/>
                        <w:right w:val="single" w:sz="2" w:space="0" w:color="D9D9E3"/>
                      </w:divBdr>
                      <w:divsChild>
                        <w:div w:id="25428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71125">
                  <w:marLeft w:val="0"/>
                  <w:marRight w:val="0"/>
                  <w:marTop w:val="0"/>
                  <w:marBottom w:val="0"/>
                  <w:divBdr>
                    <w:top w:val="single" w:sz="2" w:space="0" w:color="D9D9E3"/>
                    <w:left w:val="single" w:sz="2" w:space="0" w:color="D9D9E3"/>
                    <w:bottom w:val="single" w:sz="2" w:space="0" w:color="D9D9E3"/>
                    <w:right w:val="single" w:sz="2" w:space="0" w:color="D9D9E3"/>
                  </w:divBdr>
                  <w:divsChild>
                    <w:div w:id="894195358">
                      <w:marLeft w:val="0"/>
                      <w:marRight w:val="0"/>
                      <w:marTop w:val="0"/>
                      <w:marBottom w:val="0"/>
                      <w:divBdr>
                        <w:top w:val="single" w:sz="2" w:space="0" w:color="D9D9E3"/>
                        <w:left w:val="single" w:sz="2" w:space="0" w:color="D9D9E3"/>
                        <w:bottom w:val="single" w:sz="2" w:space="0" w:color="D9D9E3"/>
                        <w:right w:val="single" w:sz="2" w:space="0" w:color="D9D9E3"/>
                      </w:divBdr>
                      <w:divsChild>
                        <w:div w:id="2021272383">
                          <w:marLeft w:val="0"/>
                          <w:marRight w:val="0"/>
                          <w:marTop w:val="0"/>
                          <w:marBottom w:val="0"/>
                          <w:divBdr>
                            <w:top w:val="single" w:sz="2" w:space="0" w:color="D9D9E3"/>
                            <w:left w:val="single" w:sz="2" w:space="0" w:color="D9D9E3"/>
                            <w:bottom w:val="single" w:sz="2" w:space="0" w:color="D9D9E3"/>
                            <w:right w:val="single" w:sz="2" w:space="0" w:color="D9D9E3"/>
                          </w:divBdr>
                          <w:divsChild>
                            <w:div w:id="154613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34593696">
      <w:bodyDiv w:val="1"/>
      <w:marLeft w:val="0"/>
      <w:marRight w:val="0"/>
      <w:marTop w:val="0"/>
      <w:marBottom w:val="0"/>
      <w:divBdr>
        <w:top w:val="none" w:sz="0" w:space="0" w:color="auto"/>
        <w:left w:val="none" w:sz="0" w:space="0" w:color="auto"/>
        <w:bottom w:val="none" w:sz="0" w:space="0" w:color="auto"/>
        <w:right w:val="none" w:sz="0" w:space="0" w:color="auto"/>
      </w:divBdr>
    </w:div>
    <w:div w:id="744380948">
      <w:bodyDiv w:val="1"/>
      <w:marLeft w:val="0"/>
      <w:marRight w:val="0"/>
      <w:marTop w:val="0"/>
      <w:marBottom w:val="0"/>
      <w:divBdr>
        <w:top w:val="none" w:sz="0" w:space="0" w:color="auto"/>
        <w:left w:val="none" w:sz="0" w:space="0" w:color="auto"/>
        <w:bottom w:val="none" w:sz="0" w:space="0" w:color="auto"/>
        <w:right w:val="none" w:sz="0" w:space="0" w:color="auto"/>
      </w:divBdr>
      <w:divsChild>
        <w:div w:id="446123378">
          <w:marLeft w:val="0"/>
          <w:marRight w:val="0"/>
          <w:marTop w:val="0"/>
          <w:marBottom w:val="0"/>
          <w:divBdr>
            <w:top w:val="single" w:sz="2" w:space="0" w:color="auto"/>
            <w:left w:val="single" w:sz="2" w:space="0" w:color="auto"/>
            <w:bottom w:val="single" w:sz="6" w:space="0" w:color="auto"/>
            <w:right w:val="single" w:sz="2" w:space="0" w:color="auto"/>
          </w:divBdr>
          <w:divsChild>
            <w:div w:id="491875923">
              <w:marLeft w:val="0"/>
              <w:marRight w:val="0"/>
              <w:marTop w:val="100"/>
              <w:marBottom w:val="100"/>
              <w:divBdr>
                <w:top w:val="single" w:sz="2" w:space="0" w:color="D9D9E3"/>
                <w:left w:val="single" w:sz="2" w:space="0" w:color="D9D9E3"/>
                <w:bottom w:val="single" w:sz="2" w:space="0" w:color="D9D9E3"/>
                <w:right w:val="single" w:sz="2" w:space="0" w:color="D9D9E3"/>
              </w:divBdr>
              <w:divsChild>
                <w:div w:id="52313777">
                  <w:marLeft w:val="0"/>
                  <w:marRight w:val="0"/>
                  <w:marTop w:val="0"/>
                  <w:marBottom w:val="0"/>
                  <w:divBdr>
                    <w:top w:val="single" w:sz="2" w:space="0" w:color="D9D9E3"/>
                    <w:left w:val="single" w:sz="2" w:space="0" w:color="D9D9E3"/>
                    <w:bottom w:val="single" w:sz="2" w:space="0" w:color="D9D9E3"/>
                    <w:right w:val="single" w:sz="2" w:space="0" w:color="D9D9E3"/>
                  </w:divBdr>
                  <w:divsChild>
                    <w:div w:id="1132091315">
                      <w:marLeft w:val="0"/>
                      <w:marRight w:val="0"/>
                      <w:marTop w:val="0"/>
                      <w:marBottom w:val="0"/>
                      <w:divBdr>
                        <w:top w:val="single" w:sz="2" w:space="0" w:color="D9D9E3"/>
                        <w:left w:val="single" w:sz="2" w:space="0" w:color="D9D9E3"/>
                        <w:bottom w:val="single" w:sz="2" w:space="0" w:color="D9D9E3"/>
                        <w:right w:val="single" w:sz="2" w:space="0" w:color="D9D9E3"/>
                      </w:divBdr>
                      <w:divsChild>
                        <w:div w:id="783160773">
                          <w:marLeft w:val="0"/>
                          <w:marRight w:val="0"/>
                          <w:marTop w:val="0"/>
                          <w:marBottom w:val="0"/>
                          <w:divBdr>
                            <w:top w:val="single" w:sz="2" w:space="0" w:color="D9D9E3"/>
                            <w:left w:val="single" w:sz="2" w:space="0" w:color="D9D9E3"/>
                            <w:bottom w:val="single" w:sz="2" w:space="0" w:color="D9D9E3"/>
                            <w:right w:val="single" w:sz="2" w:space="0" w:color="D9D9E3"/>
                          </w:divBdr>
                          <w:divsChild>
                            <w:div w:id="178626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6879080">
          <w:marLeft w:val="0"/>
          <w:marRight w:val="0"/>
          <w:marTop w:val="0"/>
          <w:marBottom w:val="0"/>
          <w:divBdr>
            <w:top w:val="single" w:sz="2" w:space="0" w:color="auto"/>
            <w:left w:val="single" w:sz="2" w:space="0" w:color="auto"/>
            <w:bottom w:val="single" w:sz="6" w:space="0" w:color="auto"/>
            <w:right w:val="single" w:sz="2" w:space="0" w:color="auto"/>
          </w:divBdr>
          <w:divsChild>
            <w:div w:id="1138765140">
              <w:marLeft w:val="0"/>
              <w:marRight w:val="0"/>
              <w:marTop w:val="100"/>
              <w:marBottom w:val="100"/>
              <w:divBdr>
                <w:top w:val="single" w:sz="2" w:space="0" w:color="D9D9E3"/>
                <w:left w:val="single" w:sz="2" w:space="0" w:color="D9D9E3"/>
                <w:bottom w:val="single" w:sz="2" w:space="0" w:color="D9D9E3"/>
                <w:right w:val="single" w:sz="2" w:space="0" w:color="D9D9E3"/>
              </w:divBdr>
              <w:divsChild>
                <w:div w:id="720255222">
                  <w:marLeft w:val="0"/>
                  <w:marRight w:val="0"/>
                  <w:marTop w:val="0"/>
                  <w:marBottom w:val="0"/>
                  <w:divBdr>
                    <w:top w:val="single" w:sz="2" w:space="0" w:color="D9D9E3"/>
                    <w:left w:val="single" w:sz="2" w:space="0" w:color="D9D9E3"/>
                    <w:bottom w:val="single" w:sz="2" w:space="0" w:color="D9D9E3"/>
                    <w:right w:val="single" w:sz="2" w:space="0" w:color="D9D9E3"/>
                  </w:divBdr>
                  <w:divsChild>
                    <w:div w:id="206721588">
                      <w:marLeft w:val="0"/>
                      <w:marRight w:val="0"/>
                      <w:marTop w:val="0"/>
                      <w:marBottom w:val="0"/>
                      <w:divBdr>
                        <w:top w:val="single" w:sz="2" w:space="0" w:color="D9D9E3"/>
                        <w:left w:val="single" w:sz="2" w:space="0" w:color="D9D9E3"/>
                        <w:bottom w:val="single" w:sz="2" w:space="0" w:color="D9D9E3"/>
                        <w:right w:val="single" w:sz="2" w:space="0" w:color="D9D9E3"/>
                      </w:divBdr>
                      <w:divsChild>
                        <w:div w:id="98562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98621">
                  <w:marLeft w:val="0"/>
                  <w:marRight w:val="0"/>
                  <w:marTop w:val="0"/>
                  <w:marBottom w:val="0"/>
                  <w:divBdr>
                    <w:top w:val="single" w:sz="2" w:space="0" w:color="D9D9E3"/>
                    <w:left w:val="single" w:sz="2" w:space="0" w:color="D9D9E3"/>
                    <w:bottom w:val="single" w:sz="2" w:space="0" w:color="D9D9E3"/>
                    <w:right w:val="single" w:sz="2" w:space="0" w:color="D9D9E3"/>
                  </w:divBdr>
                  <w:divsChild>
                    <w:div w:id="1275595476">
                      <w:marLeft w:val="0"/>
                      <w:marRight w:val="0"/>
                      <w:marTop w:val="0"/>
                      <w:marBottom w:val="0"/>
                      <w:divBdr>
                        <w:top w:val="single" w:sz="2" w:space="0" w:color="D9D9E3"/>
                        <w:left w:val="single" w:sz="2" w:space="0" w:color="D9D9E3"/>
                        <w:bottom w:val="single" w:sz="2" w:space="0" w:color="D9D9E3"/>
                        <w:right w:val="single" w:sz="2" w:space="0" w:color="D9D9E3"/>
                      </w:divBdr>
                      <w:divsChild>
                        <w:div w:id="2079590933">
                          <w:marLeft w:val="0"/>
                          <w:marRight w:val="0"/>
                          <w:marTop w:val="0"/>
                          <w:marBottom w:val="0"/>
                          <w:divBdr>
                            <w:top w:val="single" w:sz="2" w:space="0" w:color="D9D9E3"/>
                            <w:left w:val="single" w:sz="2" w:space="0" w:color="D9D9E3"/>
                            <w:bottom w:val="single" w:sz="2" w:space="0" w:color="D9D9E3"/>
                            <w:right w:val="single" w:sz="2" w:space="0" w:color="D9D9E3"/>
                          </w:divBdr>
                          <w:divsChild>
                            <w:div w:id="232349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5597195">
      <w:bodyDiv w:val="1"/>
      <w:marLeft w:val="0"/>
      <w:marRight w:val="0"/>
      <w:marTop w:val="0"/>
      <w:marBottom w:val="0"/>
      <w:divBdr>
        <w:top w:val="none" w:sz="0" w:space="0" w:color="auto"/>
        <w:left w:val="none" w:sz="0" w:space="0" w:color="auto"/>
        <w:bottom w:val="none" w:sz="0" w:space="0" w:color="auto"/>
        <w:right w:val="none" w:sz="0" w:space="0" w:color="auto"/>
      </w:divBdr>
      <w:divsChild>
        <w:div w:id="365831274">
          <w:marLeft w:val="0"/>
          <w:marRight w:val="180"/>
          <w:marTop w:val="0"/>
          <w:marBottom w:val="0"/>
          <w:divBdr>
            <w:top w:val="none" w:sz="0" w:space="0" w:color="auto"/>
            <w:left w:val="none" w:sz="0" w:space="0" w:color="auto"/>
            <w:bottom w:val="none" w:sz="0" w:space="0" w:color="auto"/>
            <w:right w:val="none" w:sz="0" w:space="0" w:color="auto"/>
          </w:divBdr>
        </w:div>
        <w:div w:id="271284326">
          <w:marLeft w:val="0"/>
          <w:marRight w:val="180"/>
          <w:marTop w:val="0"/>
          <w:marBottom w:val="0"/>
          <w:divBdr>
            <w:top w:val="none" w:sz="0" w:space="0" w:color="auto"/>
            <w:left w:val="none" w:sz="0" w:space="0" w:color="auto"/>
            <w:bottom w:val="none" w:sz="0" w:space="0" w:color="auto"/>
            <w:right w:val="none" w:sz="0" w:space="0" w:color="auto"/>
          </w:divBdr>
        </w:div>
        <w:div w:id="59986649">
          <w:marLeft w:val="0"/>
          <w:marRight w:val="180"/>
          <w:marTop w:val="0"/>
          <w:marBottom w:val="0"/>
          <w:divBdr>
            <w:top w:val="none" w:sz="0" w:space="0" w:color="auto"/>
            <w:left w:val="none" w:sz="0" w:space="0" w:color="auto"/>
            <w:bottom w:val="none" w:sz="0" w:space="0" w:color="auto"/>
            <w:right w:val="none" w:sz="0" w:space="0" w:color="auto"/>
          </w:divBdr>
        </w:div>
        <w:div w:id="2093575934">
          <w:marLeft w:val="0"/>
          <w:marRight w:val="0"/>
          <w:marTop w:val="0"/>
          <w:marBottom w:val="0"/>
          <w:divBdr>
            <w:top w:val="none" w:sz="0" w:space="0" w:color="auto"/>
            <w:left w:val="none" w:sz="0" w:space="0" w:color="auto"/>
            <w:bottom w:val="none" w:sz="0" w:space="0" w:color="auto"/>
            <w:right w:val="none" w:sz="0" w:space="0" w:color="auto"/>
          </w:divBdr>
        </w:div>
      </w:divsChild>
    </w:div>
    <w:div w:id="771124385">
      <w:bodyDiv w:val="1"/>
      <w:marLeft w:val="0"/>
      <w:marRight w:val="0"/>
      <w:marTop w:val="0"/>
      <w:marBottom w:val="0"/>
      <w:divBdr>
        <w:top w:val="none" w:sz="0" w:space="0" w:color="auto"/>
        <w:left w:val="none" w:sz="0" w:space="0" w:color="auto"/>
        <w:bottom w:val="none" w:sz="0" w:space="0" w:color="auto"/>
        <w:right w:val="none" w:sz="0" w:space="0" w:color="auto"/>
      </w:divBdr>
      <w:divsChild>
        <w:div w:id="427194208">
          <w:marLeft w:val="0"/>
          <w:marRight w:val="0"/>
          <w:marTop w:val="0"/>
          <w:marBottom w:val="0"/>
          <w:divBdr>
            <w:top w:val="single" w:sz="2" w:space="0" w:color="auto"/>
            <w:left w:val="single" w:sz="2" w:space="0" w:color="auto"/>
            <w:bottom w:val="single" w:sz="6" w:space="0" w:color="auto"/>
            <w:right w:val="single" w:sz="2" w:space="0" w:color="auto"/>
          </w:divBdr>
          <w:divsChild>
            <w:div w:id="1406143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6371158">
                  <w:marLeft w:val="0"/>
                  <w:marRight w:val="0"/>
                  <w:marTop w:val="0"/>
                  <w:marBottom w:val="0"/>
                  <w:divBdr>
                    <w:top w:val="single" w:sz="2" w:space="0" w:color="D9D9E3"/>
                    <w:left w:val="single" w:sz="2" w:space="0" w:color="D9D9E3"/>
                    <w:bottom w:val="single" w:sz="2" w:space="0" w:color="D9D9E3"/>
                    <w:right w:val="single" w:sz="2" w:space="0" w:color="D9D9E3"/>
                  </w:divBdr>
                  <w:divsChild>
                    <w:div w:id="1028871636">
                      <w:marLeft w:val="0"/>
                      <w:marRight w:val="0"/>
                      <w:marTop w:val="0"/>
                      <w:marBottom w:val="0"/>
                      <w:divBdr>
                        <w:top w:val="single" w:sz="2" w:space="0" w:color="D9D9E3"/>
                        <w:left w:val="single" w:sz="2" w:space="0" w:color="D9D9E3"/>
                        <w:bottom w:val="single" w:sz="2" w:space="0" w:color="D9D9E3"/>
                        <w:right w:val="single" w:sz="2" w:space="0" w:color="D9D9E3"/>
                      </w:divBdr>
                      <w:divsChild>
                        <w:div w:id="921447145">
                          <w:marLeft w:val="0"/>
                          <w:marRight w:val="0"/>
                          <w:marTop w:val="0"/>
                          <w:marBottom w:val="0"/>
                          <w:divBdr>
                            <w:top w:val="single" w:sz="2" w:space="0" w:color="D9D9E3"/>
                            <w:left w:val="single" w:sz="2" w:space="0" w:color="D9D9E3"/>
                            <w:bottom w:val="single" w:sz="2" w:space="0" w:color="D9D9E3"/>
                            <w:right w:val="single" w:sz="2" w:space="0" w:color="D9D9E3"/>
                          </w:divBdr>
                          <w:divsChild>
                            <w:div w:id="924916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0126649">
          <w:marLeft w:val="0"/>
          <w:marRight w:val="0"/>
          <w:marTop w:val="0"/>
          <w:marBottom w:val="0"/>
          <w:divBdr>
            <w:top w:val="single" w:sz="2" w:space="0" w:color="auto"/>
            <w:left w:val="single" w:sz="2" w:space="0" w:color="auto"/>
            <w:bottom w:val="single" w:sz="6" w:space="0" w:color="auto"/>
            <w:right w:val="single" w:sz="2" w:space="0" w:color="auto"/>
          </w:divBdr>
          <w:divsChild>
            <w:div w:id="1420323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88283">
                  <w:marLeft w:val="0"/>
                  <w:marRight w:val="0"/>
                  <w:marTop w:val="0"/>
                  <w:marBottom w:val="0"/>
                  <w:divBdr>
                    <w:top w:val="single" w:sz="2" w:space="0" w:color="D9D9E3"/>
                    <w:left w:val="single" w:sz="2" w:space="0" w:color="D9D9E3"/>
                    <w:bottom w:val="single" w:sz="2" w:space="0" w:color="D9D9E3"/>
                    <w:right w:val="single" w:sz="2" w:space="0" w:color="D9D9E3"/>
                  </w:divBdr>
                  <w:divsChild>
                    <w:div w:id="2118982558">
                      <w:marLeft w:val="0"/>
                      <w:marRight w:val="0"/>
                      <w:marTop w:val="0"/>
                      <w:marBottom w:val="0"/>
                      <w:divBdr>
                        <w:top w:val="single" w:sz="2" w:space="0" w:color="D9D9E3"/>
                        <w:left w:val="single" w:sz="2" w:space="0" w:color="D9D9E3"/>
                        <w:bottom w:val="single" w:sz="2" w:space="0" w:color="D9D9E3"/>
                        <w:right w:val="single" w:sz="2" w:space="0" w:color="D9D9E3"/>
                      </w:divBdr>
                      <w:divsChild>
                        <w:div w:id="1018308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5737770">
                  <w:marLeft w:val="0"/>
                  <w:marRight w:val="0"/>
                  <w:marTop w:val="0"/>
                  <w:marBottom w:val="0"/>
                  <w:divBdr>
                    <w:top w:val="single" w:sz="2" w:space="0" w:color="D9D9E3"/>
                    <w:left w:val="single" w:sz="2" w:space="0" w:color="D9D9E3"/>
                    <w:bottom w:val="single" w:sz="2" w:space="0" w:color="D9D9E3"/>
                    <w:right w:val="single" w:sz="2" w:space="0" w:color="D9D9E3"/>
                  </w:divBdr>
                  <w:divsChild>
                    <w:div w:id="599988774">
                      <w:marLeft w:val="0"/>
                      <w:marRight w:val="0"/>
                      <w:marTop w:val="0"/>
                      <w:marBottom w:val="0"/>
                      <w:divBdr>
                        <w:top w:val="single" w:sz="2" w:space="0" w:color="D9D9E3"/>
                        <w:left w:val="single" w:sz="2" w:space="0" w:color="D9D9E3"/>
                        <w:bottom w:val="single" w:sz="2" w:space="0" w:color="D9D9E3"/>
                        <w:right w:val="single" w:sz="2" w:space="0" w:color="D9D9E3"/>
                      </w:divBdr>
                      <w:divsChild>
                        <w:div w:id="1047339245">
                          <w:marLeft w:val="0"/>
                          <w:marRight w:val="0"/>
                          <w:marTop w:val="0"/>
                          <w:marBottom w:val="0"/>
                          <w:divBdr>
                            <w:top w:val="single" w:sz="2" w:space="0" w:color="D9D9E3"/>
                            <w:left w:val="single" w:sz="2" w:space="0" w:color="D9D9E3"/>
                            <w:bottom w:val="single" w:sz="2" w:space="0" w:color="D9D9E3"/>
                            <w:right w:val="single" w:sz="2" w:space="0" w:color="D9D9E3"/>
                          </w:divBdr>
                          <w:divsChild>
                            <w:div w:id="76129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050038">
      <w:bodyDiv w:val="1"/>
      <w:marLeft w:val="0"/>
      <w:marRight w:val="0"/>
      <w:marTop w:val="0"/>
      <w:marBottom w:val="0"/>
      <w:divBdr>
        <w:top w:val="none" w:sz="0" w:space="0" w:color="auto"/>
        <w:left w:val="none" w:sz="0" w:space="0" w:color="auto"/>
        <w:bottom w:val="none" w:sz="0" w:space="0" w:color="auto"/>
        <w:right w:val="none" w:sz="0" w:space="0" w:color="auto"/>
      </w:divBdr>
      <w:divsChild>
        <w:div w:id="564994986">
          <w:marLeft w:val="0"/>
          <w:marRight w:val="0"/>
          <w:marTop w:val="0"/>
          <w:marBottom w:val="0"/>
          <w:divBdr>
            <w:top w:val="single" w:sz="2" w:space="0" w:color="auto"/>
            <w:left w:val="single" w:sz="2" w:space="0" w:color="auto"/>
            <w:bottom w:val="single" w:sz="6" w:space="0" w:color="auto"/>
            <w:right w:val="single" w:sz="2" w:space="0" w:color="auto"/>
          </w:divBdr>
          <w:divsChild>
            <w:div w:id="1368140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305093">
                  <w:marLeft w:val="0"/>
                  <w:marRight w:val="0"/>
                  <w:marTop w:val="0"/>
                  <w:marBottom w:val="0"/>
                  <w:divBdr>
                    <w:top w:val="single" w:sz="2" w:space="0" w:color="D9D9E3"/>
                    <w:left w:val="single" w:sz="2" w:space="0" w:color="D9D9E3"/>
                    <w:bottom w:val="single" w:sz="2" w:space="0" w:color="D9D9E3"/>
                    <w:right w:val="single" w:sz="2" w:space="0" w:color="D9D9E3"/>
                  </w:divBdr>
                  <w:divsChild>
                    <w:div w:id="573978476">
                      <w:marLeft w:val="0"/>
                      <w:marRight w:val="0"/>
                      <w:marTop w:val="0"/>
                      <w:marBottom w:val="0"/>
                      <w:divBdr>
                        <w:top w:val="single" w:sz="2" w:space="0" w:color="D9D9E3"/>
                        <w:left w:val="single" w:sz="2" w:space="0" w:color="D9D9E3"/>
                        <w:bottom w:val="single" w:sz="2" w:space="0" w:color="D9D9E3"/>
                        <w:right w:val="single" w:sz="2" w:space="0" w:color="D9D9E3"/>
                      </w:divBdr>
                      <w:divsChild>
                        <w:div w:id="1253785035">
                          <w:marLeft w:val="0"/>
                          <w:marRight w:val="0"/>
                          <w:marTop w:val="0"/>
                          <w:marBottom w:val="0"/>
                          <w:divBdr>
                            <w:top w:val="single" w:sz="2" w:space="0" w:color="D9D9E3"/>
                            <w:left w:val="single" w:sz="2" w:space="0" w:color="D9D9E3"/>
                            <w:bottom w:val="single" w:sz="2" w:space="0" w:color="D9D9E3"/>
                            <w:right w:val="single" w:sz="2" w:space="0" w:color="D9D9E3"/>
                          </w:divBdr>
                          <w:divsChild>
                            <w:div w:id="3501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2364044">
          <w:marLeft w:val="0"/>
          <w:marRight w:val="0"/>
          <w:marTop w:val="0"/>
          <w:marBottom w:val="0"/>
          <w:divBdr>
            <w:top w:val="single" w:sz="2" w:space="0" w:color="auto"/>
            <w:left w:val="single" w:sz="2" w:space="0" w:color="auto"/>
            <w:bottom w:val="single" w:sz="6" w:space="0" w:color="auto"/>
            <w:right w:val="single" w:sz="2" w:space="0" w:color="auto"/>
          </w:divBdr>
          <w:divsChild>
            <w:div w:id="455099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743464">
                  <w:marLeft w:val="0"/>
                  <w:marRight w:val="0"/>
                  <w:marTop w:val="0"/>
                  <w:marBottom w:val="0"/>
                  <w:divBdr>
                    <w:top w:val="single" w:sz="2" w:space="0" w:color="D9D9E3"/>
                    <w:left w:val="single" w:sz="2" w:space="0" w:color="D9D9E3"/>
                    <w:bottom w:val="single" w:sz="2" w:space="0" w:color="D9D9E3"/>
                    <w:right w:val="single" w:sz="2" w:space="0" w:color="D9D9E3"/>
                  </w:divBdr>
                  <w:divsChild>
                    <w:div w:id="845437104">
                      <w:marLeft w:val="0"/>
                      <w:marRight w:val="0"/>
                      <w:marTop w:val="0"/>
                      <w:marBottom w:val="0"/>
                      <w:divBdr>
                        <w:top w:val="single" w:sz="2" w:space="0" w:color="D9D9E3"/>
                        <w:left w:val="single" w:sz="2" w:space="0" w:color="D9D9E3"/>
                        <w:bottom w:val="single" w:sz="2" w:space="0" w:color="D9D9E3"/>
                        <w:right w:val="single" w:sz="2" w:space="0" w:color="D9D9E3"/>
                      </w:divBdr>
                      <w:divsChild>
                        <w:div w:id="93051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070823">
                  <w:marLeft w:val="0"/>
                  <w:marRight w:val="0"/>
                  <w:marTop w:val="0"/>
                  <w:marBottom w:val="0"/>
                  <w:divBdr>
                    <w:top w:val="single" w:sz="2" w:space="0" w:color="D9D9E3"/>
                    <w:left w:val="single" w:sz="2" w:space="0" w:color="D9D9E3"/>
                    <w:bottom w:val="single" w:sz="2" w:space="0" w:color="D9D9E3"/>
                    <w:right w:val="single" w:sz="2" w:space="0" w:color="D9D9E3"/>
                  </w:divBdr>
                  <w:divsChild>
                    <w:div w:id="728453832">
                      <w:marLeft w:val="0"/>
                      <w:marRight w:val="0"/>
                      <w:marTop w:val="0"/>
                      <w:marBottom w:val="0"/>
                      <w:divBdr>
                        <w:top w:val="single" w:sz="2" w:space="0" w:color="D9D9E3"/>
                        <w:left w:val="single" w:sz="2" w:space="0" w:color="D9D9E3"/>
                        <w:bottom w:val="single" w:sz="2" w:space="0" w:color="D9D9E3"/>
                        <w:right w:val="single" w:sz="2" w:space="0" w:color="D9D9E3"/>
                      </w:divBdr>
                      <w:divsChild>
                        <w:div w:id="1009411110">
                          <w:marLeft w:val="0"/>
                          <w:marRight w:val="0"/>
                          <w:marTop w:val="0"/>
                          <w:marBottom w:val="0"/>
                          <w:divBdr>
                            <w:top w:val="single" w:sz="2" w:space="0" w:color="D9D9E3"/>
                            <w:left w:val="single" w:sz="2" w:space="0" w:color="D9D9E3"/>
                            <w:bottom w:val="single" w:sz="2" w:space="0" w:color="D9D9E3"/>
                            <w:right w:val="single" w:sz="2" w:space="0" w:color="D9D9E3"/>
                          </w:divBdr>
                          <w:divsChild>
                            <w:div w:id="49834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2523133">
      <w:bodyDiv w:val="1"/>
      <w:marLeft w:val="0"/>
      <w:marRight w:val="0"/>
      <w:marTop w:val="0"/>
      <w:marBottom w:val="0"/>
      <w:divBdr>
        <w:top w:val="none" w:sz="0" w:space="0" w:color="auto"/>
        <w:left w:val="none" w:sz="0" w:space="0" w:color="auto"/>
        <w:bottom w:val="none" w:sz="0" w:space="0" w:color="auto"/>
        <w:right w:val="none" w:sz="0" w:space="0" w:color="auto"/>
      </w:divBdr>
      <w:divsChild>
        <w:div w:id="150872363">
          <w:marLeft w:val="0"/>
          <w:marRight w:val="0"/>
          <w:marTop w:val="0"/>
          <w:marBottom w:val="0"/>
          <w:divBdr>
            <w:top w:val="single" w:sz="2" w:space="0" w:color="auto"/>
            <w:left w:val="single" w:sz="2" w:space="0" w:color="auto"/>
            <w:bottom w:val="single" w:sz="6" w:space="0" w:color="auto"/>
            <w:right w:val="single" w:sz="2" w:space="0" w:color="auto"/>
          </w:divBdr>
          <w:divsChild>
            <w:div w:id="1863854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600421">
                  <w:marLeft w:val="0"/>
                  <w:marRight w:val="0"/>
                  <w:marTop w:val="0"/>
                  <w:marBottom w:val="0"/>
                  <w:divBdr>
                    <w:top w:val="single" w:sz="2" w:space="0" w:color="D9D9E3"/>
                    <w:left w:val="single" w:sz="2" w:space="0" w:color="D9D9E3"/>
                    <w:bottom w:val="single" w:sz="2" w:space="0" w:color="D9D9E3"/>
                    <w:right w:val="single" w:sz="2" w:space="0" w:color="D9D9E3"/>
                  </w:divBdr>
                  <w:divsChild>
                    <w:div w:id="1078484558">
                      <w:marLeft w:val="0"/>
                      <w:marRight w:val="0"/>
                      <w:marTop w:val="0"/>
                      <w:marBottom w:val="0"/>
                      <w:divBdr>
                        <w:top w:val="single" w:sz="2" w:space="0" w:color="D9D9E3"/>
                        <w:left w:val="single" w:sz="2" w:space="0" w:color="D9D9E3"/>
                        <w:bottom w:val="single" w:sz="2" w:space="0" w:color="D9D9E3"/>
                        <w:right w:val="single" w:sz="2" w:space="0" w:color="D9D9E3"/>
                      </w:divBdr>
                      <w:divsChild>
                        <w:div w:id="1358852686">
                          <w:marLeft w:val="0"/>
                          <w:marRight w:val="0"/>
                          <w:marTop w:val="0"/>
                          <w:marBottom w:val="0"/>
                          <w:divBdr>
                            <w:top w:val="single" w:sz="2" w:space="0" w:color="D9D9E3"/>
                            <w:left w:val="single" w:sz="2" w:space="0" w:color="D9D9E3"/>
                            <w:bottom w:val="single" w:sz="2" w:space="0" w:color="D9D9E3"/>
                            <w:right w:val="single" w:sz="2" w:space="0" w:color="D9D9E3"/>
                          </w:divBdr>
                          <w:divsChild>
                            <w:div w:id="150184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0211538">
          <w:marLeft w:val="0"/>
          <w:marRight w:val="0"/>
          <w:marTop w:val="0"/>
          <w:marBottom w:val="0"/>
          <w:divBdr>
            <w:top w:val="single" w:sz="2" w:space="0" w:color="auto"/>
            <w:left w:val="single" w:sz="2" w:space="0" w:color="auto"/>
            <w:bottom w:val="single" w:sz="6" w:space="0" w:color="auto"/>
            <w:right w:val="single" w:sz="2" w:space="0" w:color="auto"/>
          </w:divBdr>
          <w:divsChild>
            <w:div w:id="1406143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481547">
                  <w:marLeft w:val="0"/>
                  <w:marRight w:val="0"/>
                  <w:marTop w:val="0"/>
                  <w:marBottom w:val="0"/>
                  <w:divBdr>
                    <w:top w:val="single" w:sz="2" w:space="0" w:color="D9D9E3"/>
                    <w:left w:val="single" w:sz="2" w:space="0" w:color="D9D9E3"/>
                    <w:bottom w:val="single" w:sz="2" w:space="0" w:color="D9D9E3"/>
                    <w:right w:val="single" w:sz="2" w:space="0" w:color="D9D9E3"/>
                  </w:divBdr>
                  <w:divsChild>
                    <w:div w:id="1611624372">
                      <w:marLeft w:val="0"/>
                      <w:marRight w:val="0"/>
                      <w:marTop w:val="0"/>
                      <w:marBottom w:val="0"/>
                      <w:divBdr>
                        <w:top w:val="single" w:sz="2" w:space="0" w:color="D9D9E3"/>
                        <w:left w:val="single" w:sz="2" w:space="0" w:color="D9D9E3"/>
                        <w:bottom w:val="single" w:sz="2" w:space="0" w:color="D9D9E3"/>
                        <w:right w:val="single" w:sz="2" w:space="0" w:color="D9D9E3"/>
                      </w:divBdr>
                      <w:divsChild>
                        <w:div w:id="1098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335218">
                  <w:marLeft w:val="0"/>
                  <w:marRight w:val="0"/>
                  <w:marTop w:val="0"/>
                  <w:marBottom w:val="0"/>
                  <w:divBdr>
                    <w:top w:val="single" w:sz="2" w:space="0" w:color="D9D9E3"/>
                    <w:left w:val="single" w:sz="2" w:space="0" w:color="D9D9E3"/>
                    <w:bottom w:val="single" w:sz="2" w:space="0" w:color="D9D9E3"/>
                    <w:right w:val="single" w:sz="2" w:space="0" w:color="D9D9E3"/>
                  </w:divBdr>
                  <w:divsChild>
                    <w:div w:id="912010006">
                      <w:marLeft w:val="0"/>
                      <w:marRight w:val="0"/>
                      <w:marTop w:val="0"/>
                      <w:marBottom w:val="0"/>
                      <w:divBdr>
                        <w:top w:val="single" w:sz="2" w:space="0" w:color="D9D9E3"/>
                        <w:left w:val="single" w:sz="2" w:space="0" w:color="D9D9E3"/>
                        <w:bottom w:val="single" w:sz="2" w:space="0" w:color="D9D9E3"/>
                        <w:right w:val="single" w:sz="2" w:space="0" w:color="D9D9E3"/>
                      </w:divBdr>
                      <w:divsChild>
                        <w:div w:id="395712678">
                          <w:marLeft w:val="0"/>
                          <w:marRight w:val="0"/>
                          <w:marTop w:val="0"/>
                          <w:marBottom w:val="0"/>
                          <w:divBdr>
                            <w:top w:val="single" w:sz="2" w:space="0" w:color="D9D9E3"/>
                            <w:left w:val="single" w:sz="2" w:space="0" w:color="D9D9E3"/>
                            <w:bottom w:val="single" w:sz="2" w:space="0" w:color="D9D9E3"/>
                            <w:right w:val="single" w:sz="2" w:space="0" w:color="D9D9E3"/>
                          </w:divBdr>
                          <w:divsChild>
                            <w:div w:id="259801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3978268">
      <w:bodyDiv w:val="1"/>
      <w:marLeft w:val="0"/>
      <w:marRight w:val="0"/>
      <w:marTop w:val="0"/>
      <w:marBottom w:val="0"/>
      <w:divBdr>
        <w:top w:val="none" w:sz="0" w:space="0" w:color="auto"/>
        <w:left w:val="none" w:sz="0" w:space="0" w:color="auto"/>
        <w:bottom w:val="none" w:sz="0" w:space="0" w:color="auto"/>
        <w:right w:val="none" w:sz="0" w:space="0" w:color="auto"/>
      </w:divBdr>
      <w:divsChild>
        <w:div w:id="150146035">
          <w:marLeft w:val="0"/>
          <w:marRight w:val="0"/>
          <w:marTop w:val="0"/>
          <w:marBottom w:val="0"/>
          <w:divBdr>
            <w:top w:val="single" w:sz="2" w:space="0" w:color="auto"/>
            <w:left w:val="single" w:sz="2" w:space="0" w:color="auto"/>
            <w:bottom w:val="single" w:sz="6" w:space="0" w:color="auto"/>
            <w:right w:val="single" w:sz="2" w:space="0" w:color="auto"/>
          </w:divBdr>
          <w:divsChild>
            <w:div w:id="1239485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1925078">
                  <w:marLeft w:val="0"/>
                  <w:marRight w:val="0"/>
                  <w:marTop w:val="0"/>
                  <w:marBottom w:val="0"/>
                  <w:divBdr>
                    <w:top w:val="single" w:sz="2" w:space="0" w:color="D9D9E3"/>
                    <w:left w:val="single" w:sz="2" w:space="0" w:color="D9D9E3"/>
                    <w:bottom w:val="single" w:sz="2" w:space="0" w:color="D9D9E3"/>
                    <w:right w:val="single" w:sz="2" w:space="0" w:color="D9D9E3"/>
                  </w:divBdr>
                  <w:divsChild>
                    <w:div w:id="199782964">
                      <w:marLeft w:val="0"/>
                      <w:marRight w:val="0"/>
                      <w:marTop w:val="0"/>
                      <w:marBottom w:val="0"/>
                      <w:divBdr>
                        <w:top w:val="single" w:sz="2" w:space="0" w:color="D9D9E3"/>
                        <w:left w:val="single" w:sz="2" w:space="0" w:color="D9D9E3"/>
                        <w:bottom w:val="single" w:sz="2" w:space="0" w:color="D9D9E3"/>
                        <w:right w:val="single" w:sz="2" w:space="0" w:color="D9D9E3"/>
                      </w:divBdr>
                      <w:divsChild>
                        <w:div w:id="1971739942">
                          <w:marLeft w:val="0"/>
                          <w:marRight w:val="0"/>
                          <w:marTop w:val="0"/>
                          <w:marBottom w:val="0"/>
                          <w:divBdr>
                            <w:top w:val="single" w:sz="2" w:space="0" w:color="D9D9E3"/>
                            <w:left w:val="single" w:sz="2" w:space="0" w:color="D9D9E3"/>
                            <w:bottom w:val="single" w:sz="2" w:space="0" w:color="D9D9E3"/>
                            <w:right w:val="single" w:sz="2" w:space="0" w:color="D9D9E3"/>
                          </w:divBdr>
                          <w:divsChild>
                            <w:div w:id="77000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9324518">
          <w:marLeft w:val="0"/>
          <w:marRight w:val="0"/>
          <w:marTop w:val="0"/>
          <w:marBottom w:val="0"/>
          <w:divBdr>
            <w:top w:val="single" w:sz="2" w:space="0" w:color="auto"/>
            <w:left w:val="single" w:sz="2" w:space="0" w:color="auto"/>
            <w:bottom w:val="single" w:sz="6" w:space="0" w:color="auto"/>
            <w:right w:val="single" w:sz="2" w:space="0" w:color="auto"/>
          </w:divBdr>
          <w:divsChild>
            <w:div w:id="816919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377902">
                  <w:marLeft w:val="0"/>
                  <w:marRight w:val="0"/>
                  <w:marTop w:val="0"/>
                  <w:marBottom w:val="0"/>
                  <w:divBdr>
                    <w:top w:val="single" w:sz="2" w:space="0" w:color="D9D9E3"/>
                    <w:left w:val="single" w:sz="2" w:space="0" w:color="D9D9E3"/>
                    <w:bottom w:val="single" w:sz="2" w:space="0" w:color="D9D9E3"/>
                    <w:right w:val="single" w:sz="2" w:space="0" w:color="D9D9E3"/>
                  </w:divBdr>
                  <w:divsChild>
                    <w:div w:id="449402865">
                      <w:marLeft w:val="0"/>
                      <w:marRight w:val="0"/>
                      <w:marTop w:val="0"/>
                      <w:marBottom w:val="0"/>
                      <w:divBdr>
                        <w:top w:val="single" w:sz="2" w:space="0" w:color="D9D9E3"/>
                        <w:left w:val="single" w:sz="2" w:space="0" w:color="D9D9E3"/>
                        <w:bottom w:val="single" w:sz="2" w:space="0" w:color="D9D9E3"/>
                        <w:right w:val="single" w:sz="2" w:space="0" w:color="D9D9E3"/>
                      </w:divBdr>
                      <w:divsChild>
                        <w:div w:id="1828283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2659629">
                  <w:marLeft w:val="0"/>
                  <w:marRight w:val="0"/>
                  <w:marTop w:val="0"/>
                  <w:marBottom w:val="0"/>
                  <w:divBdr>
                    <w:top w:val="single" w:sz="2" w:space="0" w:color="D9D9E3"/>
                    <w:left w:val="single" w:sz="2" w:space="0" w:color="D9D9E3"/>
                    <w:bottom w:val="single" w:sz="2" w:space="0" w:color="D9D9E3"/>
                    <w:right w:val="single" w:sz="2" w:space="0" w:color="D9D9E3"/>
                  </w:divBdr>
                  <w:divsChild>
                    <w:div w:id="222911192">
                      <w:marLeft w:val="0"/>
                      <w:marRight w:val="0"/>
                      <w:marTop w:val="0"/>
                      <w:marBottom w:val="0"/>
                      <w:divBdr>
                        <w:top w:val="single" w:sz="2" w:space="0" w:color="D9D9E3"/>
                        <w:left w:val="single" w:sz="2" w:space="0" w:color="D9D9E3"/>
                        <w:bottom w:val="single" w:sz="2" w:space="0" w:color="D9D9E3"/>
                        <w:right w:val="single" w:sz="2" w:space="0" w:color="D9D9E3"/>
                      </w:divBdr>
                      <w:divsChild>
                        <w:div w:id="1851527756">
                          <w:marLeft w:val="0"/>
                          <w:marRight w:val="0"/>
                          <w:marTop w:val="0"/>
                          <w:marBottom w:val="0"/>
                          <w:divBdr>
                            <w:top w:val="single" w:sz="2" w:space="0" w:color="D9D9E3"/>
                            <w:left w:val="single" w:sz="2" w:space="0" w:color="D9D9E3"/>
                            <w:bottom w:val="single" w:sz="2" w:space="0" w:color="D9D9E3"/>
                            <w:right w:val="single" w:sz="2" w:space="0" w:color="D9D9E3"/>
                          </w:divBdr>
                          <w:divsChild>
                            <w:div w:id="1536042336">
                              <w:marLeft w:val="0"/>
                              <w:marRight w:val="0"/>
                              <w:marTop w:val="0"/>
                              <w:marBottom w:val="0"/>
                              <w:divBdr>
                                <w:top w:val="single" w:sz="2" w:space="0" w:color="D9D9E3"/>
                                <w:left w:val="single" w:sz="2" w:space="0" w:color="D9D9E3"/>
                                <w:bottom w:val="single" w:sz="2" w:space="0" w:color="D9D9E3"/>
                                <w:right w:val="single" w:sz="2" w:space="0" w:color="D9D9E3"/>
                              </w:divBdr>
                              <w:divsChild>
                                <w:div w:id="317196470">
                                  <w:marLeft w:val="0"/>
                                  <w:marRight w:val="0"/>
                                  <w:marTop w:val="0"/>
                                  <w:marBottom w:val="0"/>
                                  <w:divBdr>
                                    <w:top w:val="single" w:sz="2" w:space="0" w:color="D9D9E3"/>
                                    <w:left w:val="single" w:sz="2" w:space="0" w:color="D9D9E3"/>
                                    <w:bottom w:val="single" w:sz="2" w:space="0" w:color="D9D9E3"/>
                                    <w:right w:val="single" w:sz="2" w:space="0" w:color="D9D9E3"/>
                                  </w:divBdr>
                                  <w:divsChild>
                                    <w:div w:id="1282616970">
                                      <w:marLeft w:val="0"/>
                                      <w:marRight w:val="0"/>
                                      <w:marTop w:val="0"/>
                                      <w:marBottom w:val="0"/>
                                      <w:divBdr>
                                        <w:top w:val="single" w:sz="2" w:space="0" w:color="D9D9E3"/>
                                        <w:left w:val="single" w:sz="2" w:space="0" w:color="D9D9E3"/>
                                        <w:bottom w:val="single" w:sz="2" w:space="0" w:color="D9D9E3"/>
                                        <w:right w:val="single" w:sz="2" w:space="0" w:color="D9D9E3"/>
                                      </w:divBdr>
                                    </w:div>
                                    <w:div w:id="209578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806970">
                                  <w:marLeft w:val="0"/>
                                  <w:marRight w:val="0"/>
                                  <w:marTop w:val="0"/>
                                  <w:marBottom w:val="0"/>
                                  <w:divBdr>
                                    <w:top w:val="single" w:sz="2" w:space="0" w:color="D9D9E3"/>
                                    <w:left w:val="single" w:sz="2" w:space="0" w:color="D9D9E3"/>
                                    <w:bottom w:val="single" w:sz="2" w:space="0" w:color="D9D9E3"/>
                                    <w:right w:val="single" w:sz="2" w:space="0" w:color="D9D9E3"/>
                                  </w:divBdr>
                                  <w:divsChild>
                                    <w:div w:id="1179083870">
                                      <w:marLeft w:val="0"/>
                                      <w:marRight w:val="0"/>
                                      <w:marTop w:val="0"/>
                                      <w:marBottom w:val="0"/>
                                      <w:divBdr>
                                        <w:top w:val="single" w:sz="2" w:space="0" w:color="D9D9E3"/>
                                        <w:left w:val="single" w:sz="2" w:space="0" w:color="D9D9E3"/>
                                        <w:bottom w:val="single" w:sz="2" w:space="0" w:color="D9D9E3"/>
                                        <w:right w:val="single" w:sz="2" w:space="0" w:color="D9D9E3"/>
                                      </w:divBdr>
                                    </w:div>
                                    <w:div w:id="152453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3880527">
      <w:bodyDiv w:val="1"/>
      <w:marLeft w:val="0"/>
      <w:marRight w:val="0"/>
      <w:marTop w:val="0"/>
      <w:marBottom w:val="0"/>
      <w:divBdr>
        <w:top w:val="none" w:sz="0" w:space="0" w:color="auto"/>
        <w:left w:val="none" w:sz="0" w:space="0" w:color="auto"/>
        <w:bottom w:val="none" w:sz="0" w:space="0" w:color="auto"/>
        <w:right w:val="none" w:sz="0" w:space="0" w:color="auto"/>
      </w:divBdr>
    </w:div>
    <w:div w:id="927035685">
      <w:bodyDiv w:val="1"/>
      <w:marLeft w:val="0"/>
      <w:marRight w:val="0"/>
      <w:marTop w:val="0"/>
      <w:marBottom w:val="0"/>
      <w:divBdr>
        <w:top w:val="none" w:sz="0" w:space="0" w:color="auto"/>
        <w:left w:val="none" w:sz="0" w:space="0" w:color="auto"/>
        <w:bottom w:val="none" w:sz="0" w:space="0" w:color="auto"/>
        <w:right w:val="none" w:sz="0" w:space="0" w:color="auto"/>
      </w:divBdr>
      <w:divsChild>
        <w:div w:id="890849740">
          <w:marLeft w:val="0"/>
          <w:marRight w:val="0"/>
          <w:marTop w:val="0"/>
          <w:marBottom w:val="0"/>
          <w:divBdr>
            <w:top w:val="single" w:sz="2" w:space="0" w:color="D9D9E3"/>
            <w:left w:val="single" w:sz="2" w:space="0" w:color="D9D9E3"/>
            <w:bottom w:val="single" w:sz="2" w:space="0" w:color="D9D9E3"/>
            <w:right w:val="single" w:sz="2" w:space="0" w:color="D9D9E3"/>
          </w:divBdr>
          <w:divsChild>
            <w:div w:id="47538256">
              <w:marLeft w:val="0"/>
              <w:marRight w:val="0"/>
              <w:marTop w:val="0"/>
              <w:marBottom w:val="0"/>
              <w:divBdr>
                <w:top w:val="single" w:sz="2" w:space="0" w:color="D9D9E3"/>
                <w:left w:val="single" w:sz="2" w:space="0" w:color="D9D9E3"/>
                <w:bottom w:val="single" w:sz="2" w:space="0" w:color="D9D9E3"/>
                <w:right w:val="single" w:sz="2" w:space="0" w:color="D9D9E3"/>
              </w:divBdr>
            </w:div>
            <w:div w:id="2014451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255088">
      <w:bodyDiv w:val="1"/>
      <w:marLeft w:val="0"/>
      <w:marRight w:val="0"/>
      <w:marTop w:val="0"/>
      <w:marBottom w:val="0"/>
      <w:divBdr>
        <w:top w:val="none" w:sz="0" w:space="0" w:color="auto"/>
        <w:left w:val="none" w:sz="0" w:space="0" w:color="auto"/>
        <w:bottom w:val="none" w:sz="0" w:space="0" w:color="auto"/>
        <w:right w:val="none" w:sz="0" w:space="0" w:color="auto"/>
      </w:divBdr>
    </w:div>
    <w:div w:id="980572926">
      <w:bodyDiv w:val="1"/>
      <w:marLeft w:val="0"/>
      <w:marRight w:val="0"/>
      <w:marTop w:val="0"/>
      <w:marBottom w:val="0"/>
      <w:divBdr>
        <w:top w:val="none" w:sz="0" w:space="0" w:color="auto"/>
        <w:left w:val="none" w:sz="0" w:space="0" w:color="auto"/>
        <w:bottom w:val="none" w:sz="0" w:space="0" w:color="auto"/>
        <w:right w:val="none" w:sz="0" w:space="0" w:color="auto"/>
      </w:divBdr>
    </w:div>
    <w:div w:id="1010984223">
      <w:bodyDiv w:val="1"/>
      <w:marLeft w:val="0"/>
      <w:marRight w:val="0"/>
      <w:marTop w:val="0"/>
      <w:marBottom w:val="0"/>
      <w:divBdr>
        <w:top w:val="none" w:sz="0" w:space="0" w:color="auto"/>
        <w:left w:val="none" w:sz="0" w:space="0" w:color="auto"/>
        <w:bottom w:val="none" w:sz="0" w:space="0" w:color="auto"/>
        <w:right w:val="none" w:sz="0" w:space="0" w:color="auto"/>
      </w:divBdr>
      <w:divsChild>
        <w:div w:id="2034375989">
          <w:marLeft w:val="0"/>
          <w:marRight w:val="0"/>
          <w:marTop w:val="0"/>
          <w:marBottom w:val="0"/>
          <w:divBdr>
            <w:top w:val="single" w:sz="2" w:space="0" w:color="auto"/>
            <w:left w:val="single" w:sz="2" w:space="0" w:color="auto"/>
            <w:bottom w:val="single" w:sz="6" w:space="0" w:color="auto"/>
            <w:right w:val="single" w:sz="2" w:space="0" w:color="auto"/>
          </w:divBdr>
          <w:divsChild>
            <w:div w:id="777405361">
              <w:marLeft w:val="0"/>
              <w:marRight w:val="0"/>
              <w:marTop w:val="100"/>
              <w:marBottom w:val="100"/>
              <w:divBdr>
                <w:top w:val="single" w:sz="2" w:space="0" w:color="D9D9E3"/>
                <w:left w:val="single" w:sz="2" w:space="0" w:color="D9D9E3"/>
                <w:bottom w:val="single" w:sz="2" w:space="0" w:color="D9D9E3"/>
                <w:right w:val="single" w:sz="2" w:space="0" w:color="D9D9E3"/>
              </w:divBdr>
              <w:divsChild>
                <w:div w:id="310642987">
                  <w:marLeft w:val="0"/>
                  <w:marRight w:val="0"/>
                  <w:marTop w:val="0"/>
                  <w:marBottom w:val="0"/>
                  <w:divBdr>
                    <w:top w:val="single" w:sz="2" w:space="0" w:color="D9D9E3"/>
                    <w:left w:val="single" w:sz="2" w:space="0" w:color="D9D9E3"/>
                    <w:bottom w:val="single" w:sz="2" w:space="0" w:color="D9D9E3"/>
                    <w:right w:val="single" w:sz="2" w:space="0" w:color="D9D9E3"/>
                  </w:divBdr>
                  <w:divsChild>
                    <w:div w:id="2142382357">
                      <w:marLeft w:val="0"/>
                      <w:marRight w:val="0"/>
                      <w:marTop w:val="0"/>
                      <w:marBottom w:val="0"/>
                      <w:divBdr>
                        <w:top w:val="single" w:sz="2" w:space="0" w:color="D9D9E3"/>
                        <w:left w:val="single" w:sz="2" w:space="0" w:color="D9D9E3"/>
                        <w:bottom w:val="single" w:sz="2" w:space="0" w:color="D9D9E3"/>
                        <w:right w:val="single" w:sz="2" w:space="0" w:color="D9D9E3"/>
                      </w:divBdr>
                      <w:divsChild>
                        <w:div w:id="296449125">
                          <w:marLeft w:val="0"/>
                          <w:marRight w:val="0"/>
                          <w:marTop w:val="0"/>
                          <w:marBottom w:val="0"/>
                          <w:divBdr>
                            <w:top w:val="single" w:sz="2" w:space="0" w:color="D9D9E3"/>
                            <w:left w:val="single" w:sz="2" w:space="0" w:color="D9D9E3"/>
                            <w:bottom w:val="single" w:sz="2" w:space="0" w:color="D9D9E3"/>
                            <w:right w:val="single" w:sz="2" w:space="0" w:color="D9D9E3"/>
                          </w:divBdr>
                          <w:divsChild>
                            <w:div w:id="1624575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95499">
          <w:marLeft w:val="0"/>
          <w:marRight w:val="0"/>
          <w:marTop w:val="0"/>
          <w:marBottom w:val="0"/>
          <w:divBdr>
            <w:top w:val="single" w:sz="2" w:space="0" w:color="auto"/>
            <w:left w:val="single" w:sz="2" w:space="0" w:color="auto"/>
            <w:bottom w:val="single" w:sz="6" w:space="0" w:color="auto"/>
            <w:right w:val="single" w:sz="2" w:space="0" w:color="auto"/>
          </w:divBdr>
          <w:divsChild>
            <w:div w:id="87608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757947">
                  <w:marLeft w:val="0"/>
                  <w:marRight w:val="0"/>
                  <w:marTop w:val="0"/>
                  <w:marBottom w:val="0"/>
                  <w:divBdr>
                    <w:top w:val="single" w:sz="2" w:space="0" w:color="D9D9E3"/>
                    <w:left w:val="single" w:sz="2" w:space="0" w:color="D9D9E3"/>
                    <w:bottom w:val="single" w:sz="2" w:space="0" w:color="D9D9E3"/>
                    <w:right w:val="single" w:sz="2" w:space="0" w:color="D9D9E3"/>
                  </w:divBdr>
                  <w:divsChild>
                    <w:div w:id="2002267621">
                      <w:marLeft w:val="0"/>
                      <w:marRight w:val="0"/>
                      <w:marTop w:val="0"/>
                      <w:marBottom w:val="0"/>
                      <w:divBdr>
                        <w:top w:val="single" w:sz="2" w:space="0" w:color="D9D9E3"/>
                        <w:left w:val="single" w:sz="2" w:space="0" w:color="D9D9E3"/>
                        <w:bottom w:val="single" w:sz="2" w:space="0" w:color="D9D9E3"/>
                        <w:right w:val="single" w:sz="2" w:space="0" w:color="D9D9E3"/>
                      </w:divBdr>
                      <w:divsChild>
                        <w:div w:id="247542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3753104">
                  <w:marLeft w:val="0"/>
                  <w:marRight w:val="0"/>
                  <w:marTop w:val="0"/>
                  <w:marBottom w:val="0"/>
                  <w:divBdr>
                    <w:top w:val="single" w:sz="2" w:space="0" w:color="D9D9E3"/>
                    <w:left w:val="single" w:sz="2" w:space="0" w:color="D9D9E3"/>
                    <w:bottom w:val="single" w:sz="2" w:space="0" w:color="D9D9E3"/>
                    <w:right w:val="single" w:sz="2" w:space="0" w:color="D9D9E3"/>
                  </w:divBdr>
                  <w:divsChild>
                    <w:div w:id="1475101112">
                      <w:marLeft w:val="0"/>
                      <w:marRight w:val="0"/>
                      <w:marTop w:val="0"/>
                      <w:marBottom w:val="0"/>
                      <w:divBdr>
                        <w:top w:val="single" w:sz="2" w:space="0" w:color="D9D9E3"/>
                        <w:left w:val="single" w:sz="2" w:space="0" w:color="D9D9E3"/>
                        <w:bottom w:val="single" w:sz="2" w:space="0" w:color="D9D9E3"/>
                        <w:right w:val="single" w:sz="2" w:space="0" w:color="D9D9E3"/>
                      </w:divBdr>
                      <w:divsChild>
                        <w:div w:id="1375693734">
                          <w:marLeft w:val="0"/>
                          <w:marRight w:val="0"/>
                          <w:marTop w:val="0"/>
                          <w:marBottom w:val="0"/>
                          <w:divBdr>
                            <w:top w:val="single" w:sz="2" w:space="0" w:color="D9D9E3"/>
                            <w:left w:val="single" w:sz="2" w:space="0" w:color="D9D9E3"/>
                            <w:bottom w:val="single" w:sz="2" w:space="0" w:color="D9D9E3"/>
                            <w:right w:val="single" w:sz="2" w:space="0" w:color="D9D9E3"/>
                          </w:divBdr>
                          <w:divsChild>
                            <w:div w:id="184300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185711">
      <w:bodyDiv w:val="1"/>
      <w:marLeft w:val="0"/>
      <w:marRight w:val="0"/>
      <w:marTop w:val="0"/>
      <w:marBottom w:val="0"/>
      <w:divBdr>
        <w:top w:val="none" w:sz="0" w:space="0" w:color="auto"/>
        <w:left w:val="none" w:sz="0" w:space="0" w:color="auto"/>
        <w:bottom w:val="none" w:sz="0" w:space="0" w:color="auto"/>
        <w:right w:val="none" w:sz="0" w:space="0" w:color="auto"/>
      </w:divBdr>
      <w:divsChild>
        <w:div w:id="2073498568">
          <w:marLeft w:val="0"/>
          <w:marRight w:val="0"/>
          <w:marTop w:val="0"/>
          <w:marBottom w:val="0"/>
          <w:divBdr>
            <w:top w:val="single" w:sz="2" w:space="0" w:color="auto"/>
            <w:left w:val="single" w:sz="2" w:space="0" w:color="auto"/>
            <w:bottom w:val="single" w:sz="6" w:space="0" w:color="auto"/>
            <w:right w:val="single" w:sz="2" w:space="0" w:color="auto"/>
          </w:divBdr>
          <w:divsChild>
            <w:div w:id="568543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171543">
                  <w:marLeft w:val="0"/>
                  <w:marRight w:val="0"/>
                  <w:marTop w:val="0"/>
                  <w:marBottom w:val="0"/>
                  <w:divBdr>
                    <w:top w:val="single" w:sz="2" w:space="0" w:color="D9D9E3"/>
                    <w:left w:val="single" w:sz="2" w:space="0" w:color="D9D9E3"/>
                    <w:bottom w:val="single" w:sz="2" w:space="0" w:color="D9D9E3"/>
                    <w:right w:val="single" w:sz="2" w:space="0" w:color="D9D9E3"/>
                  </w:divBdr>
                  <w:divsChild>
                    <w:div w:id="1182092071">
                      <w:marLeft w:val="0"/>
                      <w:marRight w:val="0"/>
                      <w:marTop w:val="0"/>
                      <w:marBottom w:val="0"/>
                      <w:divBdr>
                        <w:top w:val="single" w:sz="2" w:space="0" w:color="D9D9E3"/>
                        <w:left w:val="single" w:sz="2" w:space="0" w:color="D9D9E3"/>
                        <w:bottom w:val="single" w:sz="2" w:space="0" w:color="D9D9E3"/>
                        <w:right w:val="single" w:sz="2" w:space="0" w:color="D9D9E3"/>
                      </w:divBdr>
                      <w:divsChild>
                        <w:div w:id="431128527">
                          <w:marLeft w:val="0"/>
                          <w:marRight w:val="0"/>
                          <w:marTop w:val="0"/>
                          <w:marBottom w:val="0"/>
                          <w:divBdr>
                            <w:top w:val="single" w:sz="2" w:space="0" w:color="D9D9E3"/>
                            <w:left w:val="single" w:sz="2" w:space="0" w:color="D9D9E3"/>
                            <w:bottom w:val="single" w:sz="2" w:space="0" w:color="D9D9E3"/>
                            <w:right w:val="single" w:sz="2" w:space="0" w:color="D9D9E3"/>
                          </w:divBdr>
                          <w:divsChild>
                            <w:div w:id="165938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5643359">
          <w:marLeft w:val="0"/>
          <w:marRight w:val="0"/>
          <w:marTop w:val="0"/>
          <w:marBottom w:val="0"/>
          <w:divBdr>
            <w:top w:val="single" w:sz="2" w:space="0" w:color="auto"/>
            <w:left w:val="single" w:sz="2" w:space="0" w:color="auto"/>
            <w:bottom w:val="single" w:sz="6" w:space="0" w:color="auto"/>
            <w:right w:val="single" w:sz="2" w:space="0" w:color="auto"/>
          </w:divBdr>
          <w:divsChild>
            <w:div w:id="166077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1678396">
                  <w:marLeft w:val="0"/>
                  <w:marRight w:val="0"/>
                  <w:marTop w:val="0"/>
                  <w:marBottom w:val="0"/>
                  <w:divBdr>
                    <w:top w:val="single" w:sz="2" w:space="0" w:color="D9D9E3"/>
                    <w:left w:val="single" w:sz="2" w:space="0" w:color="D9D9E3"/>
                    <w:bottom w:val="single" w:sz="2" w:space="0" w:color="D9D9E3"/>
                    <w:right w:val="single" w:sz="2" w:space="0" w:color="D9D9E3"/>
                  </w:divBdr>
                  <w:divsChild>
                    <w:div w:id="124127364">
                      <w:marLeft w:val="0"/>
                      <w:marRight w:val="0"/>
                      <w:marTop w:val="0"/>
                      <w:marBottom w:val="0"/>
                      <w:divBdr>
                        <w:top w:val="single" w:sz="2" w:space="0" w:color="D9D9E3"/>
                        <w:left w:val="single" w:sz="2" w:space="0" w:color="D9D9E3"/>
                        <w:bottom w:val="single" w:sz="2" w:space="0" w:color="D9D9E3"/>
                        <w:right w:val="single" w:sz="2" w:space="0" w:color="D9D9E3"/>
                      </w:divBdr>
                      <w:divsChild>
                        <w:div w:id="181267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36773">
                  <w:marLeft w:val="0"/>
                  <w:marRight w:val="0"/>
                  <w:marTop w:val="0"/>
                  <w:marBottom w:val="0"/>
                  <w:divBdr>
                    <w:top w:val="single" w:sz="2" w:space="0" w:color="D9D9E3"/>
                    <w:left w:val="single" w:sz="2" w:space="0" w:color="D9D9E3"/>
                    <w:bottom w:val="single" w:sz="2" w:space="0" w:color="D9D9E3"/>
                    <w:right w:val="single" w:sz="2" w:space="0" w:color="D9D9E3"/>
                  </w:divBdr>
                  <w:divsChild>
                    <w:div w:id="1112284259">
                      <w:marLeft w:val="0"/>
                      <w:marRight w:val="0"/>
                      <w:marTop w:val="0"/>
                      <w:marBottom w:val="0"/>
                      <w:divBdr>
                        <w:top w:val="single" w:sz="2" w:space="0" w:color="D9D9E3"/>
                        <w:left w:val="single" w:sz="2" w:space="0" w:color="D9D9E3"/>
                        <w:bottom w:val="single" w:sz="2" w:space="0" w:color="D9D9E3"/>
                        <w:right w:val="single" w:sz="2" w:space="0" w:color="D9D9E3"/>
                      </w:divBdr>
                      <w:divsChild>
                        <w:div w:id="460921826">
                          <w:marLeft w:val="0"/>
                          <w:marRight w:val="0"/>
                          <w:marTop w:val="0"/>
                          <w:marBottom w:val="0"/>
                          <w:divBdr>
                            <w:top w:val="single" w:sz="2" w:space="0" w:color="D9D9E3"/>
                            <w:left w:val="single" w:sz="2" w:space="0" w:color="D9D9E3"/>
                            <w:bottom w:val="single" w:sz="2" w:space="0" w:color="D9D9E3"/>
                            <w:right w:val="single" w:sz="2" w:space="0" w:color="D9D9E3"/>
                          </w:divBdr>
                          <w:divsChild>
                            <w:div w:id="398134927">
                              <w:marLeft w:val="0"/>
                              <w:marRight w:val="0"/>
                              <w:marTop w:val="0"/>
                              <w:marBottom w:val="0"/>
                              <w:divBdr>
                                <w:top w:val="single" w:sz="2" w:space="0" w:color="D9D9E3"/>
                                <w:left w:val="single" w:sz="2" w:space="0" w:color="D9D9E3"/>
                                <w:bottom w:val="single" w:sz="2" w:space="0" w:color="D9D9E3"/>
                                <w:right w:val="single" w:sz="2" w:space="0" w:color="D9D9E3"/>
                              </w:divBdr>
                              <w:divsChild>
                                <w:div w:id="1009023005">
                                  <w:marLeft w:val="0"/>
                                  <w:marRight w:val="0"/>
                                  <w:marTop w:val="0"/>
                                  <w:marBottom w:val="0"/>
                                  <w:divBdr>
                                    <w:top w:val="single" w:sz="2" w:space="0" w:color="D9D9E3"/>
                                    <w:left w:val="single" w:sz="2" w:space="0" w:color="D9D9E3"/>
                                    <w:bottom w:val="single" w:sz="2" w:space="0" w:color="D9D9E3"/>
                                    <w:right w:val="single" w:sz="2" w:space="0" w:color="D9D9E3"/>
                                  </w:divBdr>
                                  <w:divsChild>
                                    <w:div w:id="1516647908">
                                      <w:marLeft w:val="0"/>
                                      <w:marRight w:val="0"/>
                                      <w:marTop w:val="0"/>
                                      <w:marBottom w:val="0"/>
                                      <w:divBdr>
                                        <w:top w:val="single" w:sz="2" w:space="0" w:color="D9D9E3"/>
                                        <w:left w:val="single" w:sz="2" w:space="0" w:color="D9D9E3"/>
                                        <w:bottom w:val="single" w:sz="2" w:space="0" w:color="D9D9E3"/>
                                        <w:right w:val="single" w:sz="2" w:space="0" w:color="D9D9E3"/>
                                      </w:divBdr>
                                    </w:div>
                                    <w:div w:id="350641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8153910">
      <w:bodyDiv w:val="1"/>
      <w:marLeft w:val="0"/>
      <w:marRight w:val="0"/>
      <w:marTop w:val="0"/>
      <w:marBottom w:val="0"/>
      <w:divBdr>
        <w:top w:val="none" w:sz="0" w:space="0" w:color="auto"/>
        <w:left w:val="none" w:sz="0" w:space="0" w:color="auto"/>
        <w:bottom w:val="none" w:sz="0" w:space="0" w:color="auto"/>
        <w:right w:val="none" w:sz="0" w:space="0" w:color="auto"/>
      </w:divBdr>
      <w:divsChild>
        <w:div w:id="475538346">
          <w:marLeft w:val="0"/>
          <w:marRight w:val="0"/>
          <w:marTop w:val="0"/>
          <w:marBottom w:val="0"/>
          <w:divBdr>
            <w:top w:val="single" w:sz="2" w:space="0" w:color="auto"/>
            <w:left w:val="single" w:sz="2" w:space="0" w:color="auto"/>
            <w:bottom w:val="single" w:sz="6" w:space="0" w:color="auto"/>
            <w:right w:val="single" w:sz="2" w:space="0" w:color="auto"/>
          </w:divBdr>
          <w:divsChild>
            <w:div w:id="950169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140954">
                  <w:marLeft w:val="0"/>
                  <w:marRight w:val="0"/>
                  <w:marTop w:val="0"/>
                  <w:marBottom w:val="0"/>
                  <w:divBdr>
                    <w:top w:val="single" w:sz="2" w:space="0" w:color="D9D9E3"/>
                    <w:left w:val="single" w:sz="2" w:space="0" w:color="D9D9E3"/>
                    <w:bottom w:val="single" w:sz="2" w:space="0" w:color="D9D9E3"/>
                    <w:right w:val="single" w:sz="2" w:space="0" w:color="D9D9E3"/>
                  </w:divBdr>
                  <w:divsChild>
                    <w:div w:id="1199662649">
                      <w:marLeft w:val="0"/>
                      <w:marRight w:val="0"/>
                      <w:marTop w:val="0"/>
                      <w:marBottom w:val="0"/>
                      <w:divBdr>
                        <w:top w:val="single" w:sz="2" w:space="0" w:color="D9D9E3"/>
                        <w:left w:val="single" w:sz="2" w:space="0" w:color="D9D9E3"/>
                        <w:bottom w:val="single" w:sz="2" w:space="0" w:color="D9D9E3"/>
                        <w:right w:val="single" w:sz="2" w:space="0" w:color="D9D9E3"/>
                      </w:divBdr>
                      <w:divsChild>
                        <w:div w:id="245579555">
                          <w:marLeft w:val="0"/>
                          <w:marRight w:val="0"/>
                          <w:marTop w:val="0"/>
                          <w:marBottom w:val="0"/>
                          <w:divBdr>
                            <w:top w:val="single" w:sz="2" w:space="0" w:color="D9D9E3"/>
                            <w:left w:val="single" w:sz="2" w:space="0" w:color="D9D9E3"/>
                            <w:bottom w:val="single" w:sz="2" w:space="0" w:color="D9D9E3"/>
                            <w:right w:val="single" w:sz="2" w:space="0" w:color="D9D9E3"/>
                          </w:divBdr>
                          <w:divsChild>
                            <w:div w:id="144993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1623627">
          <w:marLeft w:val="0"/>
          <w:marRight w:val="0"/>
          <w:marTop w:val="0"/>
          <w:marBottom w:val="0"/>
          <w:divBdr>
            <w:top w:val="single" w:sz="2" w:space="0" w:color="auto"/>
            <w:left w:val="single" w:sz="2" w:space="0" w:color="auto"/>
            <w:bottom w:val="single" w:sz="6" w:space="0" w:color="auto"/>
            <w:right w:val="single" w:sz="2" w:space="0" w:color="auto"/>
          </w:divBdr>
          <w:divsChild>
            <w:div w:id="757949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959527">
                  <w:marLeft w:val="0"/>
                  <w:marRight w:val="0"/>
                  <w:marTop w:val="0"/>
                  <w:marBottom w:val="0"/>
                  <w:divBdr>
                    <w:top w:val="single" w:sz="2" w:space="0" w:color="D9D9E3"/>
                    <w:left w:val="single" w:sz="2" w:space="0" w:color="D9D9E3"/>
                    <w:bottom w:val="single" w:sz="2" w:space="0" w:color="D9D9E3"/>
                    <w:right w:val="single" w:sz="2" w:space="0" w:color="D9D9E3"/>
                  </w:divBdr>
                  <w:divsChild>
                    <w:div w:id="1943881534">
                      <w:marLeft w:val="0"/>
                      <w:marRight w:val="0"/>
                      <w:marTop w:val="0"/>
                      <w:marBottom w:val="0"/>
                      <w:divBdr>
                        <w:top w:val="single" w:sz="2" w:space="0" w:color="D9D9E3"/>
                        <w:left w:val="single" w:sz="2" w:space="0" w:color="D9D9E3"/>
                        <w:bottom w:val="single" w:sz="2" w:space="0" w:color="D9D9E3"/>
                        <w:right w:val="single" w:sz="2" w:space="0" w:color="D9D9E3"/>
                      </w:divBdr>
                      <w:divsChild>
                        <w:div w:id="1037700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071342">
                  <w:marLeft w:val="0"/>
                  <w:marRight w:val="0"/>
                  <w:marTop w:val="0"/>
                  <w:marBottom w:val="0"/>
                  <w:divBdr>
                    <w:top w:val="single" w:sz="2" w:space="0" w:color="D9D9E3"/>
                    <w:left w:val="single" w:sz="2" w:space="0" w:color="D9D9E3"/>
                    <w:bottom w:val="single" w:sz="2" w:space="0" w:color="D9D9E3"/>
                    <w:right w:val="single" w:sz="2" w:space="0" w:color="D9D9E3"/>
                  </w:divBdr>
                  <w:divsChild>
                    <w:div w:id="1940946236">
                      <w:marLeft w:val="0"/>
                      <w:marRight w:val="0"/>
                      <w:marTop w:val="0"/>
                      <w:marBottom w:val="0"/>
                      <w:divBdr>
                        <w:top w:val="single" w:sz="2" w:space="0" w:color="D9D9E3"/>
                        <w:left w:val="single" w:sz="2" w:space="0" w:color="D9D9E3"/>
                        <w:bottom w:val="single" w:sz="2" w:space="0" w:color="D9D9E3"/>
                        <w:right w:val="single" w:sz="2" w:space="0" w:color="D9D9E3"/>
                      </w:divBdr>
                      <w:divsChild>
                        <w:div w:id="137654523">
                          <w:marLeft w:val="0"/>
                          <w:marRight w:val="0"/>
                          <w:marTop w:val="0"/>
                          <w:marBottom w:val="0"/>
                          <w:divBdr>
                            <w:top w:val="single" w:sz="2" w:space="0" w:color="D9D9E3"/>
                            <w:left w:val="single" w:sz="2" w:space="0" w:color="D9D9E3"/>
                            <w:bottom w:val="single" w:sz="2" w:space="0" w:color="D9D9E3"/>
                            <w:right w:val="single" w:sz="2" w:space="0" w:color="D9D9E3"/>
                          </w:divBdr>
                          <w:divsChild>
                            <w:div w:id="206382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825435">
      <w:bodyDiv w:val="1"/>
      <w:marLeft w:val="0"/>
      <w:marRight w:val="0"/>
      <w:marTop w:val="0"/>
      <w:marBottom w:val="0"/>
      <w:divBdr>
        <w:top w:val="none" w:sz="0" w:space="0" w:color="auto"/>
        <w:left w:val="none" w:sz="0" w:space="0" w:color="auto"/>
        <w:bottom w:val="none" w:sz="0" w:space="0" w:color="auto"/>
        <w:right w:val="none" w:sz="0" w:space="0" w:color="auto"/>
      </w:divBdr>
      <w:divsChild>
        <w:div w:id="591012967">
          <w:marLeft w:val="0"/>
          <w:marRight w:val="0"/>
          <w:marTop w:val="0"/>
          <w:marBottom w:val="0"/>
          <w:divBdr>
            <w:top w:val="single" w:sz="2" w:space="0" w:color="auto"/>
            <w:left w:val="single" w:sz="2" w:space="0" w:color="auto"/>
            <w:bottom w:val="single" w:sz="6" w:space="0" w:color="auto"/>
            <w:right w:val="single" w:sz="2" w:space="0" w:color="auto"/>
          </w:divBdr>
          <w:divsChild>
            <w:div w:id="1266615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1738735">
                  <w:marLeft w:val="0"/>
                  <w:marRight w:val="0"/>
                  <w:marTop w:val="0"/>
                  <w:marBottom w:val="0"/>
                  <w:divBdr>
                    <w:top w:val="single" w:sz="2" w:space="0" w:color="D9D9E3"/>
                    <w:left w:val="single" w:sz="2" w:space="0" w:color="D9D9E3"/>
                    <w:bottom w:val="single" w:sz="2" w:space="0" w:color="D9D9E3"/>
                    <w:right w:val="single" w:sz="2" w:space="0" w:color="D9D9E3"/>
                  </w:divBdr>
                  <w:divsChild>
                    <w:div w:id="787697418">
                      <w:marLeft w:val="0"/>
                      <w:marRight w:val="0"/>
                      <w:marTop w:val="0"/>
                      <w:marBottom w:val="0"/>
                      <w:divBdr>
                        <w:top w:val="single" w:sz="2" w:space="0" w:color="D9D9E3"/>
                        <w:left w:val="single" w:sz="2" w:space="0" w:color="D9D9E3"/>
                        <w:bottom w:val="single" w:sz="2" w:space="0" w:color="D9D9E3"/>
                        <w:right w:val="single" w:sz="2" w:space="0" w:color="D9D9E3"/>
                      </w:divBdr>
                      <w:divsChild>
                        <w:div w:id="1928732465">
                          <w:marLeft w:val="0"/>
                          <w:marRight w:val="0"/>
                          <w:marTop w:val="0"/>
                          <w:marBottom w:val="0"/>
                          <w:divBdr>
                            <w:top w:val="single" w:sz="2" w:space="0" w:color="D9D9E3"/>
                            <w:left w:val="single" w:sz="2" w:space="0" w:color="D9D9E3"/>
                            <w:bottom w:val="single" w:sz="2" w:space="0" w:color="D9D9E3"/>
                            <w:right w:val="single" w:sz="2" w:space="0" w:color="D9D9E3"/>
                          </w:divBdr>
                          <w:divsChild>
                            <w:div w:id="204343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2096322">
          <w:marLeft w:val="0"/>
          <w:marRight w:val="0"/>
          <w:marTop w:val="0"/>
          <w:marBottom w:val="0"/>
          <w:divBdr>
            <w:top w:val="single" w:sz="2" w:space="0" w:color="auto"/>
            <w:left w:val="single" w:sz="2" w:space="0" w:color="auto"/>
            <w:bottom w:val="single" w:sz="6" w:space="0" w:color="auto"/>
            <w:right w:val="single" w:sz="2" w:space="0" w:color="auto"/>
          </w:divBdr>
          <w:divsChild>
            <w:div w:id="18666290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392894">
                  <w:marLeft w:val="0"/>
                  <w:marRight w:val="0"/>
                  <w:marTop w:val="0"/>
                  <w:marBottom w:val="0"/>
                  <w:divBdr>
                    <w:top w:val="single" w:sz="2" w:space="0" w:color="D9D9E3"/>
                    <w:left w:val="single" w:sz="2" w:space="0" w:color="D9D9E3"/>
                    <w:bottom w:val="single" w:sz="2" w:space="0" w:color="D9D9E3"/>
                    <w:right w:val="single" w:sz="2" w:space="0" w:color="D9D9E3"/>
                  </w:divBdr>
                  <w:divsChild>
                    <w:div w:id="41174301">
                      <w:marLeft w:val="0"/>
                      <w:marRight w:val="0"/>
                      <w:marTop w:val="0"/>
                      <w:marBottom w:val="0"/>
                      <w:divBdr>
                        <w:top w:val="single" w:sz="2" w:space="0" w:color="D9D9E3"/>
                        <w:left w:val="single" w:sz="2" w:space="0" w:color="D9D9E3"/>
                        <w:bottom w:val="single" w:sz="2" w:space="0" w:color="D9D9E3"/>
                        <w:right w:val="single" w:sz="2" w:space="0" w:color="D9D9E3"/>
                      </w:divBdr>
                      <w:divsChild>
                        <w:div w:id="185021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3920211">
                  <w:marLeft w:val="0"/>
                  <w:marRight w:val="0"/>
                  <w:marTop w:val="0"/>
                  <w:marBottom w:val="0"/>
                  <w:divBdr>
                    <w:top w:val="single" w:sz="2" w:space="0" w:color="D9D9E3"/>
                    <w:left w:val="single" w:sz="2" w:space="0" w:color="D9D9E3"/>
                    <w:bottom w:val="single" w:sz="2" w:space="0" w:color="D9D9E3"/>
                    <w:right w:val="single" w:sz="2" w:space="0" w:color="D9D9E3"/>
                  </w:divBdr>
                  <w:divsChild>
                    <w:div w:id="1703096149">
                      <w:marLeft w:val="0"/>
                      <w:marRight w:val="0"/>
                      <w:marTop w:val="0"/>
                      <w:marBottom w:val="0"/>
                      <w:divBdr>
                        <w:top w:val="single" w:sz="2" w:space="0" w:color="D9D9E3"/>
                        <w:left w:val="single" w:sz="2" w:space="0" w:color="D9D9E3"/>
                        <w:bottom w:val="single" w:sz="2" w:space="0" w:color="D9D9E3"/>
                        <w:right w:val="single" w:sz="2" w:space="0" w:color="D9D9E3"/>
                      </w:divBdr>
                      <w:divsChild>
                        <w:div w:id="391268493">
                          <w:marLeft w:val="0"/>
                          <w:marRight w:val="0"/>
                          <w:marTop w:val="0"/>
                          <w:marBottom w:val="0"/>
                          <w:divBdr>
                            <w:top w:val="single" w:sz="2" w:space="0" w:color="D9D9E3"/>
                            <w:left w:val="single" w:sz="2" w:space="0" w:color="D9D9E3"/>
                            <w:bottom w:val="single" w:sz="2" w:space="0" w:color="D9D9E3"/>
                            <w:right w:val="single" w:sz="2" w:space="0" w:color="D9D9E3"/>
                          </w:divBdr>
                          <w:divsChild>
                            <w:div w:id="1915309135">
                              <w:marLeft w:val="0"/>
                              <w:marRight w:val="0"/>
                              <w:marTop w:val="0"/>
                              <w:marBottom w:val="0"/>
                              <w:divBdr>
                                <w:top w:val="single" w:sz="2" w:space="0" w:color="D9D9E3"/>
                                <w:left w:val="single" w:sz="2" w:space="0" w:color="D9D9E3"/>
                                <w:bottom w:val="single" w:sz="2" w:space="0" w:color="D9D9E3"/>
                                <w:right w:val="single" w:sz="2" w:space="0" w:color="D9D9E3"/>
                              </w:divBdr>
                              <w:divsChild>
                                <w:div w:id="1951276594">
                                  <w:marLeft w:val="0"/>
                                  <w:marRight w:val="0"/>
                                  <w:marTop w:val="0"/>
                                  <w:marBottom w:val="0"/>
                                  <w:divBdr>
                                    <w:top w:val="single" w:sz="2" w:space="0" w:color="D9D9E3"/>
                                    <w:left w:val="single" w:sz="2" w:space="0" w:color="D9D9E3"/>
                                    <w:bottom w:val="single" w:sz="2" w:space="0" w:color="D9D9E3"/>
                                    <w:right w:val="single" w:sz="2" w:space="0" w:color="D9D9E3"/>
                                  </w:divBdr>
                                  <w:divsChild>
                                    <w:div w:id="567768472">
                                      <w:marLeft w:val="0"/>
                                      <w:marRight w:val="0"/>
                                      <w:marTop w:val="0"/>
                                      <w:marBottom w:val="0"/>
                                      <w:divBdr>
                                        <w:top w:val="single" w:sz="2" w:space="0" w:color="D9D9E3"/>
                                        <w:left w:val="single" w:sz="2" w:space="0" w:color="D9D9E3"/>
                                        <w:bottom w:val="single" w:sz="2" w:space="0" w:color="D9D9E3"/>
                                        <w:right w:val="single" w:sz="2" w:space="0" w:color="D9D9E3"/>
                                      </w:divBdr>
                                    </w:div>
                                    <w:div w:id="1969430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479754">
                                  <w:marLeft w:val="0"/>
                                  <w:marRight w:val="0"/>
                                  <w:marTop w:val="0"/>
                                  <w:marBottom w:val="0"/>
                                  <w:divBdr>
                                    <w:top w:val="single" w:sz="2" w:space="0" w:color="D9D9E3"/>
                                    <w:left w:val="single" w:sz="2" w:space="0" w:color="D9D9E3"/>
                                    <w:bottom w:val="single" w:sz="2" w:space="0" w:color="D9D9E3"/>
                                    <w:right w:val="single" w:sz="2" w:space="0" w:color="D9D9E3"/>
                                  </w:divBdr>
                                  <w:divsChild>
                                    <w:div w:id="2013604578">
                                      <w:marLeft w:val="0"/>
                                      <w:marRight w:val="0"/>
                                      <w:marTop w:val="0"/>
                                      <w:marBottom w:val="0"/>
                                      <w:divBdr>
                                        <w:top w:val="single" w:sz="2" w:space="0" w:color="D9D9E3"/>
                                        <w:left w:val="single" w:sz="2" w:space="0" w:color="D9D9E3"/>
                                        <w:bottom w:val="single" w:sz="2" w:space="0" w:color="D9D9E3"/>
                                        <w:right w:val="single" w:sz="2" w:space="0" w:color="D9D9E3"/>
                                      </w:divBdr>
                                    </w:div>
                                    <w:div w:id="590891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13884803">
      <w:bodyDiv w:val="1"/>
      <w:marLeft w:val="0"/>
      <w:marRight w:val="0"/>
      <w:marTop w:val="0"/>
      <w:marBottom w:val="0"/>
      <w:divBdr>
        <w:top w:val="none" w:sz="0" w:space="0" w:color="auto"/>
        <w:left w:val="none" w:sz="0" w:space="0" w:color="auto"/>
        <w:bottom w:val="none" w:sz="0" w:space="0" w:color="auto"/>
        <w:right w:val="none" w:sz="0" w:space="0" w:color="auto"/>
      </w:divBdr>
      <w:divsChild>
        <w:div w:id="1768963299">
          <w:marLeft w:val="0"/>
          <w:marRight w:val="0"/>
          <w:marTop w:val="0"/>
          <w:marBottom w:val="0"/>
          <w:divBdr>
            <w:top w:val="single" w:sz="2" w:space="0" w:color="auto"/>
            <w:left w:val="single" w:sz="2" w:space="0" w:color="auto"/>
            <w:bottom w:val="single" w:sz="6" w:space="0" w:color="auto"/>
            <w:right w:val="single" w:sz="2" w:space="0" w:color="auto"/>
          </w:divBdr>
          <w:divsChild>
            <w:div w:id="201873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199708">
                  <w:marLeft w:val="0"/>
                  <w:marRight w:val="0"/>
                  <w:marTop w:val="0"/>
                  <w:marBottom w:val="0"/>
                  <w:divBdr>
                    <w:top w:val="single" w:sz="2" w:space="0" w:color="D9D9E3"/>
                    <w:left w:val="single" w:sz="2" w:space="0" w:color="D9D9E3"/>
                    <w:bottom w:val="single" w:sz="2" w:space="0" w:color="D9D9E3"/>
                    <w:right w:val="single" w:sz="2" w:space="0" w:color="D9D9E3"/>
                  </w:divBdr>
                  <w:divsChild>
                    <w:div w:id="259335494">
                      <w:marLeft w:val="0"/>
                      <w:marRight w:val="0"/>
                      <w:marTop w:val="0"/>
                      <w:marBottom w:val="0"/>
                      <w:divBdr>
                        <w:top w:val="single" w:sz="2" w:space="0" w:color="D9D9E3"/>
                        <w:left w:val="single" w:sz="2" w:space="0" w:color="D9D9E3"/>
                        <w:bottom w:val="single" w:sz="2" w:space="0" w:color="D9D9E3"/>
                        <w:right w:val="single" w:sz="2" w:space="0" w:color="D9D9E3"/>
                      </w:divBdr>
                      <w:divsChild>
                        <w:div w:id="466629623">
                          <w:marLeft w:val="0"/>
                          <w:marRight w:val="0"/>
                          <w:marTop w:val="0"/>
                          <w:marBottom w:val="0"/>
                          <w:divBdr>
                            <w:top w:val="single" w:sz="2" w:space="0" w:color="D9D9E3"/>
                            <w:left w:val="single" w:sz="2" w:space="0" w:color="D9D9E3"/>
                            <w:bottom w:val="single" w:sz="2" w:space="0" w:color="D9D9E3"/>
                            <w:right w:val="single" w:sz="2" w:space="0" w:color="D9D9E3"/>
                          </w:divBdr>
                          <w:divsChild>
                            <w:div w:id="1742291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846563">
          <w:marLeft w:val="0"/>
          <w:marRight w:val="0"/>
          <w:marTop w:val="0"/>
          <w:marBottom w:val="0"/>
          <w:divBdr>
            <w:top w:val="single" w:sz="2" w:space="0" w:color="auto"/>
            <w:left w:val="single" w:sz="2" w:space="0" w:color="auto"/>
            <w:bottom w:val="single" w:sz="6" w:space="0" w:color="auto"/>
            <w:right w:val="single" w:sz="2" w:space="0" w:color="auto"/>
          </w:divBdr>
          <w:divsChild>
            <w:div w:id="2145460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7589">
                  <w:marLeft w:val="0"/>
                  <w:marRight w:val="0"/>
                  <w:marTop w:val="0"/>
                  <w:marBottom w:val="0"/>
                  <w:divBdr>
                    <w:top w:val="single" w:sz="2" w:space="0" w:color="D9D9E3"/>
                    <w:left w:val="single" w:sz="2" w:space="0" w:color="D9D9E3"/>
                    <w:bottom w:val="single" w:sz="2" w:space="0" w:color="D9D9E3"/>
                    <w:right w:val="single" w:sz="2" w:space="0" w:color="D9D9E3"/>
                  </w:divBdr>
                  <w:divsChild>
                    <w:div w:id="1157066332">
                      <w:marLeft w:val="0"/>
                      <w:marRight w:val="0"/>
                      <w:marTop w:val="0"/>
                      <w:marBottom w:val="0"/>
                      <w:divBdr>
                        <w:top w:val="single" w:sz="2" w:space="0" w:color="D9D9E3"/>
                        <w:left w:val="single" w:sz="2" w:space="0" w:color="D9D9E3"/>
                        <w:bottom w:val="single" w:sz="2" w:space="0" w:color="D9D9E3"/>
                        <w:right w:val="single" w:sz="2" w:space="0" w:color="D9D9E3"/>
                      </w:divBdr>
                      <w:divsChild>
                        <w:div w:id="1614436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4637096">
                  <w:marLeft w:val="0"/>
                  <w:marRight w:val="0"/>
                  <w:marTop w:val="0"/>
                  <w:marBottom w:val="0"/>
                  <w:divBdr>
                    <w:top w:val="single" w:sz="2" w:space="0" w:color="D9D9E3"/>
                    <w:left w:val="single" w:sz="2" w:space="0" w:color="D9D9E3"/>
                    <w:bottom w:val="single" w:sz="2" w:space="0" w:color="D9D9E3"/>
                    <w:right w:val="single" w:sz="2" w:space="0" w:color="D9D9E3"/>
                  </w:divBdr>
                  <w:divsChild>
                    <w:div w:id="948394620">
                      <w:marLeft w:val="0"/>
                      <w:marRight w:val="0"/>
                      <w:marTop w:val="0"/>
                      <w:marBottom w:val="0"/>
                      <w:divBdr>
                        <w:top w:val="single" w:sz="2" w:space="0" w:color="D9D9E3"/>
                        <w:left w:val="single" w:sz="2" w:space="0" w:color="D9D9E3"/>
                        <w:bottom w:val="single" w:sz="2" w:space="0" w:color="D9D9E3"/>
                        <w:right w:val="single" w:sz="2" w:space="0" w:color="D9D9E3"/>
                      </w:divBdr>
                      <w:divsChild>
                        <w:div w:id="534199902">
                          <w:marLeft w:val="0"/>
                          <w:marRight w:val="0"/>
                          <w:marTop w:val="0"/>
                          <w:marBottom w:val="0"/>
                          <w:divBdr>
                            <w:top w:val="single" w:sz="2" w:space="0" w:color="D9D9E3"/>
                            <w:left w:val="single" w:sz="2" w:space="0" w:color="D9D9E3"/>
                            <w:bottom w:val="single" w:sz="2" w:space="0" w:color="D9D9E3"/>
                            <w:right w:val="single" w:sz="2" w:space="0" w:color="D9D9E3"/>
                          </w:divBdr>
                          <w:divsChild>
                            <w:div w:id="292248870">
                              <w:marLeft w:val="0"/>
                              <w:marRight w:val="0"/>
                              <w:marTop w:val="0"/>
                              <w:marBottom w:val="0"/>
                              <w:divBdr>
                                <w:top w:val="single" w:sz="2" w:space="0" w:color="D9D9E3"/>
                                <w:left w:val="single" w:sz="2" w:space="0" w:color="D9D9E3"/>
                                <w:bottom w:val="single" w:sz="2" w:space="0" w:color="D9D9E3"/>
                                <w:right w:val="single" w:sz="2" w:space="0" w:color="D9D9E3"/>
                              </w:divBdr>
                              <w:divsChild>
                                <w:div w:id="1334841162">
                                  <w:marLeft w:val="0"/>
                                  <w:marRight w:val="0"/>
                                  <w:marTop w:val="0"/>
                                  <w:marBottom w:val="0"/>
                                  <w:divBdr>
                                    <w:top w:val="single" w:sz="2" w:space="0" w:color="D9D9E3"/>
                                    <w:left w:val="single" w:sz="2" w:space="0" w:color="D9D9E3"/>
                                    <w:bottom w:val="single" w:sz="2" w:space="0" w:color="D9D9E3"/>
                                    <w:right w:val="single" w:sz="2" w:space="0" w:color="D9D9E3"/>
                                  </w:divBdr>
                                  <w:divsChild>
                                    <w:div w:id="1678271493">
                                      <w:marLeft w:val="0"/>
                                      <w:marRight w:val="0"/>
                                      <w:marTop w:val="0"/>
                                      <w:marBottom w:val="0"/>
                                      <w:divBdr>
                                        <w:top w:val="single" w:sz="2" w:space="0" w:color="D9D9E3"/>
                                        <w:left w:val="single" w:sz="2" w:space="0" w:color="D9D9E3"/>
                                        <w:bottom w:val="single" w:sz="2" w:space="0" w:color="D9D9E3"/>
                                        <w:right w:val="single" w:sz="2" w:space="0" w:color="D9D9E3"/>
                                      </w:divBdr>
                                    </w:div>
                                    <w:div w:id="1279337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3715110">
      <w:bodyDiv w:val="1"/>
      <w:marLeft w:val="0"/>
      <w:marRight w:val="0"/>
      <w:marTop w:val="0"/>
      <w:marBottom w:val="0"/>
      <w:divBdr>
        <w:top w:val="none" w:sz="0" w:space="0" w:color="auto"/>
        <w:left w:val="none" w:sz="0" w:space="0" w:color="auto"/>
        <w:bottom w:val="none" w:sz="0" w:space="0" w:color="auto"/>
        <w:right w:val="none" w:sz="0" w:space="0" w:color="auto"/>
      </w:divBdr>
    </w:div>
    <w:div w:id="1245720654">
      <w:bodyDiv w:val="1"/>
      <w:marLeft w:val="0"/>
      <w:marRight w:val="0"/>
      <w:marTop w:val="0"/>
      <w:marBottom w:val="0"/>
      <w:divBdr>
        <w:top w:val="none" w:sz="0" w:space="0" w:color="auto"/>
        <w:left w:val="none" w:sz="0" w:space="0" w:color="auto"/>
        <w:bottom w:val="none" w:sz="0" w:space="0" w:color="auto"/>
        <w:right w:val="none" w:sz="0" w:space="0" w:color="auto"/>
      </w:divBdr>
      <w:divsChild>
        <w:div w:id="33820906">
          <w:marLeft w:val="0"/>
          <w:marRight w:val="0"/>
          <w:marTop w:val="0"/>
          <w:marBottom w:val="0"/>
          <w:divBdr>
            <w:top w:val="single" w:sz="2" w:space="0" w:color="auto"/>
            <w:left w:val="single" w:sz="2" w:space="0" w:color="auto"/>
            <w:bottom w:val="single" w:sz="6" w:space="0" w:color="auto"/>
            <w:right w:val="single" w:sz="2" w:space="0" w:color="auto"/>
          </w:divBdr>
          <w:divsChild>
            <w:div w:id="1667827375">
              <w:marLeft w:val="0"/>
              <w:marRight w:val="0"/>
              <w:marTop w:val="100"/>
              <w:marBottom w:val="100"/>
              <w:divBdr>
                <w:top w:val="single" w:sz="2" w:space="0" w:color="D9D9E3"/>
                <w:left w:val="single" w:sz="2" w:space="0" w:color="D9D9E3"/>
                <w:bottom w:val="single" w:sz="2" w:space="0" w:color="D9D9E3"/>
                <w:right w:val="single" w:sz="2" w:space="0" w:color="D9D9E3"/>
              </w:divBdr>
              <w:divsChild>
                <w:div w:id="452794232">
                  <w:marLeft w:val="0"/>
                  <w:marRight w:val="0"/>
                  <w:marTop w:val="0"/>
                  <w:marBottom w:val="0"/>
                  <w:divBdr>
                    <w:top w:val="single" w:sz="2" w:space="0" w:color="D9D9E3"/>
                    <w:left w:val="single" w:sz="2" w:space="0" w:color="D9D9E3"/>
                    <w:bottom w:val="single" w:sz="2" w:space="0" w:color="D9D9E3"/>
                    <w:right w:val="single" w:sz="2" w:space="0" w:color="D9D9E3"/>
                  </w:divBdr>
                  <w:divsChild>
                    <w:div w:id="2125035419">
                      <w:marLeft w:val="0"/>
                      <w:marRight w:val="0"/>
                      <w:marTop w:val="0"/>
                      <w:marBottom w:val="0"/>
                      <w:divBdr>
                        <w:top w:val="single" w:sz="2" w:space="0" w:color="D9D9E3"/>
                        <w:left w:val="single" w:sz="2" w:space="0" w:color="D9D9E3"/>
                        <w:bottom w:val="single" w:sz="2" w:space="0" w:color="D9D9E3"/>
                        <w:right w:val="single" w:sz="2" w:space="0" w:color="D9D9E3"/>
                      </w:divBdr>
                      <w:divsChild>
                        <w:div w:id="80847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9923853">
                  <w:marLeft w:val="0"/>
                  <w:marRight w:val="0"/>
                  <w:marTop w:val="0"/>
                  <w:marBottom w:val="0"/>
                  <w:divBdr>
                    <w:top w:val="single" w:sz="2" w:space="0" w:color="D9D9E3"/>
                    <w:left w:val="single" w:sz="2" w:space="0" w:color="D9D9E3"/>
                    <w:bottom w:val="single" w:sz="2" w:space="0" w:color="D9D9E3"/>
                    <w:right w:val="single" w:sz="2" w:space="0" w:color="D9D9E3"/>
                  </w:divBdr>
                  <w:divsChild>
                    <w:div w:id="596711376">
                      <w:marLeft w:val="0"/>
                      <w:marRight w:val="0"/>
                      <w:marTop w:val="0"/>
                      <w:marBottom w:val="0"/>
                      <w:divBdr>
                        <w:top w:val="single" w:sz="2" w:space="0" w:color="D9D9E3"/>
                        <w:left w:val="single" w:sz="2" w:space="0" w:color="D9D9E3"/>
                        <w:bottom w:val="single" w:sz="2" w:space="0" w:color="D9D9E3"/>
                        <w:right w:val="single" w:sz="2" w:space="0" w:color="D9D9E3"/>
                      </w:divBdr>
                      <w:divsChild>
                        <w:div w:id="1268538619">
                          <w:marLeft w:val="0"/>
                          <w:marRight w:val="0"/>
                          <w:marTop w:val="0"/>
                          <w:marBottom w:val="0"/>
                          <w:divBdr>
                            <w:top w:val="single" w:sz="2" w:space="0" w:color="D9D9E3"/>
                            <w:left w:val="single" w:sz="2" w:space="0" w:color="D9D9E3"/>
                            <w:bottom w:val="single" w:sz="2" w:space="0" w:color="D9D9E3"/>
                            <w:right w:val="single" w:sz="2" w:space="0" w:color="D9D9E3"/>
                          </w:divBdr>
                          <w:divsChild>
                            <w:div w:id="188556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5919261">
          <w:marLeft w:val="0"/>
          <w:marRight w:val="0"/>
          <w:marTop w:val="0"/>
          <w:marBottom w:val="0"/>
          <w:divBdr>
            <w:top w:val="single" w:sz="2" w:space="0" w:color="auto"/>
            <w:left w:val="single" w:sz="2" w:space="0" w:color="auto"/>
            <w:bottom w:val="single" w:sz="6" w:space="0" w:color="auto"/>
            <w:right w:val="single" w:sz="2" w:space="0" w:color="auto"/>
          </w:divBdr>
          <w:divsChild>
            <w:div w:id="1769428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046022">
                  <w:marLeft w:val="0"/>
                  <w:marRight w:val="0"/>
                  <w:marTop w:val="0"/>
                  <w:marBottom w:val="0"/>
                  <w:divBdr>
                    <w:top w:val="single" w:sz="2" w:space="0" w:color="D9D9E3"/>
                    <w:left w:val="single" w:sz="2" w:space="0" w:color="D9D9E3"/>
                    <w:bottom w:val="single" w:sz="2" w:space="0" w:color="D9D9E3"/>
                    <w:right w:val="single" w:sz="2" w:space="0" w:color="D9D9E3"/>
                  </w:divBdr>
                  <w:divsChild>
                    <w:div w:id="1719549241">
                      <w:marLeft w:val="0"/>
                      <w:marRight w:val="0"/>
                      <w:marTop w:val="0"/>
                      <w:marBottom w:val="0"/>
                      <w:divBdr>
                        <w:top w:val="single" w:sz="2" w:space="0" w:color="D9D9E3"/>
                        <w:left w:val="single" w:sz="2" w:space="0" w:color="D9D9E3"/>
                        <w:bottom w:val="single" w:sz="2" w:space="0" w:color="D9D9E3"/>
                        <w:right w:val="single" w:sz="2" w:space="0" w:color="D9D9E3"/>
                      </w:divBdr>
                      <w:divsChild>
                        <w:div w:id="1643729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1632127">
                  <w:marLeft w:val="0"/>
                  <w:marRight w:val="0"/>
                  <w:marTop w:val="0"/>
                  <w:marBottom w:val="0"/>
                  <w:divBdr>
                    <w:top w:val="single" w:sz="2" w:space="0" w:color="D9D9E3"/>
                    <w:left w:val="single" w:sz="2" w:space="0" w:color="D9D9E3"/>
                    <w:bottom w:val="single" w:sz="2" w:space="0" w:color="D9D9E3"/>
                    <w:right w:val="single" w:sz="2" w:space="0" w:color="D9D9E3"/>
                  </w:divBdr>
                  <w:divsChild>
                    <w:div w:id="1285309893">
                      <w:marLeft w:val="0"/>
                      <w:marRight w:val="0"/>
                      <w:marTop w:val="0"/>
                      <w:marBottom w:val="0"/>
                      <w:divBdr>
                        <w:top w:val="single" w:sz="2" w:space="0" w:color="D9D9E3"/>
                        <w:left w:val="single" w:sz="2" w:space="0" w:color="D9D9E3"/>
                        <w:bottom w:val="single" w:sz="2" w:space="0" w:color="D9D9E3"/>
                        <w:right w:val="single" w:sz="2" w:space="0" w:color="D9D9E3"/>
                      </w:divBdr>
                      <w:divsChild>
                        <w:div w:id="1663047393">
                          <w:marLeft w:val="0"/>
                          <w:marRight w:val="0"/>
                          <w:marTop w:val="0"/>
                          <w:marBottom w:val="0"/>
                          <w:divBdr>
                            <w:top w:val="single" w:sz="2" w:space="0" w:color="D9D9E3"/>
                            <w:left w:val="single" w:sz="2" w:space="0" w:color="D9D9E3"/>
                            <w:bottom w:val="single" w:sz="2" w:space="0" w:color="D9D9E3"/>
                            <w:right w:val="single" w:sz="2" w:space="0" w:color="D9D9E3"/>
                          </w:divBdr>
                          <w:divsChild>
                            <w:div w:id="1017660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6038676">
      <w:bodyDiv w:val="1"/>
      <w:marLeft w:val="0"/>
      <w:marRight w:val="0"/>
      <w:marTop w:val="0"/>
      <w:marBottom w:val="0"/>
      <w:divBdr>
        <w:top w:val="none" w:sz="0" w:space="0" w:color="auto"/>
        <w:left w:val="none" w:sz="0" w:space="0" w:color="auto"/>
        <w:bottom w:val="none" w:sz="0" w:space="0" w:color="auto"/>
        <w:right w:val="none" w:sz="0" w:space="0" w:color="auto"/>
      </w:divBdr>
      <w:divsChild>
        <w:div w:id="539512161">
          <w:marLeft w:val="0"/>
          <w:marRight w:val="0"/>
          <w:marTop w:val="0"/>
          <w:marBottom w:val="0"/>
          <w:divBdr>
            <w:top w:val="single" w:sz="2" w:space="0" w:color="auto"/>
            <w:left w:val="single" w:sz="2" w:space="0" w:color="auto"/>
            <w:bottom w:val="single" w:sz="6" w:space="0" w:color="auto"/>
            <w:right w:val="single" w:sz="2" w:space="0" w:color="auto"/>
          </w:divBdr>
          <w:divsChild>
            <w:div w:id="318197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434532">
                  <w:marLeft w:val="0"/>
                  <w:marRight w:val="0"/>
                  <w:marTop w:val="0"/>
                  <w:marBottom w:val="0"/>
                  <w:divBdr>
                    <w:top w:val="single" w:sz="2" w:space="0" w:color="D9D9E3"/>
                    <w:left w:val="single" w:sz="2" w:space="0" w:color="D9D9E3"/>
                    <w:bottom w:val="single" w:sz="2" w:space="0" w:color="D9D9E3"/>
                    <w:right w:val="single" w:sz="2" w:space="0" w:color="D9D9E3"/>
                  </w:divBdr>
                  <w:divsChild>
                    <w:div w:id="1602880218">
                      <w:marLeft w:val="0"/>
                      <w:marRight w:val="0"/>
                      <w:marTop w:val="0"/>
                      <w:marBottom w:val="0"/>
                      <w:divBdr>
                        <w:top w:val="single" w:sz="2" w:space="0" w:color="D9D9E3"/>
                        <w:left w:val="single" w:sz="2" w:space="0" w:color="D9D9E3"/>
                        <w:bottom w:val="single" w:sz="2" w:space="0" w:color="D9D9E3"/>
                        <w:right w:val="single" w:sz="2" w:space="0" w:color="D9D9E3"/>
                      </w:divBdr>
                      <w:divsChild>
                        <w:div w:id="776560279">
                          <w:marLeft w:val="0"/>
                          <w:marRight w:val="0"/>
                          <w:marTop w:val="0"/>
                          <w:marBottom w:val="0"/>
                          <w:divBdr>
                            <w:top w:val="single" w:sz="2" w:space="0" w:color="D9D9E3"/>
                            <w:left w:val="single" w:sz="2" w:space="0" w:color="D9D9E3"/>
                            <w:bottom w:val="single" w:sz="2" w:space="0" w:color="D9D9E3"/>
                            <w:right w:val="single" w:sz="2" w:space="0" w:color="D9D9E3"/>
                          </w:divBdr>
                          <w:divsChild>
                            <w:div w:id="135399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150539">
          <w:marLeft w:val="0"/>
          <w:marRight w:val="0"/>
          <w:marTop w:val="0"/>
          <w:marBottom w:val="0"/>
          <w:divBdr>
            <w:top w:val="single" w:sz="2" w:space="0" w:color="auto"/>
            <w:left w:val="single" w:sz="2" w:space="0" w:color="auto"/>
            <w:bottom w:val="single" w:sz="6" w:space="0" w:color="auto"/>
            <w:right w:val="single" w:sz="2" w:space="0" w:color="auto"/>
          </w:divBdr>
          <w:divsChild>
            <w:div w:id="293100380">
              <w:marLeft w:val="0"/>
              <w:marRight w:val="0"/>
              <w:marTop w:val="100"/>
              <w:marBottom w:val="100"/>
              <w:divBdr>
                <w:top w:val="single" w:sz="2" w:space="0" w:color="D9D9E3"/>
                <w:left w:val="single" w:sz="2" w:space="0" w:color="D9D9E3"/>
                <w:bottom w:val="single" w:sz="2" w:space="0" w:color="D9D9E3"/>
                <w:right w:val="single" w:sz="2" w:space="0" w:color="D9D9E3"/>
              </w:divBdr>
              <w:divsChild>
                <w:div w:id="752702702">
                  <w:marLeft w:val="0"/>
                  <w:marRight w:val="0"/>
                  <w:marTop w:val="0"/>
                  <w:marBottom w:val="0"/>
                  <w:divBdr>
                    <w:top w:val="single" w:sz="2" w:space="0" w:color="D9D9E3"/>
                    <w:left w:val="single" w:sz="2" w:space="0" w:color="D9D9E3"/>
                    <w:bottom w:val="single" w:sz="2" w:space="0" w:color="D9D9E3"/>
                    <w:right w:val="single" w:sz="2" w:space="0" w:color="D9D9E3"/>
                  </w:divBdr>
                  <w:divsChild>
                    <w:div w:id="1700425016">
                      <w:marLeft w:val="0"/>
                      <w:marRight w:val="0"/>
                      <w:marTop w:val="0"/>
                      <w:marBottom w:val="0"/>
                      <w:divBdr>
                        <w:top w:val="single" w:sz="2" w:space="0" w:color="D9D9E3"/>
                        <w:left w:val="single" w:sz="2" w:space="0" w:color="D9D9E3"/>
                        <w:bottom w:val="single" w:sz="2" w:space="0" w:color="D9D9E3"/>
                        <w:right w:val="single" w:sz="2" w:space="0" w:color="D9D9E3"/>
                      </w:divBdr>
                      <w:divsChild>
                        <w:div w:id="610018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03268">
                  <w:marLeft w:val="0"/>
                  <w:marRight w:val="0"/>
                  <w:marTop w:val="0"/>
                  <w:marBottom w:val="0"/>
                  <w:divBdr>
                    <w:top w:val="single" w:sz="2" w:space="0" w:color="D9D9E3"/>
                    <w:left w:val="single" w:sz="2" w:space="0" w:color="D9D9E3"/>
                    <w:bottom w:val="single" w:sz="2" w:space="0" w:color="D9D9E3"/>
                    <w:right w:val="single" w:sz="2" w:space="0" w:color="D9D9E3"/>
                  </w:divBdr>
                  <w:divsChild>
                    <w:div w:id="970284228">
                      <w:marLeft w:val="0"/>
                      <w:marRight w:val="0"/>
                      <w:marTop w:val="0"/>
                      <w:marBottom w:val="0"/>
                      <w:divBdr>
                        <w:top w:val="single" w:sz="2" w:space="0" w:color="D9D9E3"/>
                        <w:left w:val="single" w:sz="2" w:space="0" w:color="D9D9E3"/>
                        <w:bottom w:val="single" w:sz="2" w:space="0" w:color="D9D9E3"/>
                        <w:right w:val="single" w:sz="2" w:space="0" w:color="D9D9E3"/>
                      </w:divBdr>
                      <w:divsChild>
                        <w:div w:id="2135515251">
                          <w:marLeft w:val="0"/>
                          <w:marRight w:val="0"/>
                          <w:marTop w:val="0"/>
                          <w:marBottom w:val="0"/>
                          <w:divBdr>
                            <w:top w:val="single" w:sz="2" w:space="0" w:color="D9D9E3"/>
                            <w:left w:val="single" w:sz="2" w:space="0" w:color="D9D9E3"/>
                            <w:bottom w:val="single" w:sz="2" w:space="0" w:color="D9D9E3"/>
                            <w:right w:val="single" w:sz="2" w:space="0" w:color="D9D9E3"/>
                          </w:divBdr>
                          <w:divsChild>
                            <w:div w:id="210876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2371490">
      <w:bodyDiv w:val="1"/>
      <w:marLeft w:val="0"/>
      <w:marRight w:val="0"/>
      <w:marTop w:val="0"/>
      <w:marBottom w:val="0"/>
      <w:divBdr>
        <w:top w:val="none" w:sz="0" w:space="0" w:color="auto"/>
        <w:left w:val="none" w:sz="0" w:space="0" w:color="auto"/>
        <w:bottom w:val="none" w:sz="0" w:space="0" w:color="auto"/>
        <w:right w:val="none" w:sz="0" w:space="0" w:color="auto"/>
      </w:divBdr>
      <w:divsChild>
        <w:div w:id="118497514">
          <w:marLeft w:val="0"/>
          <w:marRight w:val="0"/>
          <w:marTop w:val="0"/>
          <w:marBottom w:val="0"/>
          <w:divBdr>
            <w:top w:val="single" w:sz="2" w:space="0" w:color="auto"/>
            <w:left w:val="single" w:sz="2" w:space="0" w:color="auto"/>
            <w:bottom w:val="single" w:sz="6" w:space="0" w:color="auto"/>
            <w:right w:val="single" w:sz="2" w:space="0" w:color="auto"/>
          </w:divBdr>
          <w:divsChild>
            <w:div w:id="42900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849730">
                  <w:marLeft w:val="0"/>
                  <w:marRight w:val="0"/>
                  <w:marTop w:val="0"/>
                  <w:marBottom w:val="0"/>
                  <w:divBdr>
                    <w:top w:val="single" w:sz="2" w:space="0" w:color="D9D9E3"/>
                    <w:left w:val="single" w:sz="2" w:space="0" w:color="D9D9E3"/>
                    <w:bottom w:val="single" w:sz="2" w:space="0" w:color="D9D9E3"/>
                    <w:right w:val="single" w:sz="2" w:space="0" w:color="D9D9E3"/>
                  </w:divBdr>
                  <w:divsChild>
                    <w:div w:id="1268075751">
                      <w:marLeft w:val="0"/>
                      <w:marRight w:val="0"/>
                      <w:marTop w:val="0"/>
                      <w:marBottom w:val="0"/>
                      <w:divBdr>
                        <w:top w:val="single" w:sz="2" w:space="0" w:color="D9D9E3"/>
                        <w:left w:val="single" w:sz="2" w:space="0" w:color="D9D9E3"/>
                        <w:bottom w:val="single" w:sz="2" w:space="0" w:color="D9D9E3"/>
                        <w:right w:val="single" w:sz="2" w:space="0" w:color="D9D9E3"/>
                      </w:divBdr>
                      <w:divsChild>
                        <w:div w:id="938947393">
                          <w:marLeft w:val="0"/>
                          <w:marRight w:val="0"/>
                          <w:marTop w:val="0"/>
                          <w:marBottom w:val="0"/>
                          <w:divBdr>
                            <w:top w:val="single" w:sz="2" w:space="0" w:color="D9D9E3"/>
                            <w:left w:val="single" w:sz="2" w:space="0" w:color="D9D9E3"/>
                            <w:bottom w:val="single" w:sz="2" w:space="0" w:color="D9D9E3"/>
                            <w:right w:val="single" w:sz="2" w:space="0" w:color="D9D9E3"/>
                          </w:divBdr>
                          <w:divsChild>
                            <w:div w:id="152320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2657369">
          <w:marLeft w:val="0"/>
          <w:marRight w:val="0"/>
          <w:marTop w:val="0"/>
          <w:marBottom w:val="0"/>
          <w:divBdr>
            <w:top w:val="single" w:sz="2" w:space="0" w:color="auto"/>
            <w:left w:val="single" w:sz="2" w:space="0" w:color="auto"/>
            <w:bottom w:val="single" w:sz="6" w:space="0" w:color="auto"/>
            <w:right w:val="single" w:sz="2" w:space="0" w:color="auto"/>
          </w:divBdr>
          <w:divsChild>
            <w:div w:id="136119300">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40716">
                  <w:marLeft w:val="0"/>
                  <w:marRight w:val="0"/>
                  <w:marTop w:val="0"/>
                  <w:marBottom w:val="0"/>
                  <w:divBdr>
                    <w:top w:val="single" w:sz="2" w:space="0" w:color="D9D9E3"/>
                    <w:left w:val="single" w:sz="2" w:space="0" w:color="D9D9E3"/>
                    <w:bottom w:val="single" w:sz="2" w:space="0" w:color="D9D9E3"/>
                    <w:right w:val="single" w:sz="2" w:space="0" w:color="D9D9E3"/>
                  </w:divBdr>
                  <w:divsChild>
                    <w:div w:id="243800764">
                      <w:marLeft w:val="0"/>
                      <w:marRight w:val="0"/>
                      <w:marTop w:val="0"/>
                      <w:marBottom w:val="0"/>
                      <w:divBdr>
                        <w:top w:val="single" w:sz="2" w:space="0" w:color="D9D9E3"/>
                        <w:left w:val="single" w:sz="2" w:space="0" w:color="D9D9E3"/>
                        <w:bottom w:val="single" w:sz="2" w:space="0" w:color="D9D9E3"/>
                        <w:right w:val="single" w:sz="2" w:space="0" w:color="D9D9E3"/>
                      </w:divBdr>
                      <w:divsChild>
                        <w:div w:id="132783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8436265">
                  <w:marLeft w:val="0"/>
                  <w:marRight w:val="0"/>
                  <w:marTop w:val="0"/>
                  <w:marBottom w:val="0"/>
                  <w:divBdr>
                    <w:top w:val="single" w:sz="2" w:space="0" w:color="D9D9E3"/>
                    <w:left w:val="single" w:sz="2" w:space="0" w:color="D9D9E3"/>
                    <w:bottom w:val="single" w:sz="2" w:space="0" w:color="D9D9E3"/>
                    <w:right w:val="single" w:sz="2" w:space="0" w:color="D9D9E3"/>
                  </w:divBdr>
                  <w:divsChild>
                    <w:div w:id="437023154">
                      <w:marLeft w:val="0"/>
                      <w:marRight w:val="0"/>
                      <w:marTop w:val="0"/>
                      <w:marBottom w:val="0"/>
                      <w:divBdr>
                        <w:top w:val="single" w:sz="2" w:space="0" w:color="D9D9E3"/>
                        <w:left w:val="single" w:sz="2" w:space="0" w:color="D9D9E3"/>
                        <w:bottom w:val="single" w:sz="2" w:space="0" w:color="D9D9E3"/>
                        <w:right w:val="single" w:sz="2" w:space="0" w:color="D9D9E3"/>
                      </w:divBdr>
                      <w:divsChild>
                        <w:div w:id="798954721">
                          <w:marLeft w:val="0"/>
                          <w:marRight w:val="0"/>
                          <w:marTop w:val="0"/>
                          <w:marBottom w:val="0"/>
                          <w:divBdr>
                            <w:top w:val="single" w:sz="2" w:space="0" w:color="D9D9E3"/>
                            <w:left w:val="single" w:sz="2" w:space="0" w:color="D9D9E3"/>
                            <w:bottom w:val="single" w:sz="2" w:space="0" w:color="D9D9E3"/>
                            <w:right w:val="single" w:sz="2" w:space="0" w:color="D9D9E3"/>
                          </w:divBdr>
                          <w:divsChild>
                            <w:div w:id="1790777360">
                              <w:marLeft w:val="0"/>
                              <w:marRight w:val="0"/>
                              <w:marTop w:val="0"/>
                              <w:marBottom w:val="0"/>
                              <w:divBdr>
                                <w:top w:val="single" w:sz="2" w:space="0" w:color="D9D9E3"/>
                                <w:left w:val="single" w:sz="2" w:space="0" w:color="D9D9E3"/>
                                <w:bottom w:val="single" w:sz="2" w:space="0" w:color="D9D9E3"/>
                                <w:right w:val="single" w:sz="2" w:space="0" w:color="D9D9E3"/>
                              </w:divBdr>
                              <w:divsChild>
                                <w:div w:id="1635017659">
                                  <w:marLeft w:val="0"/>
                                  <w:marRight w:val="0"/>
                                  <w:marTop w:val="0"/>
                                  <w:marBottom w:val="0"/>
                                  <w:divBdr>
                                    <w:top w:val="single" w:sz="2" w:space="0" w:color="D9D9E3"/>
                                    <w:left w:val="single" w:sz="2" w:space="0" w:color="D9D9E3"/>
                                    <w:bottom w:val="single" w:sz="2" w:space="0" w:color="D9D9E3"/>
                                    <w:right w:val="single" w:sz="2" w:space="0" w:color="D9D9E3"/>
                                  </w:divBdr>
                                  <w:divsChild>
                                    <w:div w:id="1584295876">
                                      <w:marLeft w:val="0"/>
                                      <w:marRight w:val="0"/>
                                      <w:marTop w:val="0"/>
                                      <w:marBottom w:val="0"/>
                                      <w:divBdr>
                                        <w:top w:val="single" w:sz="2" w:space="0" w:color="D9D9E3"/>
                                        <w:left w:val="single" w:sz="2" w:space="0" w:color="D9D9E3"/>
                                        <w:bottom w:val="single" w:sz="2" w:space="0" w:color="D9D9E3"/>
                                        <w:right w:val="single" w:sz="2" w:space="0" w:color="D9D9E3"/>
                                      </w:divBdr>
                                    </w:div>
                                    <w:div w:id="1616715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5100891">
                                  <w:marLeft w:val="0"/>
                                  <w:marRight w:val="0"/>
                                  <w:marTop w:val="0"/>
                                  <w:marBottom w:val="0"/>
                                  <w:divBdr>
                                    <w:top w:val="single" w:sz="2" w:space="0" w:color="D9D9E3"/>
                                    <w:left w:val="single" w:sz="2" w:space="0" w:color="D9D9E3"/>
                                    <w:bottom w:val="single" w:sz="2" w:space="0" w:color="D9D9E3"/>
                                    <w:right w:val="single" w:sz="2" w:space="0" w:color="D9D9E3"/>
                                  </w:divBdr>
                                  <w:divsChild>
                                    <w:div w:id="458961558">
                                      <w:marLeft w:val="0"/>
                                      <w:marRight w:val="0"/>
                                      <w:marTop w:val="0"/>
                                      <w:marBottom w:val="0"/>
                                      <w:divBdr>
                                        <w:top w:val="single" w:sz="2" w:space="0" w:color="D9D9E3"/>
                                        <w:left w:val="single" w:sz="2" w:space="0" w:color="D9D9E3"/>
                                        <w:bottom w:val="single" w:sz="2" w:space="0" w:color="D9D9E3"/>
                                        <w:right w:val="single" w:sz="2" w:space="0" w:color="D9D9E3"/>
                                      </w:divBdr>
                                    </w:div>
                                    <w:div w:id="91659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5238206">
      <w:bodyDiv w:val="1"/>
      <w:marLeft w:val="0"/>
      <w:marRight w:val="0"/>
      <w:marTop w:val="0"/>
      <w:marBottom w:val="0"/>
      <w:divBdr>
        <w:top w:val="none" w:sz="0" w:space="0" w:color="auto"/>
        <w:left w:val="none" w:sz="0" w:space="0" w:color="auto"/>
        <w:bottom w:val="none" w:sz="0" w:space="0" w:color="auto"/>
        <w:right w:val="none" w:sz="0" w:space="0" w:color="auto"/>
      </w:divBdr>
      <w:divsChild>
        <w:div w:id="2081710227">
          <w:marLeft w:val="0"/>
          <w:marRight w:val="0"/>
          <w:marTop w:val="0"/>
          <w:marBottom w:val="450"/>
          <w:divBdr>
            <w:top w:val="none" w:sz="0" w:space="0" w:color="auto"/>
            <w:left w:val="none" w:sz="0" w:space="0" w:color="auto"/>
            <w:bottom w:val="none" w:sz="0" w:space="0" w:color="auto"/>
            <w:right w:val="none" w:sz="0" w:space="0" w:color="auto"/>
          </w:divBdr>
          <w:divsChild>
            <w:div w:id="486702419">
              <w:marLeft w:val="0"/>
              <w:marRight w:val="0"/>
              <w:marTop w:val="0"/>
              <w:marBottom w:val="0"/>
              <w:divBdr>
                <w:top w:val="none" w:sz="0" w:space="0" w:color="auto"/>
                <w:left w:val="none" w:sz="0" w:space="0" w:color="auto"/>
                <w:bottom w:val="none" w:sz="0" w:space="0" w:color="auto"/>
                <w:right w:val="none" w:sz="0" w:space="0" w:color="auto"/>
              </w:divBdr>
            </w:div>
            <w:div w:id="399450416">
              <w:marLeft w:val="0"/>
              <w:marRight w:val="0"/>
              <w:marTop w:val="0"/>
              <w:marBottom w:val="0"/>
              <w:divBdr>
                <w:top w:val="none" w:sz="0" w:space="0" w:color="auto"/>
                <w:left w:val="none" w:sz="0" w:space="0" w:color="auto"/>
                <w:bottom w:val="none" w:sz="0" w:space="0" w:color="auto"/>
                <w:right w:val="none" w:sz="0" w:space="0" w:color="auto"/>
              </w:divBdr>
            </w:div>
            <w:div w:id="884758685">
              <w:marLeft w:val="0"/>
              <w:marRight w:val="0"/>
              <w:marTop w:val="0"/>
              <w:marBottom w:val="0"/>
              <w:divBdr>
                <w:top w:val="none" w:sz="0" w:space="0" w:color="auto"/>
                <w:left w:val="none" w:sz="0" w:space="0" w:color="auto"/>
                <w:bottom w:val="none" w:sz="0" w:space="0" w:color="auto"/>
                <w:right w:val="none" w:sz="0" w:space="0" w:color="auto"/>
              </w:divBdr>
            </w:div>
            <w:div w:id="382566059">
              <w:marLeft w:val="0"/>
              <w:marRight w:val="0"/>
              <w:marTop w:val="0"/>
              <w:marBottom w:val="0"/>
              <w:divBdr>
                <w:top w:val="none" w:sz="0" w:space="0" w:color="auto"/>
                <w:left w:val="none" w:sz="0" w:space="0" w:color="auto"/>
                <w:bottom w:val="none" w:sz="0" w:space="0" w:color="auto"/>
                <w:right w:val="none" w:sz="0" w:space="0" w:color="auto"/>
              </w:divBdr>
            </w:div>
            <w:div w:id="31806189">
              <w:marLeft w:val="0"/>
              <w:marRight w:val="0"/>
              <w:marTop w:val="0"/>
              <w:marBottom w:val="0"/>
              <w:divBdr>
                <w:top w:val="none" w:sz="0" w:space="0" w:color="auto"/>
                <w:left w:val="none" w:sz="0" w:space="0" w:color="auto"/>
                <w:bottom w:val="none" w:sz="0" w:space="0" w:color="auto"/>
                <w:right w:val="none" w:sz="0" w:space="0" w:color="auto"/>
              </w:divBdr>
            </w:div>
          </w:divsChild>
        </w:div>
        <w:div w:id="1052119070">
          <w:marLeft w:val="0"/>
          <w:marRight w:val="0"/>
          <w:marTop w:val="0"/>
          <w:marBottom w:val="0"/>
          <w:divBdr>
            <w:top w:val="none" w:sz="0" w:space="0" w:color="auto"/>
            <w:left w:val="none" w:sz="0" w:space="0" w:color="auto"/>
            <w:bottom w:val="none" w:sz="0" w:space="0" w:color="auto"/>
            <w:right w:val="none" w:sz="0" w:space="0" w:color="auto"/>
          </w:divBdr>
          <w:divsChild>
            <w:div w:id="946888217">
              <w:marLeft w:val="0"/>
              <w:marRight w:val="0"/>
              <w:marTop w:val="0"/>
              <w:marBottom w:val="0"/>
              <w:divBdr>
                <w:top w:val="none" w:sz="0" w:space="0" w:color="auto"/>
                <w:left w:val="none" w:sz="0" w:space="0" w:color="auto"/>
                <w:bottom w:val="none" w:sz="0" w:space="0" w:color="auto"/>
                <w:right w:val="none" w:sz="0" w:space="0" w:color="auto"/>
              </w:divBdr>
              <w:divsChild>
                <w:div w:id="743454108">
                  <w:marLeft w:val="0"/>
                  <w:marRight w:val="0"/>
                  <w:marTop w:val="600"/>
                  <w:marBottom w:val="600"/>
                  <w:divBdr>
                    <w:top w:val="none" w:sz="0" w:space="0" w:color="auto"/>
                    <w:left w:val="none" w:sz="0" w:space="0" w:color="auto"/>
                    <w:bottom w:val="none" w:sz="0" w:space="0" w:color="auto"/>
                    <w:right w:val="none" w:sz="0" w:space="0" w:color="auto"/>
                  </w:divBdr>
                  <w:divsChild>
                    <w:div w:id="781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178">
              <w:marLeft w:val="0"/>
              <w:marRight w:val="0"/>
              <w:marTop w:val="0"/>
              <w:marBottom w:val="0"/>
              <w:divBdr>
                <w:top w:val="none" w:sz="0" w:space="0" w:color="auto"/>
                <w:left w:val="none" w:sz="0" w:space="0" w:color="auto"/>
                <w:bottom w:val="none" w:sz="0" w:space="0" w:color="auto"/>
                <w:right w:val="none" w:sz="0" w:space="0" w:color="auto"/>
              </w:divBdr>
              <w:divsChild>
                <w:div w:id="1180970790">
                  <w:marLeft w:val="0"/>
                  <w:marRight w:val="0"/>
                  <w:marTop w:val="600"/>
                  <w:marBottom w:val="600"/>
                  <w:divBdr>
                    <w:top w:val="none" w:sz="0" w:space="0" w:color="auto"/>
                    <w:left w:val="none" w:sz="0" w:space="0" w:color="auto"/>
                    <w:bottom w:val="none" w:sz="0" w:space="0" w:color="auto"/>
                    <w:right w:val="none" w:sz="0" w:space="0" w:color="auto"/>
                  </w:divBdr>
                  <w:divsChild>
                    <w:div w:id="3940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40201">
      <w:bodyDiv w:val="1"/>
      <w:marLeft w:val="0"/>
      <w:marRight w:val="0"/>
      <w:marTop w:val="0"/>
      <w:marBottom w:val="0"/>
      <w:divBdr>
        <w:top w:val="none" w:sz="0" w:space="0" w:color="auto"/>
        <w:left w:val="none" w:sz="0" w:space="0" w:color="auto"/>
        <w:bottom w:val="none" w:sz="0" w:space="0" w:color="auto"/>
        <w:right w:val="none" w:sz="0" w:space="0" w:color="auto"/>
      </w:divBdr>
      <w:divsChild>
        <w:div w:id="1515076030">
          <w:marLeft w:val="0"/>
          <w:marRight w:val="0"/>
          <w:marTop w:val="0"/>
          <w:marBottom w:val="0"/>
          <w:divBdr>
            <w:top w:val="single" w:sz="2" w:space="0" w:color="auto"/>
            <w:left w:val="single" w:sz="2" w:space="0" w:color="auto"/>
            <w:bottom w:val="single" w:sz="6" w:space="0" w:color="auto"/>
            <w:right w:val="single" w:sz="2" w:space="0" w:color="auto"/>
          </w:divBdr>
          <w:divsChild>
            <w:div w:id="847405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326448">
                  <w:marLeft w:val="0"/>
                  <w:marRight w:val="0"/>
                  <w:marTop w:val="0"/>
                  <w:marBottom w:val="0"/>
                  <w:divBdr>
                    <w:top w:val="single" w:sz="2" w:space="0" w:color="D9D9E3"/>
                    <w:left w:val="single" w:sz="2" w:space="0" w:color="D9D9E3"/>
                    <w:bottom w:val="single" w:sz="2" w:space="0" w:color="D9D9E3"/>
                    <w:right w:val="single" w:sz="2" w:space="0" w:color="D9D9E3"/>
                  </w:divBdr>
                  <w:divsChild>
                    <w:div w:id="242180993">
                      <w:marLeft w:val="0"/>
                      <w:marRight w:val="0"/>
                      <w:marTop w:val="0"/>
                      <w:marBottom w:val="0"/>
                      <w:divBdr>
                        <w:top w:val="single" w:sz="2" w:space="0" w:color="D9D9E3"/>
                        <w:left w:val="single" w:sz="2" w:space="0" w:color="D9D9E3"/>
                        <w:bottom w:val="single" w:sz="2" w:space="0" w:color="D9D9E3"/>
                        <w:right w:val="single" w:sz="2" w:space="0" w:color="D9D9E3"/>
                      </w:divBdr>
                      <w:divsChild>
                        <w:div w:id="1292322094">
                          <w:marLeft w:val="0"/>
                          <w:marRight w:val="0"/>
                          <w:marTop w:val="0"/>
                          <w:marBottom w:val="0"/>
                          <w:divBdr>
                            <w:top w:val="single" w:sz="2" w:space="0" w:color="D9D9E3"/>
                            <w:left w:val="single" w:sz="2" w:space="0" w:color="D9D9E3"/>
                            <w:bottom w:val="single" w:sz="2" w:space="0" w:color="D9D9E3"/>
                            <w:right w:val="single" w:sz="2" w:space="0" w:color="D9D9E3"/>
                          </w:divBdr>
                          <w:divsChild>
                            <w:div w:id="37008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3488894">
          <w:marLeft w:val="0"/>
          <w:marRight w:val="0"/>
          <w:marTop w:val="0"/>
          <w:marBottom w:val="0"/>
          <w:divBdr>
            <w:top w:val="single" w:sz="2" w:space="0" w:color="auto"/>
            <w:left w:val="single" w:sz="2" w:space="0" w:color="auto"/>
            <w:bottom w:val="single" w:sz="6" w:space="0" w:color="auto"/>
            <w:right w:val="single" w:sz="2" w:space="0" w:color="auto"/>
          </w:divBdr>
          <w:divsChild>
            <w:div w:id="158346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932049">
                  <w:marLeft w:val="0"/>
                  <w:marRight w:val="0"/>
                  <w:marTop w:val="0"/>
                  <w:marBottom w:val="0"/>
                  <w:divBdr>
                    <w:top w:val="single" w:sz="2" w:space="0" w:color="D9D9E3"/>
                    <w:left w:val="single" w:sz="2" w:space="0" w:color="D9D9E3"/>
                    <w:bottom w:val="single" w:sz="2" w:space="0" w:color="D9D9E3"/>
                    <w:right w:val="single" w:sz="2" w:space="0" w:color="D9D9E3"/>
                  </w:divBdr>
                  <w:divsChild>
                    <w:div w:id="449982543">
                      <w:marLeft w:val="0"/>
                      <w:marRight w:val="0"/>
                      <w:marTop w:val="0"/>
                      <w:marBottom w:val="0"/>
                      <w:divBdr>
                        <w:top w:val="single" w:sz="2" w:space="0" w:color="D9D9E3"/>
                        <w:left w:val="single" w:sz="2" w:space="0" w:color="D9D9E3"/>
                        <w:bottom w:val="single" w:sz="2" w:space="0" w:color="D9D9E3"/>
                        <w:right w:val="single" w:sz="2" w:space="0" w:color="D9D9E3"/>
                      </w:divBdr>
                      <w:divsChild>
                        <w:div w:id="1375812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60062">
                  <w:marLeft w:val="0"/>
                  <w:marRight w:val="0"/>
                  <w:marTop w:val="0"/>
                  <w:marBottom w:val="0"/>
                  <w:divBdr>
                    <w:top w:val="single" w:sz="2" w:space="0" w:color="D9D9E3"/>
                    <w:left w:val="single" w:sz="2" w:space="0" w:color="D9D9E3"/>
                    <w:bottom w:val="single" w:sz="2" w:space="0" w:color="D9D9E3"/>
                    <w:right w:val="single" w:sz="2" w:space="0" w:color="D9D9E3"/>
                  </w:divBdr>
                  <w:divsChild>
                    <w:div w:id="1496611617">
                      <w:marLeft w:val="0"/>
                      <w:marRight w:val="0"/>
                      <w:marTop w:val="0"/>
                      <w:marBottom w:val="0"/>
                      <w:divBdr>
                        <w:top w:val="single" w:sz="2" w:space="0" w:color="D9D9E3"/>
                        <w:left w:val="single" w:sz="2" w:space="0" w:color="D9D9E3"/>
                        <w:bottom w:val="single" w:sz="2" w:space="0" w:color="D9D9E3"/>
                        <w:right w:val="single" w:sz="2" w:space="0" w:color="D9D9E3"/>
                      </w:divBdr>
                      <w:divsChild>
                        <w:div w:id="1759718662">
                          <w:marLeft w:val="0"/>
                          <w:marRight w:val="0"/>
                          <w:marTop w:val="0"/>
                          <w:marBottom w:val="0"/>
                          <w:divBdr>
                            <w:top w:val="single" w:sz="2" w:space="0" w:color="D9D9E3"/>
                            <w:left w:val="single" w:sz="2" w:space="0" w:color="D9D9E3"/>
                            <w:bottom w:val="single" w:sz="2" w:space="0" w:color="D9D9E3"/>
                            <w:right w:val="single" w:sz="2" w:space="0" w:color="D9D9E3"/>
                          </w:divBdr>
                          <w:divsChild>
                            <w:div w:id="374619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4068234">
      <w:bodyDiv w:val="1"/>
      <w:marLeft w:val="0"/>
      <w:marRight w:val="0"/>
      <w:marTop w:val="0"/>
      <w:marBottom w:val="0"/>
      <w:divBdr>
        <w:top w:val="none" w:sz="0" w:space="0" w:color="auto"/>
        <w:left w:val="none" w:sz="0" w:space="0" w:color="auto"/>
        <w:bottom w:val="none" w:sz="0" w:space="0" w:color="auto"/>
        <w:right w:val="none" w:sz="0" w:space="0" w:color="auto"/>
      </w:divBdr>
      <w:divsChild>
        <w:div w:id="1014569934">
          <w:marLeft w:val="0"/>
          <w:marRight w:val="0"/>
          <w:marTop w:val="0"/>
          <w:marBottom w:val="0"/>
          <w:divBdr>
            <w:top w:val="single" w:sz="2" w:space="0" w:color="D9D9E3"/>
            <w:left w:val="single" w:sz="2" w:space="0" w:color="D9D9E3"/>
            <w:bottom w:val="single" w:sz="2" w:space="0" w:color="D9D9E3"/>
            <w:right w:val="single" w:sz="2" w:space="0" w:color="D9D9E3"/>
          </w:divBdr>
          <w:divsChild>
            <w:div w:id="1831755565">
              <w:marLeft w:val="0"/>
              <w:marRight w:val="0"/>
              <w:marTop w:val="0"/>
              <w:marBottom w:val="0"/>
              <w:divBdr>
                <w:top w:val="single" w:sz="2" w:space="0" w:color="D9D9E3"/>
                <w:left w:val="single" w:sz="2" w:space="0" w:color="D9D9E3"/>
                <w:bottom w:val="single" w:sz="2" w:space="0" w:color="D9D9E3"/>
                <w:right w:val="single" w:sz="2" w:space="0" w:color="D9D9E3"/>
              </w:divBdr>
            </w:div>
            <w:div w:id="145228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1028507">
      <w:bodyDiv w:val="1"/>
      <w:marLeft w:val="0"/>
      <w:marRight w:val="0"/>
      <w:marTop w:val="0"/>
      <w:marBottom w:val="0"/>
      <w:divBdr>
        <w:top w:val="none" w:sz="0" w:space="0" w:color="auto"/>
        <w:left w:val="none" w:sz="0" w:space="0" w:color="auto"/>
        <w:bottom w:val="none" w:sz="0" w:space="0" w:color="auto"/>
        <w:right w:val="none" w:sz="0" w:space="0" w:color="auto"/>
      </w:divBdr>
      <w:divsChild>
        <w:div w:id="1966500482">
          <w:marLeft w:val="0"/>
          <w:marRight w:val="0"/>
          <w:marTop w:val="0"/>
          <w:marBottom w:val="0"/>
          <w:divBdr>
            <w:top w:val="single" w:sz="2" w:space="0" w:color="auto"/>
            <w:left w:val="single" w:sz="2" w:space="0" w:color="auto"/>
            <w:bottom w:val="single" w:sz="6" w:space="0" w:color="auto"/>
            <w:right w:val="single" w:sz="2" w:space="0" w:color="auto"/>
          </w:divBdr>
          <w:divsChild>
            <w:div w:id="1718973041">
              <w:marLeft w:val="0"/>
              <w:marRight w:val="0"/>
              <w:marTop w:val="100"/>
              <w:marBottom w:val="100"/>
              <w:divBdr>
                <w:top w:val="single" w:sz="2" w:space="0" w:color="D9D9E3"/>
                <w:left w:val="single" w:sz="2" w:space="0" w:color="D9D9E3"/>
                <w:bottom w:val="single" w:sz="2" w:space="0" w:color="D9D9E3"/>
                <w:right w:val="single" w:sz="2" w:space="0" w:color="D9D9E3"/>
              </w:divBdr>
              <w:divsChild>
                <w:div w:id="981883976">
                  <w:marLeft w:val="0"/>
                  <w:marRight w:val="0"/>
                  <w:marTop w:val="0"/>
                  <w:marBottom w:val="0"/>
                  <w:divBdr>
                    <w:top w:val="single" w:sz="2" w:space="0" w:color="D9D9E3"/>
                    <w:left w:val="single" w:sz="2" w:space="0" w:color="D9D9E3"/>
                    <w:bottom w:val="single" w:sz="2" w:space="0" w:color="D9D9E3"/>
                    <w:right w:val="single" w:sz="2" w:space="0" w:color="D9D9E3"/>
                  </w:divBdr>
                  <w:divsChild>
                    <w:div w:id="337583548">
                      <w:marLeft w:val="0"/>
                      <w:marRight w:val="0"/>
                      <w:marTop w:val="0"/>
                      <w:marBottom w:val="0"/>
                      <w:divBdr>
                        <w:top w:val="single" w:sz="2" w:space="0" w:color="D9D9E3"/>
                        <w:left w:val="single" w:sz="2" w:space="0" w:color="D9D9E3"/>
                        <w:bottom w:val="single" w:sz="2" w:space="0" w:color="D9D9E3"/>
                        <w:right w:val="single" w:sz="2" w:space="0" w:color="D9D9E3"/>
                      </w:divBdr>
                      <w:divsChild>
                        <w:div w:id="218976182">
                          <w:marLeft w:val="0"/>
                          <w:marRight w:val="0"/>
                          <w:marTop w:val="0"/>
                          <w:marBottom w:val="0"/>
                          <w:divBdr>
                            <w:top w:val="single" w:sz="2" w:space="0" w:color="D9D9E3"/>
                            <w:left w:val="single" w:sz="2" w:space="0" w:color="D9D9E3"/>
                            <w:bottom w:val="single" w:sz="2" w:space="0" w:color="D9D9E3"/>
                            <w:right w:val="single" w:sz="2" w:space="0" w:color="D9D9E3"/>
                          </w:divBdr>
                          <w:divsChild>
                            <w:div w:id="1997800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8792560">
          <w:marLeft w:val="0"/>
          <w:marRight w:val="0"/>
          <w:marTop w:val="0"/>
          <w:marBottom w:val="0"/>
          <w:divBdr>
            <w:top w:val="single" w:sz="2" w:space="0" w:color="auto"/>
            <w:left w:val="single" w:sz="2" w:space="0" w:color="auto"/>
            <w:bottom w:val="single" w:sz="6" w:space="0" w:color="auto"/>
            <w:right w:val="single" w:sz="2" w:space="0" w:color="auto"/>
          </w:divBdr>
          <w:divsChild>
            <w:div w:id="784352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688103">
                  <w:marLeft w:val="0"/>
                  <w:marRight w:val="0"/>
                  <w:marTop w:val="0"/>
                  <w:marBottom w:val="0"/>
                  <w:divBdr>
                    <w:top w:val="single" w:sz="2" w:space="0" w:color="D9D9E3"/>
                    <w:left w:val="single" w:sz="2" w:space="0" w:color="D9D9E3"/>
                    <w:bottom w:val="single" w:sz="2" w:space="0" w:color="D9D9E3"/>
                    <w:right w:val="single" w:sz="2" w:space="0" w:color="D9D9E3"/>
                  </w:divBdr>
                  <w:divsChild>
                    <w:div w:id="1475830040">
                      <w:marLeft w:val="0"/>
                      <w:marRight w:val="0"/>
                      <w:marTop w:val="0"/>
                      <w:marBottom w:val="0"/>
                      <w:divBdr>
                        <w:top w:val="single" w:sz="2" w:space="0" w:color="D9D9E3"/>
                        <w:left w:val="single" w:sz="2" w:space="0" w:color="D9D9E3"/>
                        <w:bottom w:val="single" w:sz="2" w:space="0" w:color="D9D9E3"/>
                        <w:right w:val="single" w:sz="2" w:space="0" w:color="D9D9E3"/>
                      </w:divBdr>
                      <w:divsChild>
                        <w:div w:id="70537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2855812">
                  <w:marLeft w:val="0"/>
                  <w:marRight w:val="0"/>
                  <w:marTop w:val="0"/>
                  <w:marBottom w:val="0"/>
                  <w:divBdr>
                    <w:top w:val="single" w:sz="2" w:space="0" w:color="D9D9E3"/>
                    <w:left w:val="single" w:sz="2" w:space="0" w:color="D9D9E3"/>
                    <w:bottom w:val="single" w:sz="2" w:space="0" w:color="D9D9E3"/>
                    <w:right w:val="single" w:sz="2" w:space="0" w:color="D9D9E3"/>
                  </w:divBdr>
                  <w:divsChild>
                    <w:div w:id="883056175">
                      <w:marLeft w:val="0"/>
                      <w:marRight w:val="0"/>
                      <w:marTop w:val="0"/>
                      <w:marBottom w:val="0"/>
                      <w:divBdr>
                        <w:top w:val="single" w:sz="2" w:space="0" w:color="D9D9E3"/>
                        <w:left w:val="single" w:sz="2" w:space="0" w:color="D9D9E3"/>
                        <w:bottom w:val="single" w:sz="2" w:space="0" w:color="D9D9E3"/>
                        <w:right w:val="single" w:sz="2" w:space="0" w:color="D9D9E3"/>
                      </w:divBdr>
                      <w:divsChild>
                        <w:div w:id="79180501">
                          <w:marLeft w:val="0"/>
                          <w:marRight w:val="0"/>
                          <w:marTop w:val="0"/>
                          <w:marBottom w:val="0"/>
                          <w:divBdr>
                            <w:top w:val="single" w:sz="2" w:space="0" w:color="D9D9E3"/>
                            <w:left w:val="single" w:sz="2" w:space="0" w:color="D9D9E3"/>
                            <w:bottom w:val="single" w:sz="2" w:space="0" w:color="D9D9E3"/>
                            <w:right w:val="single" w:sz="2" w:space="0" w:color="D9D9E3"/>
                          </w:divBdr>
                          <w:divsChild>
                            <w:div w:id="1013990078">
                              <w:marLeft w:val="0"/>
                              <w:marRight w:val="0"/>
                              <w:marTop w:val="0"/>
                              <w:marBottom w:val="0"/>
                              <w:divBdr>
                                <w:top w:val="single" w:sz="2" w:space="0" w:color="D9D9E3"/>
                                <w:left w:val="single" w:sz="2" w:space="0" w:color="D9D9E3"/>
                                <w:bottom w:val="single" w:sz="2" w:space="0" w:color="D9D9E3"/>
                                <w:right w:val="single" w:sz="2" w:space="0" w:color="D9D9E3"/>
                              </w:divBdr>
                              <w:divsChild>
                                <w:div w:id="779300358">
                                  <w:marLeft w:val="0"/>
                                  <w:marRight w:val="0"/>
                                  <w:marTop w:val="0"/>
                                  <w:marBottom w:val="0"/>
                                  <w:divBdr>
                                    <w:top w:val="single" w:sz="2" w:space="0" w:color="D9D9E3"/>
                                    <w:left w:val="single" w:sz="2" w:space="0" w:color="D9D9E3"/>
                                    <w:bottom w:val="single" w:sz="2" w:space="0" w:color="D9D9E3"/>
                                    <w:right w:val="single" w:sz="2" w:space="0" w:color="D9D9E3"/>
                                  </w:divBdr>
                                  <w:divsChild>
                                    <w:div w:id="830826923">
                                      <w:marLeft w:val="0"/>
                                      <w:marRight w:val="0"/>
                                      <w:marTop w:val="0"/>
                                      <w:marBottom w:val="0"/>
                                      <w:divBdr>
                                        <w:top w:val="single" w:sz="2" w:space="0" w:color="D9D9E3"/>
                                        <w:left w:val="single" w:sz="2" w:space="0" w:color="D9D9E3"/>
                                        <w:bottom w:val="single" w:sz="2" w:space="0" w:color="D9D9E3"/>
                                        <w:right w:val="single" w:sz="2" w:space="0" w:color="D9D9E3"/>
                                      </w:divBdr>
                                    </w:div>
                                    <w:div w:id="156135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35054524">
      <w:bodyDiv w:val="1"/>
      <w:marLeft w:val="0"/>
      <w:marRight w:val="0"/>
      <w:marTop w:val="0"/>
      <w:marBottom w:val="0"/>
      <w:divBdr>
        <w:top w:val="none" w:sz="0" w:space="0" w:color="auto"/>
        <w:left w:val="none" w:sz="0" w:space="0" w:color="auto"/>
        <w:bottom w:val="none" w:sz="0" w:space="0" w:color="auto"/>
        <w:right w:val="none" w:sz="0" w:space="0" w:color="auto"/>
      </w:divBdr>
      <w:divsChild>
        <w:div w:id="524175365">
          <w:marLeft w:val="0"/>
          <w:marRight w:val="0"/>
          <w:marTop w:val="0"/>
          <w:marBottom w:val="0"/>
          <w:divBdr>
            <w:top w:val="single" w:sz="2" w:space="0" w:color="auto"/>
            <w:left w:val="single" w:sz="2" w:space="0" w:color="auto"/>
            <w:bottom w:val="single" w:sz="6" w:space="0" w:color="auto"/>
            <w:right w:val="single" w:sz="2" w:space="0" w:color="auto"/>
          </w:divBdr>
          <w:divsChild>
            <w:div w:id="6828958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650329">
                  <w:marLeft w:val="0"/>
                  <w:marRight w:val="0"/>
                  <w:marTop w:val="0"/>
                  <w:marBottom w:val="0"/>
                  <w:divBdr>
                    <w:top w:val="single" w:sz="2" w:space="0" w:color="D9D9E3"/>
                    <w:left w:val="single" w:sz="2" w:space="0" w:color="D9D9E3"/>
                    <w:bottom w:val="single" w:sz="2" w:space="0" w:color="D9D9E3"/>
                    <w:right w:val="single" w:sz="2" w:space="0" w:color="D9D9E3"/>
                  </w:divBdr>
                  <w:divsChild>
                    <w:div w:id="1475290304">
                      <w:marLeft w:val="0"/>
                      <w:marRight w:val="0"/>
                      <w:marTop w:val="0"/>
                      <w:marBottom w:val="0"/>
                      <w:divBdr>
                        <w:top w:val="single" w:sz="2" w:space="0" w:color="D9D9E3"/>
                        <w:left w:val="single" w:sz="2" w:space="0" w:color="D9D9E3"/>
                        <w:bottom w:val="single" w:sz="2" w:space="0" w:color="D9D9E3"/>
                        <w:right w:val="single" w:sz="2" w:space="0" w:color="D9D9E3"/>
                      </w:divBdr>
                      <w:divsChild>
                        <w:div w:id="459567294">
                          <w:marLeft w:val="0"/>
                          <w:marRight w:val="0"/>
                          <w:marTop w:val="0"/>
                          <w:marBottom w:val="0"/>
                          <w:divBdr>
                            <w:top w:val="single" w:sz="2" w:space="0" w:color="D9D9E3"/>
                            <w:left w:val="single" w:sz="2" w:space="0" w:color="D9D9E3"/>
                            <w:bottom w:val="single" w:sz="2" w:space="0" w:color="D9D9E3"/>
                            <w:right w:val="single" w:sz="2" w:space="0" w:color="D9D9E3"/>
                          </w:divBdr>
                          <w:divsChild>
                            <w:div w:id="53295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2582277">
          <w:marLeft w:val="0"/>
          <w:marRight w:val="0"/>
          <w:marTop w:val="0"/>
          <w:marBottom w:val="0"/>
          <w:divBdr>
            <w:top w:val="single" w:sz="2" w:space="0" w:color="auto"/>
            <w:left w:val="single" w:sz="2" w:space="0" w:color="auto"/>
            <w:bottom w:val="single" w:sz="6" w:space="0" w:color="auto"/>
            <w:right w:val="single" w:sz="2" w:space="0" w:color="auto"/>
          </w:divBdr>
          <w:divsChild>
            <w:div w:id="1513104338">
              <w:marLeft w:val="0"/>
              <w:marRight w:val="0"/>
              <w:marTop w:val="100"/>
              <w:marBottom w:val="100"/>
              <w:divBdr>
                <w:top w:val="single" w:sz="2" w:space="0" w:color="D9D9E3"/>
                <w:left w:val="single" w:sz="2" w:space="0" w:color="D9D9E3"/>
                <w:bottom w:val="single" w:sz="2" w:space="0" w:color="D9D9E3"/>
                <w:right w:val="single" w:sz="2" w:space="0" w:color="D9D9E3"/>
              </w:divBdr>
              <w:divsChild>
                <w:div w:id="946428625">
                  <w:marLeft w:val="0"/>
                  <w:marRight w:val="0"/>
                  <w:marTop w:val="0"/>
                  <w:marBottom w:val="0"/>
                  <w:divBdr>
                    <w:top w:val="single" w:sz="2" w:space="0" w:color="D9D9E3"/>
                    <w:left w:val="single" w:sz="2" w:space="0" w:color="D9D9E3"/>
                    <w:bottom w:val="single" w:sz="2" w:space="0" w:color="D9D9E3"/>
                    <w:right w:val="single" w:sz="2" w:space="0" w:color="D9D9E3"/>
                  </w:divBdr>
                  <w:divsChild>
                    <w:div w:id="184877715">
                      <w:marLeft w:val="0"/>
                      <w:marRight w:val="0"/>
                      <w:marTop w:val="0"/>
                      <w:marBottom w:val="0"/>
                      <w:divBdr>
                        <w:top w:val="single" w:sz="2" w:space="0" w:color="D9D9E3"/>
                        <w:left w:val="single" w:sz="2" w:space="0" w:color="D9D9E3"/>
                        <w:bottom w:val="single" w:sz="2" w:space="0" w:color="D9D9E3"/>
                        <w:right w:val="single" w:sz="2" w:space="0" w:color="D9D9E3"/>
                      </w:divBdr>
                      <w:divsChild>
                        <w:div w:id="351342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418971">
                  <w:marLeft w:val="0"/>
                  <w:marRight w:val="0"/>
                  <w:marTop w:val="0"/>
                  <w:marBottom w:val="0"/>
                  <w:divBdr>
                    <w:top w:val="single" w:sz="2" w:space="0" w:color="D9D9E3"/>
                    <w:left w:val="single" w:sz="2" w:space="0" w:color="D9D9E3"/>
                    <w:bottom w:val="single" w:sz="2" w:space="0" w:color="D9D9E3"/>
                    <w:right w:val="single" w:sz="2" w:space="0" w:color="D9D9E3"/>
                  </w:divBdr>
                  <w:divsChild>
                    <w:div w:id="1936791385">
                      <w:marLeft w:val="0"/>
                      <w:marRight w:val="0"/>
                      <w:marTop w:val="0"/>
                      <w:marBottom w:val="0"/>
                      <w:divBdr>
                        <w:top w:val="single" w:sz="2" w:space="0" w:color="D9D9E3"/>
                        <w:left w:val="single" w:sz="2" w:space="0" w:color="D9D9E3"/>
                        <w:bottom w:val="single" w:sz="2" w:space="0" w:color="D9D9E3"/>
                        <w:right w:val="single" w:sz="2" w:space="0" w:color="D9D9E3"/>
                      </w:divBdr>
                      <w:divsChild>
                        <w:div w:id="1720058159">
                          <w:marLeft w:val="0"/>
                          <w:marRight w:val="0"/>
                          <w:marTop w:val="0"/>
                          <w:marBottom w:val="0"/>
                          <w:divBdr>
                            <w:top w:val="single" w:sz="2" w:space="0" w:color="D9D9E3"/>
                            <w:left w:val="single" w:sz="2" w:space="0" w:color="D9D9E3"/>
                            <w:bottom w:val="single" w:sz="2" w:space="0" w:color="D9D9E3"/>
                            <w:right w:val="single" w:sz="2" w:space="0" w:color="D9D9E3"/>
                          </w:divBdr>
                          <w:divsChild>
                            <w:div w:id="73281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7508975">
      <w:bodyDiv w:val="1"/>
      <w:marLeft w:val="0"/>
      <w:marRight w:val="0"/>
      <w:marTop w:val="0"/>
      <w:marBottom w:val="0"/>
      <w:divBdr>
        <w:top w:val="none" w:sz="0" w:space="0" w:color="auto"/>
        <w:left w:val="none" w:sz="0" w:space="0" w:color="auto"/>
        <w:bottom w:val="none" w:sz="0" w:space="0" w:color="auto"/>
        <w:right w:val="none" w:sz="0" w:space="0" w:color="auto"/>
      </w:divBdr>
      <w:divsChild>
        <w:div w:id="1069420951">
          <w:marLeft w:val="0"/>
          <w:marRight w:val="0"/>
          <w:marTop w:val="0"/>
          <w:marBottom w:val="0"/>
          <w:divBdr>
            <w:top w:val="single" w:sz="2" w:space="0" w:color="D9D9E3"/>
            <w:left w:val="single" w:sz="2" w:space="0" w:color="D9D9E3"/>
            <w:bottom w:val="single" w:sz="2" w:space="0" w:color="D9D9E3"/>
            <w:right w:val="single" w:sz="2" w:space="0" w:color="D9D9E3"/>
          </w:divBdr>
          <w:divsChild>
            <w:div w:id="1181168162">
              <w:marLeft w:val="0"/>
              <w:marRight w:val="0"/>
              <w:marTop w:val="0"/>
              <w:marBottom w:val="0"/>
              <w:divBdr>
                <w:top w:val="single" w:sz="2" w:space="0" w:color="D9D9E3"/>
                <w:left w:val="single" w:sz="2" w:space="0" w:color="D9D9E3"/>
                <w:bottom w:val="single" w:sz="2" w:space="0" w:color="D9D9E3"/>
                <w:right w:val="single" w:sz="2" w:space="0" w:color="D9D9E3"/>
              </w:divBdr>
            </w:div>
            <w:div w:id="148828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124692">
      <w:bodyDiv w:val="1"/>
      <w:marLeft w:val="0"/>
      <w:marRight w:val="0"/>
      <w:marTop w:val="0"/>
      <w:marBottom w:val="0"/>
      <w:divBdr>
        <w:top w:val="none" w:sz="0" w:space="0" w:color="auto"/>
        <w:left w:val="none" w:sz="0" w:space="0" w:color="auto"/>
        <w:bottom w:val="none" w:sz="0" w:space="0" w:color="auto"/>
        <w:right w:val="none" w:sz="0" w:space="0" w:color="auto"/>
      </w:divBdr>
      <w:divsChild>
        <w:div w:id="1513492832">
          <w:marLeft w:val="0"/>
          <w:marRight w:val="0"/>
          <w:marTop w:val="0"/>
          <w:marBottom w:val="0"/>
          <w:divBdr>
            <w:top w:val="single" w:sz="2" w:space="0" w:color="auto"/>
            <w:left w:val="single" w:sz="2" w:space="0" w:color="auto"/>
            <w:bottom w:val="single" w:sz="6" w:space="0" w:color="auto"/>
            <w:right w:val="single" w:sz="2" w:space="0" w:color="auto"/>
          </w:divBdr>
          <w:divsChild>
            <w:div w:id="1138454785">
              <w:marLeft w:val="0"/>
              <w:marRight w:val="0"/>
              <w:marTop w:val="100"/>
              <w:marBottom w:val="100"/>
              <w:divBdr>
                <w:top w:val="single" w:sz="2" w:space="0" w:color="D9D9E3"/>
                <w:left w:val="single" w:sz="2" w:space="0" w:color="D9D9E3"/>
                <w:bottom w:val="single" w:sz="2" w:space="0" w:color="D9D9E3"/>
                <w:right w:val="single" w:sz="2" w:space="0" w:color="D9D9E3"/>
              </w:divBdr>
              <w:divsChild>
                <w:div w:id="685523374">
                  <w:marLeft w:val="0"/>
                  <w:marRight w:val="0"/>
                  <w:marTop w:val="0"/>
                  <w:marBottom w:val="0"/>
                  <w:divBdr>
                    <w:top w:val="single" w:sz="2" w:space="0" w:color="D9D9E3"/>
                    <w:left w:val="single" w:sz="2" w:space="0" w:color="D9D9E3"/>
                    <w:bottom w:val="single" w:sz="2" w:space="0" w:color="D9D9E3"/>
                    <w:right w:val="single" w:sz="2" w:space="0" w:color="D9D9E3"/>
                  </w:divBdr>
                  <w:divsChild>
                    <w:div w:id="2117600651">
                      <w:marLeft w:val="0"/>
                      <w:marRight w:val="0"/>
                      <w:marTop w:val="0"/>
                      <w:marBottom w:val="0"/>
                      <w:divBdr>
                        <w:top w:val="single" w:sz="2" w:space="0" w:color="D9D9E3"/>
                        <w:left w:val="single" w:sz="2" w:space="0" w:color="D9D9E3"/>
                        <w:bottom w:val="single" w:sz="2" w:space="0" w:color="D9D9E3"/>
                        <w:right w:val="single" w:sz="2" w:space="0" w:color="D9D9E3"/>
                      </w:divBdr>
                      <w:divsChild>
                        <w:div w:id="104228921">
                          <w:marLeft w:val="0"/>
                          <w:marRight w:val="0"/>
                          <w:marTop w:val="0"/>
                          <w:marBottom w:val="0"/>
                          <w:divBdr>
                            <w:top w:val="single" w:sz="2" w:space="0" w:color="D9D9E3"/>
                            <w:left w:val="single" w:sz="2" w:space="0" w:color="D9D9E3"/>
                            <w:bottom w:val="single" w:sz="2" w:space="0" w:color="D9D9E3"/>
                            <w:right w:val="single" w:sz="2" w:space="0" w:color="D9D9E3"/>
                          </w:divBdr>
                          <w:divsChild>
                            <w:div w:id="34440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044508">
          <w:marLeft w:val="0"/>
          <w:marRight w:val="0"/>
          <w:marTop w:val="0"/>
          <w:marBottom w:val="0"/>
          <w:divBdr>
            <w:top w:val="single" w:sz="2" w:space="0" w:color="auto"/>
            <w:left w:val="single" w:sz="2" w:space="0" w:color="auto"/>
            <w:bottom w:val="single" w:sz="6" w:space="0" w:color="auto"/>
            <w:right w:val="single" w:sz="2" w:space="0" w:color="auto"/>
          </w:divBdr>
          <w:divsChild>
            <w:div w:id="6794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153837">
                  <w:marLeft w:val="0"/>
                  <w:marRight w:val="0"/>
                  <w:marTop w:val="0"/>
                  <w:marBottom w:val="0"/>
                  <w:divBdr>
                    <w:top w:val="single" w:sz="2" w:space="0" w:color="D9D9E3"/>
                    <w:left w:val="single" w:sz="2" w:space="0" w:color="D9D9E3"/>
                    <w:bottom w:val="single" w:sz="2" w:space="0" w:color="D9D9E3"/>
                    <w:right w:val="single" w:sz="2" w:space="0" w:color="D9D9E3"/>
                  </w:divBdr>
                  <w:divsChild>
                    <w:div w:id="1207837203">
                      <w:marLeft w:val="0"/>
                      <w:marRight w:val="0"/>
                      <w:marTop w:val="0"/>
                      <w:marBottom w:val="0"/>
                      <w:divBdr>
                        <w:top w:val="single" w:sz="2" w:space="0" w:color="D9D9E3"/>
                        <w:left w:val="single" w:sz="2" w:space="0" w:color="D9D9E3"/>
                        <w:bottom w:val="single" w:sz="2" w:space="0" w:color="D9D9E3"/>
                        <w:right w:val="single" w:sz="2" w:space="0" w:color="D9D9E3"/>
                      </w:divBdr>
                      <w:divsChild>
                        <w:div w:id="781846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169335">
                  <w:marLeft w:val="0"/>
                  <w:marRight w:val="0"/>
                  <w:marTop w:val="0"/>
                  <w:marBottom w:val="0"/>
                  <w:divBdr>
                    <w:top w:val="single" w:sz="2" w:space="0" w:color="D9D9E3"/>
                    <w:left w:val="single" w:sz="2" w:space="0" w:color="D9D9E3"/>
                    <w:bottom w:val="single" w:sz="2" w:space="0" w:color="D9D9E3"/>
                    <w:right w:val="single" w:sz="2" w:space="0" w:color="D9D9E3"/>
                  </w:divBdr>
                  <w:divsChild>
                    <w:div w:id="1246572765">
                      <w:marLeft w:val="0"/>
                      <w:marRight w:val="0"/>
                      <w:marTop w:val="0"/>
                      <w:marBottom w:val="0"/>
                      <w:divBdr>
                        <w:top w:val="single" w:sz="2" w:space="0" w:color="D9D9E3"/>
                        <w:left w:val="single" w:sz="2" w:space="0" w:color="D9D9E3"/>
                        <w:bottom w:val="single" w:sz="2" w:space="0" w:color="D9D9E3"/>
                        <w:right w:val="single" w:sz="2" w:space="0" w:color="D9D9E3"/>
                      </w:divBdr>
                      <w:divsChild>
                        <w:div w:id="1383287508">
                          <w:marLeft w:val="0"/>
                          <w:marRight w:val="0"/>
                          <w:marTop w:val="0"/>
                          <w:marBottom w:val="0"/>
                          <w:divBdr>
                            <w:top w:val="single" w:sz="2" w:space="0" w:color="D9D9E3"/>
                            <w:left w:val="single" w:sz="2" w:space="0" w:color="D9D9E3"/>
                            <w:bottom w:val="single" w:sz="2" w:space="0" w:color="D9D9E3"/>
                            <w:right w:val="single" w:sz="2" w:space="0" w:color="D9D9E3"/>
                          </w:divBdr>
                          <w:divsChild>
                            <w:div w:id="816335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75175141">
      <w:bodyDiv w:val="1"/>
      <w:marLeft w:val="0"/>
      <w:marRight w:val="0"/>
      <w:marTop w:val="0"/>
      <w:marBottom w:val="0"/>
      <w:divBdr>
        <w:top w:val="none" w:sz="0" w:space="0" w:color="auto"/>
        <w:left w:val="none" w:sz="0" w:space="0" w:color="auto"/>
        <w:bottom w:val="none" w:sz="0" w:space="0" w:color="auto"/>
        <w:right w:val="none" w:sz="0" w:space="0" w:color="auto"/>
      </w:divBdr>
      <w:divsChild>
        <w:div w:id="817380702">
          <w:marLeft w:val="0"/>
          <w:marRight w:val="0"/>
          <w:marTop w:val="0"/>
          <w:marBottom w:val="0"/>
          <w:divBdr>
            <w:top w:val="single" w:sz="2" w:space="0" w:color="auto"/>
            <w:left w:val="single" w:sz="2" w:space="0" w:color="auto"/>
            <w:bottom w:val="single" w:sz="6" w:space="0" w:color="auto"/>
            <w:right w:val="single" w:sz="2" w:space="0" w:color="auto"/>
          </w:divBdr>
          <w:divsChild>
            <w:div w:id="191320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9112354">
                  <w:marLeft w:val="0"/>
                  <w:marRight w:val="0"/>
                  <w:marTop w:val="0"/>
                  <w:marBottom w:val="0"/>
                  <w:divBdr>
                    <w:top w:val="single" w:sz="2" w:space="0" w:color="D9D9E3"/>
                    <w:left w:val="single" w:sz="2" w:space="0" w:color="D9D9E3"/>
                    <w:bottom w:val="single" w:sz="2" w:space="0" w:color="D9D9E3"/>
                    <w:right w:val="single" w:sz="2" w:space="0" w:color="D9D9E3"/>
                  </w:divBdr>
                  <w:divsChild>
                    <w:div w:id="1896619291">
                      <w:marLeft w:val="0"/>
                      <w:marRight w:val="0"/>
                      <w:marTop w:val="0"/>
                      <w:marBottom w:val="0"/>
                      <w:divBdr>
                        <w:top w:val="single" w:sz="2" w:space="0" w:color="D9D9E3"/>
                        <w:left w:val="single" w:sz="2" w:space="0" w:color="D9D9E3"/>
                        <w:bottom w:val="single" w:sz="2" w:space="0" w:color="D9D9E3"/>
                        <w:right w:val="single" w:sz="2" w:space="0" w:color="D9D9E3"/>
                      </w:divBdr>
                      <w:divsChild>
                        <w:div w:id="687368506">
                          <w:marLeft w:val="0"/>
                          <w:marRight w:val="0"/>
                          <w:marTop w:val="0"/>
                          <w:marBottom w:val="0"/>
                          <w:divBdr>
                            <w:top w:val="single" w:sz="2" w:space="0" w:color="D9D9E3"/>
                            <w:left w:val="single" w:sz="2" w:space="0" w:color="D9D9E3"/>
                            <w:bottom w:val="single" w:sz="2" w:space="0" w:color="D9D9E3"/>
                            <w:right w:val="single" w:sz="2" w:space="0" w:color="D9D9E3"/>
                          </w:divBdr>
                          <w:divsChild>
                            <w:div w:id="200647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410629">
          <w:marLeft w:val="0"/>
          <w:marRight w:val="0"/>
          <w:marTop w:val="0"/>
          <w:marBottom w:val="0"/>
          <w:divBdr>
            <w:top w:val="single" w:sz="2" w:space="0" w:color="auto"/>
            <w:left w:val="single" w:sz="2" w:space="0" w:color="auto"/>
            <w:bottom w:val="single" w:sz="6" w:space="0" w:color="auto"/>
            <w:right w:val="single" w:sz="2" w:space="0" w:color="auto"/>
          </w:divBdr>
          <w:divsChild>
            <w:div w:id="2045014124">
              <w:marLeft w:val="0"/>
              <w:marRight w:val="0"/>
              <w:marTop w:val="100"/>
              <w:marBottom w:val="100"/>
              <w:divBdr>
                <w:top w:val="single" w:sz="2" w:space="0" w:color="D9D9E3"/>
                <w:left w:val="single" w:sz="2" w:space="0" w:color="D9D9E3"/>
                <w:bottom w:val="single" w:sz="2" w:space="0" w:color="D9D9E3"/>
                <w:right w:val="single" w:sz="2" w:space="0" w:color="D9D9E3"/>
              </w:divBdr>
              <w:divsChild>
                <w:div w:id="595164872">
                  <w:marLeft w:val="0"/>
                  <w:marRight w:val="0"/>
                  <w:marTop w:val="0"/>
                  <w:marBottom w:val="0"/>
                  <w:divBdr>
                    <w:top w:val="single" w:sz="2" w:space="0" w:color="D9D9E3"/>
                    <w:left w:val="single" w:sz="2" w:space="0" w:color="D9D9E3"/>
                    <w:bottom w:val="single" w:sz="2" w:space="0" w:color="D9D9E3"/>
                    <w:right w:val="single" w:sz="2" w:space="0" w:color="D9D9E3"/>
                  </w:divBdr>
                  <w:divsChild>
                    <w:div w:id="843206719">
                      <w:marLeft w:val="0"/>
                      <w:marRight w:val="0"/>
                      <w:marTop w:val="0"/>
                      <w:marBottom w:val="0"/>
                      <w:divBdr>
                        <w:top w:val="single" w:sz="2" w:space="0" w:color="D9D9E3"/>
                        <w:left w:val="single" w:sz="2" w:space="0" w:color="D9D9E3"/>
                        <w:bottom w:val="single" w:sz="2" w:space="0" w:color="D9D9E3"/>
                        <w:right w:val="single" w:sz="2" w:space="0" w:color="D9D9E3"/>
                      </w:divBdr>
                      <w:divsChild>
                        <w:div w:id="1716810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0636392">
                  <w:marLeft w:val="0"/>
                  <w:marRight w:val="0"/>
                  <w:marTop w:val="0"/>
                  <w:marBottom w:val="0"/>
                  <w:divBdr>
                    <w:top w:val="single" w:sz="2" w:space="0" w:color="D9D9E3"/>
                    <w:left w:val="single" w:sz="2" w:space="0" w:color="D9D9E3"/>
                    <w:bottom w:val="single" w:sz="2" w:space="0" w:color="D9D9E3"/>
                    <w:right w:val="single" w:sz="2" w:space="0" w:color="D9D9E3"/>
                  </w:divBdr>
                  <w:divsChild>
                    <w:div w:id="8413290">
                      <w:marLeft w:val="0"/>
                      <w:marRight w:val="0"/>
                      <w:marTop w:val="0"/>
                      <w:marBottom w:val="0"/>
                      <w:divBdr>
                        <w:top w:val="single" w:sz="2" w:space="0" w:color="D9D9E3"/>
                        <w:left w:val="single" w:sz="2" w:space="0" w:color="D9D9E3"/>
                        <w:bottom w:val="single" w:sz="2" w:space="0" w:color="D9D9E3"/>
                        <w:right w:val="single" w:sz="2" w:space="0" w:color="D9D9E3"/>
                      </w:divBdr>
                      <w:divsChild>
                        <w:div w:id="910433028">
                          <w:marLeft w:val="0"/>
                          <w:marRight w:val="0"/>
                          <w:marTop w:val="0"/>
                          <w:marBottom w:val="0"/>
                          <w:divBdr>
                            <w:top w:val="single" w:sz="2" w:space="0" w:color="D9D9E3"/>
                            <w:left w:val="single" w:sz="2" w:space="0" w:color="D9D9E3"/>
                            <w:bottom w:val="single" w:sz="2" w:space="0" w:color="D9D9E3"/>
                            <w:right w:val="single" w:sz="2" w:space="0" w:color="D9D9E3"/>
                          </w:divBdr>
                          <w:divsChild>
                            <w:div w:id="1068771893">
                              <w:marLeft w:val="0"/>
                              <w:marRight w:val="0"/>
                              <w:marTop w:val="0"/>
                              <w:marBottom w:val="0"/>
                              <w:divBdr>
                                <w:top w:val="single" w:sz="2" w:space="0" w:color="D9D9E3"/>
                                <w:left w:val="single" w:sz="2" w:space="0" w:color="D9D9E3"/>
                                <w:bottom w:val="single" w:sz="2" w:space="0" w:color="D9D9E3"/>
                                <w:right w:val="single" w:sz="2" w:space="0" w:color="D9D9E3"/>
                              </w:divBdr>
                              <w:divsChild>
                                <w:div w:id="1079668109">
                                  <w:marLeft w:val="0"/>
                                  <w:marRight w:val="0"/>
                                  <w:marTop w:val="0"/>
                                  <w:marBottom w:val="0"/>
                                  <w:divBdr>
                                    <w:top w:val="single" w:sz="2" w:space="0" w:color="D9D9E3"/>
                                    <w:left w:val="single" w:sz="2" w:space="0" w:color="D9D9E3"/>
                                    <w:bottom w:val="single" w:sz="2" w:space="0" w:color="D9D9E3"/>
                                    <w:right w:val="single" w:sz="2" w:space="0" w:color="D9D9E3"/>
                                  </w:divBdr>
                                  <w:divsChild>
                                    <w:div w:id="1703287719">
                                      <w:marLeft w:val="0"/>
                                      <w:marRight w:val="0"/>
                                      <w:marTop w:val="0"/>
                                      <w:marBottom w:val="0"/>
                                      <w:divBdr>
                                        <w:top w:val="single" w:sz="2" w:space="0" w:color="D9D9E3"/>
                                        <w:left w:val="single" w:sz="2" w:space="0" w:color="D9D9E3"/>
                                        <w:bottom w:val="single" w:sz="2" w:space="0" w:color="D9D9E3"/>
                                        <w:right w:val="single" w:sz="2" w:space="0" w:color="D9D9E3"/>
                                      </w:divBdr>
                                    </w:div>
                                    <w:div w:id="202042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114168">
                                  <w:marLeft w:val="0"/>
                                  <w:marRight w:val="0"/>
                                  <w:marTop w:val="0"/>
                                  <w:marBottom w:val="0"/>
                                  <w:divBdr>
                                    <w:top w:val="single" w:sz="2" w:space="0" w:color="D9D9E3"/>
                                    <w:left w:val="single" w:sz="2" w:space="0" w:color="D9D9E3"/>
                                    <w:bottom w:val="single" w:sz="2" w:space="0" w:color="D9D9E3"/>
                                    <w:right w:val="single" w:sz="2" w:space="0" w:color="D9D9E3"/>
                                  </w:divBdr>
                                  <w:divsChild>
                                    <w:div w:id="1848132568">
                                      <w:marLeft w:val="0"/>
                                      <w:marRight w:val="0"/>
                                      <w:marTop w:val="0"/>
                                      <w:marBottom w:val="0"/>
                                      <w:divBdr>
                                        <w:top w:val="single" w:sz="2" w:space="0" w:color="D9D9E3"/>
                                        <w:left w:val="single" w:sz="2" w:space="0" w:color="D9D9E3"/>
                                        <w:bottom w:val="single" w:sz="2" w:space="0" w:color="D9D9E3"/>
                                        <w:right w:val="single" w:sz="2" w:space="0" w:color="D9D9E3"/>
                                      </w:divBdr>
                                    </w:div>
                                    <w:div w:id="146134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1584325">
      <w:bodyDiv w:val="1"/>
      <w:marLeft w:val="0"/>
      <w:marRight w:val="0"/>
      <w:marTop w:val="0"/>
      <w:marBottom w:val="0"/>
      <w:divBdr>
        <w:top w:val="none" w:sz="0" w:space="0" w:color="auto"/>
        <w:left w:val="none" w:sz="0" w:space="0" w:color="auto"/>
        <w:bottom w:val="none" w:sz="0" w:space="0" w:color="auto"/>
        <w:right w:val="none" w:sz="0" w:space="0" w:color="auto"/>
      </w:divBdr>
      <w:divsChild>
        <w:div w:id="299845486">
          <w:marLeft w:val="0"/>
          <w:marRight w:val="0"/>
          <w:marTop w:val="0"/>
          <w:marBottom w:val="0"/>
          <w:divBdr>
            <w:top w:val="single" w:sz="2" w:space="0" w:color="auto"/>
            <w:left w:val="single" w:sz="2" w:space="0" w:color="auto"/>
            <w:bottom w:val="single" w:sz="6" w:space="0" w:color="auto"/>
            <w:right w:val="single" w:sz="2" w:space="0" w:color="auto"/>
          </w:divBdr>
          <w:divsChild>
            <w:div w:id="123891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249354">
                  <w:marLeft w:val="0"/>
                  <w:marRight w:val="0"/>
                  <w:marTop w:val="0"/>
                  <w:marBottom w:val="0"/>
                  <w:divBdr>
                    <w:top w:val="single" w:sz="2" w:space="0" w:color="D9D9E3"/>
                    <w:left w:val="single" w:sz="2" w:space="0" w:color="D9D9E3"/>
                    <w:bottom w:val="single" w:sz="2" w:space="0" w:color="D9D9E3"/>
                    <w:right w:val="single" w:sz="2" w:space="0" w:color="D9D9E3"/>
                  </w:divBdr>
                  <w:divsChild>
                    <w:div w:id="1484587885">
                      <w:marLeft w:val="0"/>
                      <w:marRight w:val="0"/>
                      <w:marTop w:val="0"/>
                      <w:marBottom w:val="0"/>
                      <w:divBdr>
                        <w:top w:val="single" w:sz="2" w:space="0" w:color="D9D9E3"/>
                        <w:left w:val="single" w:sz="2" w:space="0" w:color="D9D9E3"/>
                        <w:bottom w:val="single" w:sz="2" w:space="0" w:color="D9D9E3"/>
                        <w:right w:val="single" w:sz="2" w:space="0" w:color="D9D9E3"/>
                      </w:divBdr>
                      <w:divsChild>
                        <w:div w:id="1023871119">
                          <w:marLeft w:val="0"/>
                          <w:marRight w:val="0"/>
                          <w:marTop w:val="0"/>
                          <w:marBottom w:val="0"/>
                          <w:divBdr>
                            <w:top w:val="single" w:sz="2" w:space="0" w:color="D9D9E3"/>
                            <w:left w:val="single" w:sz="2" w:space="0" w:color="D9D9E3"/>
                            <w:bottom w:val="single" w:sz="2" w:space="0" w:color="D9D9E3"/>
                            <w:right w:val="single" w:sz="2" w:space="0" w:color="D9D9E3"/>
                          </w:divBdr>
                          <w:divsChild>
                            <w:div w:id="154975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5495531">
          <w:marLeft w:val="0"/>
          <w:marRight w:val="0"/>
          <w:marTop w:val="0"/>
          <w:marBottom w:val="0"/>
          <w:divBdr>
            <w:top w:val="single" w:sz="2" w:space="0" w:color="auto"/>
            <w:left w:val="single" w:sz="2" w:space="0" w:color="auto"/>
            <w:bottom w:val="single" w:sz="6" w:space="0" w:color="auto"/>
            <w:right w:val="single" w:sz="2" w:space="0" w:color="auto"/>
          </w:divBdr>
          <w:divsChild>
            <w:div w:id="2065828280">
              <w:marLeft w:val="0"/>
              <w:marRight w:val="0"/>
              <w:marTop w:val="100"/>
              <w:marBottom w:val="100"/>
              <w:divBdr>
                <w:top w:val="single" w:sz="2" w:space="0" w:color="D9D9E3"/>
                <w:left w:val="single" w:sz="2" w:space="0" w:color="D9D9E3"/>
                <w:bottom w:val="single" w:sz="2" w:space="0" w:color="D9D9E3"/>
                <w:right w:val="single" w:sz="2" w:space="0" w:color="D9D9E3"/>
              </w:divBdr>
              <w:divsChild>
                <w:div w:id="711350254">
                  <w:marLeft w:val="0"/>
                  <w:marRight w:val="0"/>
                  <w:marTop w:val="0"/>
                  <w:marBottom w:val="0"/>
                  <w:divBdr>
                    <w:top w:val="single" w:sz="2" w:space="0" w:color="D9D9E3"/>
                    <w:left w:val="single" w:sz="2" w:space="0" w:color="D9D9E3"/>
                    <w:bottom w:val="single" w:sz="2" w:space="0" w:color="D9D9E3"/>
                    <w:right w:val="single" w:sz="2" w:space="0" w:color="D9D9E3"/>
                  </w:divBdr>
                  <w:divsChild>
                    <w:div w:id="343291121">
                      <w:marLeft w:val="0"/>
                      <w:marRight w:val="0"/>
                      <w:marTop w:val="0"/>
                      <w:marBottom w:val="0"/>
                      <w:divBdr>
                        <w:top w:val="single" w:sz="2" w:space="0" w:color="D9D9E3"/>
                        <w:left w:val="single" w:sz="2" w:space="0" w:color="D9D9E3"/>
                        <w:bottom w:val="single" w:sz="2" w:space="0" w:color="D9D9E3"/>
                        <w:right w:val="single" w:sz="2" w:space="0" w:color="D9D9E3"/>
                      </w:divBdr>
                      <w:divsChild>
                        <w:div w:id="199363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97516">
                  <w:marLeft w:val="0"/>
                  <w:marRight w:val="0"/>
                  <w:marTop w:val="0"/>
                  <w:marBottom w:val="0"/>
                  <w:divBdr>
                    <w:top w:val="single" w:sz="2" w:space="0" w:color="D9D9E3"/>
                    <w:left w:val="single" w:sz="2" w:space="0" w:color="D9D9E3"/>
                    <w:bottom w:val="single" w:sz="2" w:space="0" w:color="D9D9E3"/>
                    <w:right w:val="single" w:sz="2" w:space="0" w:color="D9D9E3"/>
                  </w:divBdr>
                  <w:divsChild>
                    <w:div w:id="1364287652">
                      <w:marLeft w:val="0"/>
                      <w:marRight w:val="0"/>
                      <w:marTop w:val="0"/>
                      <w:marBottom w:val="0"/>
                      <w:divBdr>
                        <w:top w:val="single" w:sz="2" w:space="0" w:color="D9D9E3"/>
                        <w:left w:val="single" w:sz="2" w:space="0" w:color="D9D9E3"/>
                        <w:bottom w:val="single" w:sz="2" w:space="0" w:color="D9D9E3"/>
                        <w:right w:val="single" w:sz="2" w:space="0" w:color="D9D9E3"/>
                      </w:divBdr>
                      <w:divsChild>
                        <w:div w:id="1498232681">
                          <w:marLeft w:val="0"/>
                          <w:marRight w:val="0"/>
                          <w:marTop w:val="0"/>
                          <w:marBottom w:val="0"/>
                          <w:divBdr>
                            <w:top w:val="single" w:sz="2" w:space="0" w:color="D9D9E3"/>
                            <w:left w:val="single" w:sz="2" w:space="0" w:color="D9D9E3"/>
                            <w:bottom w:val="single" w:sz="2" w:space="0" w:color="D9D9E3"/>
                            <w:right w:val="single" w:sz="2" w:space="0" w:color="D9D9E3"/>
                          </w:divBdr>
                          <w:divsChild>
                            <w:div w:id="433864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8980841">
      <w:bodyDiv w:val="1"/>
      <w:marLeft w:val="0"/>
      <w:marRight w:val="0"/>
      <w:marTop w:val="0"/>
      <w:marBottom w:val="0"/>
      <w:divBdr>
        <w:top w:val="none" w:sz="0" w:space="0" w:color="auto"/>
        <w:left w:val="none" w:sz="0" w:space="0" w:color="auto"/>
        <w:bottom w:val="none" w:sz="0" w:space="0" w:color="auto"/>
        <w:right w:val="none" w:sz="0" w:space="0" w:color="auto"/>
      </w:divBdr>
      <w:divsChild>
        <w:div w:id="1859804642">
          <w:marLeft w:val="0"/>
          <w:marRight w:val="0"/>
          <w:marTop w:val="0"/>
          <w:marBottom w:val="0"/>
          <w:divBdr>
            <w:top w:val="single" w:sz="2" w:space="0" w:color="auto"/>
            <w:left w:val="single" w:sz="2" w:space="0" w:color="auto"/>
            <w:bottom w:val="single" w:sz="6" w:space="0" w:color="auto"/>
            <w:right w:val="single" w:sz="2" w:space="0" w:color="auto"/>
          </w:divBdr>
          <w:divsChild>
            <w:div w:id="15075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586700">
                  <w:marLeft w:val="0"/>
                  <w:marRight w:val="0"/>
                  <w:marTop w:val="0"/>
                  <w:marBottom w:val="0"/>
                  <w:divBdr>
                    <w:top w:val="single" w:sz="2" w:space="0" w:color="D9D9E3"/>
                    <w:left w:val="single" w:sz="2" w:space="0" w:color="D9D9E3"/>
                    <w:bottom w:val="single" w:sz="2" w:space="0" w:color="D9D9E3"/>
                    <w:right w:val="single" w:sz="2" w:space="0" w:color="D9D9E3"/>
                  </w:divBdr>
                  <w:divsChild>
                    <w:div w:id="958102542">
                      <w:marLeft w:val="0"/>
                      <w:marRight w:val="0"/>
                      <w:marTop w:val="0"/>
                      <w:marBottom w:val="0"/>
                      <w:divBdr>
                        <w:top w:val="single" w:sz="2" w:space="0" w:color="D9D9E3"/>
                        <w:left w:val="single" w:sz="2" w:space="0" w:color="D9D9E3"/>
                        <w:bottom w:val="single" w:sz="2" w:space="0" w:color="D9D9E3"/>
                        <w:right w:val="single" w:sz="2" w:space="0" w:color="D9D9E3"/>
                      </w:divBdr>
                      <w:divsChild>
                        <w:div w:id="355883739">
                          <w:marLeft w:val="0"/>
                          <w:marRight w:val="0"/>
                          <w:marTop w:val="0"/>
                          <w:marBottom w:val="0"/>
                          <w:divBdr>
                            <w:top w:val="single" w:sz="2" w:space="0" w:color="D9D9E3"/>
                            <w:left w:val="single" w:sz="2" w:space="0" w:color="D9D9E3"/>
                            <w:bottom w:val="single" w:sz="2" w:space="0" w:color="D9D9E3"/>
                            <w:right w:val="single" w:sz="2" w:space="0" w:color="D9D9E3"/>
                          </w:divBdr>
                          <w:divsChild>
                            <w:div w:id="17750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2049790">
          <w:marLeft w:val="0"/>
          <w:marRight w:val="0"/>
          <w:marTop w:val="0"/>
          <w:marBottom w:val="0"/>
          <w:divBdr>
            <w:top w:val="single" w:sz="2" w:space="0" w:color="auto"/>
            <w:left w:val="single" w:sz="2" w:space="0" w:color="auto"/>
            <w:bottom w:val="single" w:sz="6" w:space="0" w:color="auto"/>
            <w:right w:val="single" w:sz="2" w:space="0" w:color="auto"/>
          </w:divBdr>
          <w:divsChild>
            <w:div w:id="1619797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854026">
                  <w:marLeft w:val="0"/>
                  <w:marRight w:val="0"/>
                  <w:marTop w:val="0"/>
                  <w:marBottom w:val="0"/>
                  <w:divBdr>
                    <w:top w:val="single" w:sz="2" w:space="0" w:color="D9D9E3"/>
                    <w:left w:val="single" w:sz="2" w:space="0" w:color="D9D9E3"/>
                    <w:bottom w:val="single" w:sz="2" w:space="0" w:color="D9D9E3"/>
                    <w:right w:val="single" w:sz="2" w:space="0" w:color="D9D9E3"/>
                  </w:divBdr>
                  <w:divsChild>
                    <w:div w:id="2092464429">
                      <w:marLeft w:val="0"/>
                      <w:marRight w:val="0"/>
                      <w:marTop w:val="0"/>
                      <w:marBottom w:val="0"/>
                      <w:divBdr>
                        <w:top w:val="single" w:sz="2" w:space="0" w:color="D9D9E3"/>
                        <w:left w:val="single" w:sz="2" w:space="0" w:color="D9D9E3"/>
                        <w:bottom w:val="single" w:sz="2" w:space="0" w:color="D9D9E3"/>
                        <w:right w:val="single" w:sz="2" w:space="0" w:color="D9D9E3"/>
                      </w:divBdr>
                      <w:divsChild>
                        <w:div w:id="130135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8254570">
                  <w:marLeft w:val="0"/>
                  <w:marRight w:val="0"/>
                  <w:marTop w:val="0"/>
                  <w:marBottom w:val="0"/>
                  <w:divBdr>
                    <w:top w:val="single" w:sz="2" w:space="0" w:color="D9D9E3"/>
                    <w:left w:val="single" w:sz="2" w:space="0" w:color="D9D9E3"/>
                    <w:bottom w:val="single" w:sz="2" w:space="0" w:color="D9D9E3"/>
                    <w:right w:val="single" w:sz="2" w:space="0" w:color="D9D9E3"/>
                  </w:divBdr>
                  <w:divsChild>
                    <w:div w:id="972755659">
                      <w:marLeft w:val="0"/>
                      <w:marRight w:val="0"/>
                      <w:marTop w:val="0"/>
                      <w:marBottom w:val="0"/>
                      <w:divBdr>
                        <w:top w:val="single" w:sz="2" w:space="0" w:color="D9D9E3"/>
                        <w:left w:val="single" w:sz="2" w:space="0" w:color="D9D9E3"/>
                        <w:bottom w:val="single" w:sz="2" w:space="0" w:color="D9D9E3"/>
                        <w:right w:val="single" w:sz="2" w:space="0" w:color="D9D9E3"/>
                      </w:divBdr>
                      <w:divsChild>
                        <w:div w:id="667252712">
                          <w:marLeft w:val="0"/>
                          <w:marRight w:val="0"/>
                          <w:marTop w:val="0"/>
                          <w:marBottom w:val="0"/>
                          <w:divBdr>
                            <w:top w:val="single" w:sz="2" w:space="0" w:color="D9D9E3"/>
                            <w:left w:val="single" w:sz="2" w:space="0" w:color="D9D9E3"/>
                            <w:bottom w:val="single" w:sz="2" w:space="0" w:color="D9D9E3"/>
                            <w:right w:val="single" w:sz="2" w:space="0" w:color="D9D9E3"/>
                          </w:divBdr>
                          <w:divsChild>
                            <w:div w:id="191531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3257532">
      <w:bodyDiv w:val="1"/>
      <w:marLeft w:val="0"/>
      <w:marRight w:val="0"/>
      <w:marTop w:val="0"/>
      <w:marBottom w:val="0"/>
      <w:divBdr>
        <w:top w:val="none" w:sz="0" w:space="0" w:color="auto"/>
        <w:left w:val="none" w:sz="0" w:space="0" w:color="auto"/>
        <w:bottom w:val="none" w:sz="0" w:space="0" w:color="auto"/>
        <w:right w:val="none" w:sz="0" w:space="0" w:color="auto"/>
      </w:divBdr>
      <w:divsChild>
        <w:div w:id="1489831754">
          <w:marLeft w:val="0"/>
          <w:marRight w:val="0"/>
          <w:marTop w:val="0"/>
          <w:marBottom w:val="0"/>
          <w:divBdr>
            <w:top w:val="single" w:sz="2" w:space="0" w:color="D9D9E3"/>
            <w:left w:val="single" w:sz="2" w:space="0" w:color="D9D9E3"/>
            <w:bottom w:val="single" w:sz="2" w:space="0" w:color="D9D9E3"/>
            <w:right w:val="single" w:sz="2" w:space="0" w:color="D9D9E3"/>
          </w:divBdr>
          <w:divsChild>
            <w:div w:id="2123575292">
              <w:marLeft w:val="0"/>
              <w:marRight w:val="0"/>
              <w:marTop w:val="0"/>
              <w:marBottom w:val="0"/>
              <w:divBdr>
                <w:top w:val="single" w:sz="2" w:space="0" w:color="D9D9E3"/>
                <w:left w:val="single" w:sz="2" w:space="0" w:color="D9D9E3"/>
                <w:bottom w:val="single" w:sz="2" w:space="0" w:color="D9D9E3"/>
                <w:right w:val="single" w:sz="2" w:space="0" w:color="D9D9E3"/>
              </w:divBdr>
            </w:div>
            <w:div w:id="198319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7669906">
          <w:marLeft w:val="0"/>
          <w:marRight w:val="0"/>
          <w:marTop w:val="0"/>
          <w:marBottom w:val="0"/>
          <w:divBdr>
            <w:top w:val="single" w:sz="2" w:space="0" w:color="D9D9E3"/>
            <w:left w:val="single" w:sz="2" w:space="0" w:color="D9D9E3"/>
            <w:bottom w:val="single" w:sz="2" w:space="0" w:color="D9D9E3"/>
            <w:right w:val="single" w:sz="2" w:space="0" w:color="D9D9E3"/>
          </w:divBdr>
          <w:divsChild>
            <w:div w:id="803042927">
              <w:marLeft w:val="0"/>
              <w:marRight w:val="0"/>
              <w:marTop w:val="0"/>
              <w:marBottom w:val="0"/>
              <w:divBdr>
                <w:top w:val="single" w:sz="2" w:space="0" w:color="D9D9E3"/>
                <w:left w:val="single" w:sz="2" w:space="0" w:color="D9D9E3"/>
                <w:bottom w:val="single" w:sz="2" w:space="0" w:color="D9D9E3"/>
                <w:right w:val="single" w:sz="2" w:space="0" w:color="D9D9E3"/>
              </w:divBdr>
            </w:div>
            <w:div w:id="87700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9217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2729">
              <w:marLeft w:val="0"/>
              <w:marRight w:val="0"/>
              <w:marTop w:val="0"/>
              <w:marBottom w:val="0"/>
              <w:divBdr>
                <w:top w:val="single" w:sz="2" w:space="0" w:color="D9D9E3"/>
                <w:left w:val="single" w:sz="2" w:space="0" w:color="D9D9E3"/>
                <w:bottom w:val="single" w:sz="2" w:space="0" w:color="D9D9E3"/>
                <w:right w:val="single" w:sz="2" w:space="0" w:color="D9D9E3"/>
              </w:divBdr>
            </w:div>
            <w:div w:id="1981153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459812">
          <w:marLeft w:val="0"/>
          <w:marRight w:val="0"/>
          <w:marTop w:val="0"/>
          <w:marBottom w:val="0"/>
          <w:divBdr>
            <w:top w:val="single" w:sz="2" w:space="0" w:color="D9D9E3"/>
            <w:left w:val="single" w:sz="2" w:space="0" w:color="D9D9E3"/>
            <w:bottom w:val="single" w:sz="2" w:space="0" w:color="D9D9E3"/>
            <w:right w:val="single" w:sz="2" w:space="0" w:color="D9D9E3"/>
          </w:divBdr>
          <w:divsChild>
            <w:div w:id="736245746">
              <w:marLeft w:val="0"/>
              <w:marRight w:val="0"/>
              <w:marTop w:val="0"/>
              <w:marBottom w:val="0"/>
              <w:divBdr>
                <w:top w:val="single" w:sz="2" w:space="0" w:color="D9D9E3"/>
                <w:left w:val="single" w:sz="2" w:space="0" w:color="D9D9E3"/>
                <w:bottom w:val="single" w:sz="2" w:space="0" w:color="D9D9E3"/>
                <w:right w:val="single" w:sz="2" w:space="0" w:color="D9D9E3"/>
              </w:divBdr>
            </w:div>
            <w:div w:id="1237008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0605384">
      <w:bodyDiv w:val="1"/>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180"/>
          <w:marTop w:val="0"/>
          <w:marBottom w:val="0"/>
          <w:divBdr>
            <w:top w:val="none" w:sz="0" w:space="0" w:color="auto"/>
            <w:left w:val="none" w:sz="0" w:space="0" w:color="auto"/>
            <w:bottom w:val="none" w:sz="0" w:space="0" w:color="auto"/>
            <w:right w:val="none" w:sz="0" w:space="0" w:color="auto"/>
          </w:divBdr>
        </w:div>
        <w:div w:id="620262739">
          <w:marLeft w:val="0"/>
          <w:marRight w:val="180"/>
          <w:marTop w:val="0"/>
          <w:marBottom w:val="0"/>
          <w:divBdr>
            <w:top w:val="none" w:sz="0" w:space="0" w:color="auto"/>
            <w:left w:val="none" w:sz="0" w:space="0" w:color="auto"/>
            <w:bottom w:val="none" w:sz="0" w:space="0" w:color="auto"/>
            <w:right w:val="none" w:sz="0" w:space="0" w:color="auto"/>
          </w:divBdr>
        </w:div>
        <w:div w:id="788084805">
          <w:marLeft w:val="0"/>
          <w:marRight w:val="180"/>
          <w:marTop w:val="0"/>
          <w:marBottom w:val="0"/>
          <w:divBdr>
            <w:top w:val="none" w:sz="0" w:space="0" w:color="auto"/>
            <w:left w:val="none" w:sz="0" w:space="0" w:color="auto"/>
            <w:bottom w:val="none" w:sz="0" w:space="0" w:color="auto"/>
            <w:right w:val="none" w:sz="0" w:space="0" w:color="auto"/>
          </w:divBdr>
        </w:div>
        <w:div w:id="924799501">
          <w:marLeft w:val="0"/>
          <w:marRight w:val="0"/>
          <w:marTop w:val="0"/>
          <w:marBottom w:val="0"/>
          <w:divBdr>
            <w:top w:val="none" w:sz="0" w:space="0" w:color="auto"/>
            <w:left w:val="none" w:sz="0" w:space="0" w:color="auto"/>
            <w:bottom w:val="none" w:sz="0" w:space="0" w:color="auto"/>
            <w:right w:val="none" w:sz="0" w:space="0" w:color="auto"/>
          </w:divBdr>
        </w:div>
      </w:divsChild>
    </w:div>
    <w:div w:id="1650524185">
      <w:bodyDiv w:val="1"/>
      <w:marLeft w:val="0"/>
      <w:marRight w:val="0"/>
      <w:marTop w:val="0"/>
      <w:marBottom w:val="0"/>
      <w:divBdr>
        <w:top w:val="none" w:sz="0" w:space="0" w:color="auto"/>
        <w:left w:val="none" w:sz="0" w:space="0" w:color="auto"/>
        <w:bottom w:val="none" w:sz="0" w:space="0" w:color="auto"/>
        <w:right w:val="none" w:sz="0" w:space="0" w:color="auto"/>
      </w:divBdr>
      <w:divsChild>
        <w:div w:id="2079984379">
          <w:marLeft w:val="0"/>
          <w:marRight w:val="0"/>
          <w:marTop w:val="0"/>
          <w:marBottom w:val="0"/>
          <w:divBdr>
            <w:top w:val="single" w:sz="2" w:space="0" w:color="auto"/>
            <w:left w:val="single" w:sz="2" w:space="0" w:color="auto"/>
            <w:bottom w:val="single" w:sz="6" w:space="0" w:color="auto"/>
            <w:right w:val="single" w:sz="2" w:space="0" w:color="auto"/>
          </w:divBdr>
          <w:divsChild>
            <w:div w:id="175277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712994">
                  <w:marLeft w:val="0"/>
                  <w:marRight w:val="0"/>
                  <w:marTop w:val="0"/>
                  <w:marBottom w:val="0"/>
                  <w:divBdr>
                    <w:top w:val="single" w:sz="2" w:space="0" w:color="D9D9E3"/>
                    <w:left w:val="single" w:sz="2" w:space="0" w:color="D9D9E3"/>
                    <w:bottom w:val="single" w:sz="2" w:space="0" w:color="D9D9E3"/>
                    <w:right w:val="single" w:sz="2" w:space="0" w:color="D9D9E3"/>
                  </w:divBdr>
                  <w:divsChild>
                    <w:div w:id="1849830524">
                      <w:marLeft w:val="0"/>
                      <w:marRight w:val="0"/>
                      <w:marTop w:val="0"/>
                      <w:marBottom w:val="0"/>
                      <w:divBdr>
                        <w:top w:val="single" w:sz="2" w:space="0" w:color="D9D9E3"/>
                        <w:left w:val="single" w:sz="2" w:space="0" w:color="D9D9E3"/>
                        <w:bottom w:val="single" w:sz="2" w:space="0" w:color="D9D9E3"/>
                        <w:right w:val="single" w:sz="2" w:space="0" w:color="D9D9E3"/>
                      </w:divBdr>
                      <w:divsChild>
                        <w:div w:id="1655332073">
                          <w:marLeft w:val="0"/>
                          <w:marRight w:val="0"/>
                          <w:marTop w:val="0"/>
                          <w:marBottom w:val="0"/>
                          <w:divBdr>
                            <w:top w:val="single" w:sz="2" w:space="0" w:color="D9D9E3"/>
                            <w:left w:val="single" w:sz="2" w:space="0" w:color="D9D9E3"/>
                            <w:bottom w:val="single" w:sz="2" w:space="0" w:color="D9D9E3"/>
                            <w:right w:val="single" w:sz="2" w:space="0" w:color="D9D9E3"/>
                          </w:divBdr>
                          <w:divsChild>
                            <w:div w:id="547839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345561">
          <w:marLeft w:val="0"/>
          <w:marRight w:val="0"/>
          <w:marTop w:val="0"/>
          <w:marBottom w:val="0"/>
          <w:divBdr>
            <w:top w:val="single" w:sz="2" w:space="0" w:color="auto"/>
            <w:left w:val="single" w:sz="2" w:space="0" w:color="auto"/>
            <w:bottom w:val="single" w:sz="6" w:space="0" w:color="auto"/>
            <w:right w:val="single" w:sz="2" w:space="0" w:color="auto"/>
          </w:divBdr>
          <w:divsChild>
            <w:div w:id="1029915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0233269">
                  <w:marLeft w:val="0"/>
                  <w:marRight w:val="0"/>
                  <w:marTop w:val="0"/>
                  <w:marBottom w:val="0"/>
                  <w:divBdr>
                    <w:top w:val="single" w:sz="2" w:space="0" w:color="D9D9E3"/>
                    <w:left w:val="single" w:sz="2" w:space="0" w:color="D9D9E3"/>
                    <w:bottom w:val="single" w:sz="2" w:space="0" w:color="D9D9E3"/>
                    <w:right w:val="single" w:sz="2" w:space="0" w:color="D9D9E3"/>
                  </w:divBdr>
                  <w:divsChild>
                    <w:div w:id="50272184">
                      <w:marLeft w:val="0"/>
                      <w:marRight w:val="0"/>
                      <w:marTop w:val="0"/>
                      <w:marBottom w:val="0"/>
                      <w:divBdr>
                        <w:top w:val="single" w:sz="2" w:space="0" w:color="D9D9E3"/>
                        <w:left w:val="single" w:sz="2" w:space="0" w:color="D9D9E3"/>
                        <w:bottom w:val="single" w:sz="2" w:space="0" w:color="D9D9E3"/>
                        <w:right w:val="single" w:sz="2" w:space="0" w:color="D9D9E3"/>
                      </w:divBdr>
                      <w:divsChild>
                        <w:div w:id="134802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2027705">
                  <w:marLeft w:val="0"/>
                  <w:marRight w:val="0"/>
                  <w:marTop w:val="0"/>
                  <w:marBottom w:val="0"/>
                  <w:divBdr>
                    <w:top w:val="single" w:sz="2" w:space="0" w:color="D9D9E3"/>
                    <w:left w:val="single" w:sz="2" w:space="0" w:color="D9D9E3"/>
                    <w:bottom w:val="single" w:sz="2" w:space="0" w:color="D9D9E3"/>
                    <w:right w:val="single" w:sz="2" w:space="0" w:color="D9D9E3"/>
                  </w:divBdr>
                  <w:divsChild>
                    <w:div w:id="1190483754">
                      <w:marLeft w:val="0"/>
                      <w:marRight w:val="0"/>
                      <w:marTop w:val="0"/>
                      <w:marBottom w:val="0"/>
                      <w:divBdr>
                        <w:top w:val="single" w:sz="2" w:space="0" w:color="D9D9E3"/>
                        <w:left w:val="single" w:sz="2" w:space="0" w:color="D9D9E3"/>
                        <w:bottom w:val="single" w:sz="2" w:space="0" w:color="D9D9E3"/>
                        <w:right w:val="single" w:sz="2" w:space="0" w:color="D9D9E3"/>
                      </w:divBdr>
                      <w:divsChild>
                        <w:div w:id="53892317">
                          <w:marLeft w:val="0"/>
                          <w:marRight w:val="0"/>
                          <w:marTop w:val="0"/>
                          <w:marBottom w:val="0"/>
                          <w:divBdr>
                            <w:top w:val="single" w:sz="2" w:space="0" w:color="D9D9E3"/>
                            <w:left w:val="single" w:sz="2" w:space="0" w:color="D9D9E3"/>
                            <w:bottom w:val="single" w:sz="2" w:space="0" w:color="D9D9E3"/>
                            <w:right w:val="single" w:sz="2" w:space="0" w:color="D9D9E3"/>
                          </w:divBdr>
                          <w:divsChild>
                            <w:div w:id="208372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0322885">
      <w:bodyDiv w:val="1"/>
      <w:marLeft w:val="0"/>
      <w:marRight w:val="0"/>
      <w:marTop w:val="0"/>
      <w:marBottom w:val="0"/>
      <w:divBdr>
        <w:top w:val="none" w:sz="0" w:space="0" w:color="auto"/>
        <w:left w:val="none" w:sz="0" w:space="0" w:color="auto"/>
        <w:bottom w:val="none" w:sz="0" w:space="0" w:color="auto"/>
        <w:right w:val="none" w:sz="0" w:space="0" w:color="auto"/>
      </w:divBdr>
      <w:divsChild>
        <w:div w:id="191460432">
          <w:marLeft w:val="0"/>
          <w:marRight w:val="0"/>
          <w:marTop w:val="0"/>
          <w:marBottom w:val="0"/>
          <w:divBdr>
            <w:top w:val="single" w:sz="2" w:space="0" w:color="auto"/>
            <w:left w:val="single" w:sz="2" w:space="0" w:color="auto"/>
            <w:bottom w:val="single" w:sz="6" w:space="0" w:color="auto"/>
            <w:right w:val="single" w:sz="2" w:space="0" w:color="auto"/>
          </w:divBdr>
          <w:divsChild>
            <w:div w:id="1902717708">
              <w:marLeft w:val="0"/>
              <w:marRight w:val="0"/>
              <w:marTop w:val="100"/>
              <w:marBottom w:val="100"/>
              <w:divBdr>
                <w:top w:val="single" w:sz="2" w:space="0" w:color="D9D9E3"/>
                <w:left w:val="single" w:sz="2" w:space="0" w:color="D9D9E3"/>
                <w:bottom w:val="single" w:sz="2" w:space="0" w:color="D9D9E3"/>
                <w:right w:val="single" w:sz="2" w:space="0" w:color="D9D9E3"/>
              </w:divBdr>
              <w:divsChild>
                <w:div w:id="623275158">
                  <w:marLeft w:val="0"/>
                  <w:marRight w:val="0"/>
                  <w:marTop w:val="0"/>
                  <w:marBottom w:val="0"/>
                  <w:divBdr>
                    <w:top w:val="single" w:sz="2" w:space="0" w:color="D9D9E3"/>
                    <w:left w:val="single" w:sz="2" w:space="0" w:color="D9D9E3"/>
                    <w:bottom w:val="single" w:sz="2" w:space="0" w:color="D9D9E3"/>
                    <w:right w:val="single" w:sz="2" w:space="0" w:color="D9D9E3"/>
                  </w:divBdr>
                  <w:divsChild>
                    <w:div w:id="1388918789">
                      <w:marLeft w:val="0"/>
                      <w:marRight w:val="0"/>
                      <w:marTop w:val="0"/>
                      <w:marBottom w:val="0"/>
                      <w:divBdr>
                        <w:top w:val="single" w:sz="2" w:space="0" w:color="D9D9E3"/>
                        <w:left w:val="single" w:sz="2" w:space="0" w:color="D9D9E3"/>
                        <w:bottom w:val="single" w:sz="2" w:space="0" w:color="D9D9E3"/>
                        <w:right w:val="single" w:sz="2" w:space="0" w:color="D9D9E3"/>
                      </w:divBdr>
                      <w:divsChild>
                        <w:div w:id="1655834510">
                          <w:marLeft w:val="0"/>
                          <w:marRight w:val="0"/>
                          <w:marTop w:val="0"/>
                          <w:marBottom w:val="0"/>
                          <w:divBdr>
                            <w:top w:val="single" w:sz="2" w:space="0" w:color="D9D9E3"/>
                            <w:left w:val="single" w:sz="2" w:space="0" w:color="D9D9E3"/>
                            <w:bottom w:val="single" w:sz="2" w:space="0" w:color="D9D9E3"/>
                            <w:right w:val="single" w:sz="2" w:space="0" w:color="D9D9E3"/>
                          </w:divBdr>
                          <w:divsChild>
                            <w:div w:id="999501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2401962">
          <w:marLeft w:val="0"/>
          <w:marRight w:val="0"/>
          <w:marTop w:val="0"/>
          <w:marBottom w:val="0"/>
          <w:divBdr>
            <w:top w:val="single" w:sz="2" w:space="0" w:color="auto"/>
            <w:left w:val="single" w:sz="2" w:space="0" w:color="auto"/>
            <w:bottom w:val="single" w:sz="6" w:space="0" w:color="auto"/>
            <w:right w:val="single" w:sz="2" w:space="0" w:color="auto"/>
          </w:divBdr>
          <w:divsChild>
            <w:div w:id="99634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2829718">
                  <w:marLeft w:val="0"/>
                  <w:marRight w:val="0"/>
                  <w:marTop w:val="0"/>
                  <w:marBottom w:val="0"/>
                  <w:divBdr>
                    <w:top w:val="single" w:sz="2" w:space="0" w:color="D9D9E3"/>
                    <w:left w:val="single" w:sz="2" w:space="0" w:color="D9D9E3"/>
                    <w:bottom w:val="single" w:sz="2" w:space="0" w:color="D9D9E3"/>
                    <w:right w:val="single" w:sz="2" w:space="0" w:color="D9D9E3"/>
                  </w:divBdr>
                  <w:divsChild>
                    <w:div w:id="52432789">
                      <w:marLeft w:val="0"/>
                      <w:marRight w:val="0"/>
                      <w:marTop w:val="0"/>
                      <w:marBottom w:val="0"/>
                      <w:divBdr>
                        <w:top w:val="single" w:sz="2" w:space="0" w:color="D9D9E3"/>
                        <w:left w:val="single" w:sz="2" w:space="0" w:color="D9D9E3"/>
                        <w:bottom w:val="single" w:sz="2" w:space="0" w:color="D9D9E3"/>
                        <w:right w:val="single" w:sz="2" w:space="0" w:color="D9D9E3"/>
                      </w:divBdr>
                      <w:divsChild>
                        <w:div w:id="99811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0223877">
                  <w:marLeft w:val="0"/>
                  <w:marRight w:val="0"/>
                  <w:marTop w:val="0"/>
                  <w:marBottom w:val="0"/>
                  <w:divBdr>
                    <w:top w:val="single" w:sz="2" w:space="0" w:color="D9D9E3"/>
                    <w:left w:val="single" w:sz="2" w:space="0" w:color="D9D9E3"/>
                    <w:bottom w:val="single" w:sz="2" w:space="0" w:color="D9D9E3"/>
                    <w:right w:val="single" w:sz="2" w:space="0" w:color="D9D9E3"/>
                  </w:divBdr>
                  <w:divsChild>
                    <w:div w:id="1050882796">
                      <w:marLeft w:val="0"/>
                      <w:marRight w:val="0"/>
                      <w:marTop w:val="0"/>
                      <w:marBottom w:val="0"/>
                      <w:divBdr>
                        <w:top w:val="single" w:sz="2" w:space="0" w:color="D9D9E3"/>
                        <w:left w:val="single" w:sz="2" w:space="0" w:color="D9D9E3"/>
                        <w:bottom w:val="single" w:sz="2" w:space="0" w:color="D9D9E3"/>
                        <w:right w:val="single" w:sz="2" w:space="0" w:color="D9D9E3"/>
                      </w:divBdr>
                      <w:divsChild>
                        <w:div w:id="733163498">
                          <w:marLeft w:val="0"/>
                          <w:marRight w:val="0"/>
                          <w:marTop w:val="0"/>
                          <w:marBottom w:val="0"/>
                          <w:divBdr>
                            <w:top w:val="single" w:sz="2" w:space="0" w:color="D9D9E3"/>
                            <w:left w:val="single" w:sz="2" w:space="0" w:color="D9D9E3"/>
                            <w:bottom w:val="single" w:sz="2" w:space="0" w:color="D9D9E3"/>
                            <w:right w:val="single" w:sz="2" w:space="0" w:color="D9D9E3"/>
                          </w:divBdr>
                          <w:divsChild>
                            <w:div w:id="3554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0302175">
      <w:bodyDiv w:val="1"/>
      <w:marLeft w:val="0"/>
      <w:marRight w:val="0"/>
      <w:marTop w:val="0"/>
      <w:marBottom w:val="0"/>
      <w:divBdr>
        <w:top w:val="none" w:sz="0" w:space="0" w:color="auto"/>
        <w:left w:val="none" w:sz="0" w:space="0" w:color="auto"/>
        <w:bottom w:val="none" w:sz="0" w:space="0" w:color="auto"/>
        <w:right w:val="none" w:sz="0" w:space="0" w:color="auto"/>
      </w:divBdr>
      <w:divsChild>
        <w:div w:id="1883053288">
          <w:marLeft w:val="0"/>
          <w:marRight w:val="0"/>
          <w:marTop w:val="0"/>
          <w:marBottom w:val="0"/>
          <w:divBdr>
            <w:top w:val="single" w:sz="2" w:space="0" w:color="D9D9E3"/>
            <w:left w:val="single" w:sz="2" w:space="0" w:color="D9D9E3"/>
            <w:bottom w:val="single" w:sz="2" w:space="0" w:color="D9D9E3"/>
            <w:right w:val="single" w:sz="2" w:space="0" w:color="D9D9E3"/>
          </w:divBdr>
          <w:divsChild>
            <w:div w:id="656111864">
              <w:marLeft w:val="0"/>
              <w:marRight w:val="0"/>
              <w:marTop w:val="0"/>
              <w:marBottom w:val="0"/>
              <w:divBdr>
                <w:top w:val="single" w:sz="2" w:space="0" w:color="D9D9E3"/>
                <w:left w:val="single" w:sz="2" w:space="0" w:color="D9D9E3"/>
                <w:bottom w:val="single" w:sz="2" w:space="0" w:color="D9D9E3"/>
                <w:right w:val="single" w:sz="2" w:space="0" w:color="D9D9E3"/>
              </w:divBdr>
            </w:div>
            <w:div w:id="211762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753262">
          <w:marLeft w:val="0"/>
          <w:marRight w:val="0"/>
          <w:marTop w:val="0"/>
          <w:marBottom w:val="0"/>
          <w:divBdr>
            <w:top w:val="single" w:sz="2" w:space="0" w:color="D9D9E3"/>
            <w:left w:val="single" w:sz="2" w:space="0" w:color="D9D9E3"/>
            <w:bottom w:val="single" w:sz="2" w:space="0" w:color="D9D9E3"/>
            <w:right w:val="single" w:sz="2" w:space="0" w:color="D9D9E3"/>
          </w:divBdr>
          <w:divsChild>
            <w:div w:id="1562055950">
              <w:marLeft w:val="0"/>
              <w:marRight w:val="0"/>
              <w:marTop w:val="0"/>
              <w:marBottom w:val="0"/>
              <w:divBdr>
                <w:top w:val="single" w:sz="2" w:space="0" w:color="D9D9E3"/>
                <w:left w:val="single" w:sz="2" w:space="0" w:color="D9D9E3"/>
                <w:bottom w:val="single" w:sz="2" w:space="0" w:color="D9D9E3"/>
                <w:right w:val="single" w:sz="2" w:space="0" w:color="D9D9E3"/>
              </w:divBdr>
            </w:div>
            <w:div w:id="1421176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2717338">
      <w:bodyDiv w:val="1"/>
      <w:marLeft w:val="0"/>
      <w:marRight w:val="0"/>
      <w:marTop w:val="0"/>
      <w:marBottom w:val="0"/>
      <w:divBdr>
        <w:top w:val="none" w:sz="0" w:space="0" w:color="auto"/>
        <w:left w:val="none" w:sz="0" w:space="0" w:color="auto"/>
        <w:bottom w:val="none" w:sz="0" w:space="0" w:color="auto"/>
        <w:right w:val="none" w:sz="0" w:space="0" w:color="auto"/>
      </w:divBdr>
    </w:div>
    <w:div w:id="1877817668">
      <w:bodyDiv w:val="1"/>
      <w:marLeft w:val="0"/>
      <w:marRight w:val="0"/>
      <w:marTop w:val="0"/>
      <w:marBottom w:val="0"/>
      <w:divBdr>
        <w:top w:val="none" w:sz="0" w:space="0" w:color="auto"/>
        <w:left w:val="none" w:sz="0" w:space="0" w:color="auto"/>
        <w:bottom w:val="none" w:sz="0" w:space="0" w:color="auto"/>
        <w:right w:val="none" w:sz="0" w:space="0" w:color="auto"/>
      </w:divBdr>
      <w:divsChild>
        <w:div w:id="1052727129">
          <w:marLeft w:val="0"/>
          <w:marRight w:val="0"/>
          <w:marTop w:val="0"/>
          <w:marBottom w:val="0"/>
          <w:divBdr>
            <w:top w:val="single" w:sz="2" w:space="0" w:color="auto"/>
            <w:left w:val="single" w:sz="2" w:space="0" w:color="auto"/>
            <w:bottom w:val="single" w:sz="6" w:space="0" w:color="auto"/>
            <w:right w:val="single" w:sz="2" w:space="0" w:color="auto"/>
          </w:divBdr>
          <w:divsChild>
            <w:div w:id="212738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997841">
                  <w:marLeft w:val="0"/>
                  <w:marRight w:val="0"/>
                  <w:marTop w:val="0"/>
                  <w:marBottom w:val="0"/>
                  <w:divBdr>
                    <w:top w:val="single" w:sz="2" w:space="0" w:color="D9D9E3"/>
                    <w:left w:val="single" w:sz="2" w:space="0" w:color="D9D9E3"/>
                    <w:bottom w:val="single" w:sz="2" w:space="0" w:color="D9D9E3"/>
                    <w:right w:val="single" w:sz="2" w:space="0" w:color="D9D9E3"/>
                  </w:divBdr>
                  <w:divsChild>
                    <w:div w:id="2101901824">
                      <w:marLeft w:val="0"/>
                      <w:marRight w:val="0"/>
                      <w:marTop w:val="0"/>
                      <w:marBottom w:val="0"/>
                      <w:divBdr>
                        <w:top w:val="single" w:sz="2" w:space="0" w:color="D9D9E3"/>
                        <w:left w:val="single" w:sz="2" w:space="0" w:color="D9D9E3"/>
                        <w:bottom w:val="single" w:sz="2" w:space="0" w:color="D9D9E3"/>
                        <w:right w:val="single" w:sz="2" w:space="0" w:color="D9D9E3"/>
                      </w:divBdr>
                      <w:divsChild>
                        <w:div w:id="131750768">
                          <w:marLeft w:val="0"/>
                          <w:marRight w:val="0"/>
                          <w:marTop w:val="0"/>
                          <w:marBottom w:val="0"/>
                          <w:divBdr>
                            <w:top w:val="single" w:sz="2" w:space="0" w:color="D9D9E3"/>
                            <w:left w:val="single" w:sz="2" w:space="0" w:color="D9D9E3"/>
                            <w:bottom w:val="single" w:sz="2" w:space="0" w:color="D9D9E3"/>
                            <w:right w:val="single" w:sz="2" w:space="0" w:color="D9D9E3"/>
                          </w:divBdr>
                          <w:divsChild>
                            <w:div w:id="128931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8785854">
          <w:marLeft w:val="0"/>
          <w:marRight w:val="0"/>
          <w:marTop w:val="0"/>
          <w:marBottom w:val="0"/>
          <w:divBdr>
            <w:top w:val="single" w:sz="2" w:space="0" w:color="auto"/>
            <w:left w:val="single" w:sz="2" w:space="0" w:color="auto"/>
            <w:bottom w:val="single" w:sz="6" w:space="0" w:color="auto"/>
            <w:right w:val="single" w:sz="2" w:space="0" w:color="auto"/>
          </w:divBdr>
          <w:divsChild>
            <w:div w:id="71554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524172537">
                  <w:marLeft w:val="0"/>
                  <w:marRight w:val="0"/>
                  <w:marTop w:val="0"/>
                  <w:marBottom w:val="0"/>
                  <w:divBdr>
                    <w:top w:val="single" w:sz="2" w:space="0" w:color="D9D9E3"/>
                    <w:left w:val="single" w:sz="2" w:space="0" w:color="D9D9E3"/>
                    <w:bottom w:val="single" w:sz="2" w:space="0" w:color="D9D9E3"/>
                    <w:right w:val="single" w:sz="2" w:space="0" w:color="D9D9E3"/>
                  </w:divBdr>
                  <w:divsChild>
                    <w:div w:id="434137673">
                      <w:marLeft w:val="0"/>
                      <w:marRight w:val="0"/>
                      <w:marTop w:val="0"/>
                      <w:marBottom w:val="0"/>
                      <w:divBdr>
                        <w:top w:val="single" w:sz="2" w:space="0" w:color="D9D9E3"/>
                        <w:left w:val="single" w:sz="2" w:space="0" w:color="D9D9E3"/>
                        <w:bottom w:val="single" w:sz="2" w:space="0" w:color="D9D9E3"/>
                        <w:right w:val="single" w:sz="2" w:space="0" w:color="D9D9E3"/>
                      </w:divBdr>
                      <w:divsChild>
                        <w:div w:id="32840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123646">
                  <w:marLeft w:val="0"/>
                  <w:marRight w:val="0"/>
                  <w:marTop w:val="0"/>
                  <w:marBottom w:val="0"/>
                  <w:divBdr>
                    <w:top w:val="single" w:sz="2" w:space="0" w:color="D9D9E3"/>
                    <w:left w:val="single" w:sz="2" w:space="0" w:color="D9D9E3"/>
                    <w:bottom w:val="single" w:sz="2" w:space="0" w:color="D9D9E3"/>
                    <w:right w:val="single" w:sz="2" w:space="0" w:color="D9D9E3"/>
                  </w:divBdr>
                  <w:divsChild>
                    <w:div w:id="1268807766">
                      <w:marLeft w:val="0"/>
                      <w:marRight w:val="0"/>
                      <w:marTop w:val="0"/>
                      <w:marBottom w:val="0"/>
                      <w:divBdr>
                        <w:top w:val="single" w:sz="2" w:space="0" w:color="D9D9E3"/>
                        <w:left w:val="single" w:sz="2" w:space="0" w:color="D9D9E3"/>
                        <w:bottom w:val="single" w:sz="2" w:space="0" w:color="D9D9E3"/>
                        <w:right w:val="single" w:sz="2" w:space="0" w:color="D9D9E3"/>
                      </w:divBdr>
                      <w:divsChild>
                        <w:div w:id="1052389441">
                          <w:marLeft w:val="0"/>
                          <w:marRight w:val="0"/>
                          <w:marTop w:val="0"/>
                          <w:marBottom w:val="0"/>
                          <w:divBdr>
                            <w:top w:val="single" w:sz="2" w:space="0" w:color="D9D9E3"/>
                            <w:left w:val="single" w:sz="2" w:space="0" w:color="D9D9E3"/>
                            <w:bottom w:val="single" w:sz="2" w:space="0" w:color="D9D9E3"/>
                            <w:right w:val="single" w:sz="2" w:space="0" w:color="D9D9E3"/>
                          </w:divBdr>
                          <w:divsChild>
                            <w:div w:id="87150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8660929">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sChild>
        <w:div w:id="501358369">
          <w:marLeft w:val="0"/>
          <w:marRight w:val="0"/>
          <w:marTop w:val="0"/>
          <w:marBottom w:val="0"/>
          <w:divBdr>
            <w:top w:val="single" w:sz="2" w:space="0" w:color="D9D9E3"/>
            <w:left w:val="single" w:sz="2" w:space="0" w:color="D9D9E3"/>
            <w:bottom w:val="single" w:sz="2" w:space="0" w:color="D9D9E3"/>
            <w:right w:val="single" w:sz="2" w:space="0" w:color="D9D9E3"/>
          </w:divBdr>
          <w:divsChild>
            <w:div w:id="338123169">
              <w:marLeft w:val="0"/>
              <w:marRight w:val="0"/>
              <w:marTop w:val="0"/>
              <w:marBottom w:val="0"/>
              <w:divBdr>
                <w:top w:val="single" w:sz="2" w:space="0" w:color="D9D9E3"/>
                <w:left w:val="single" w:sz="2" w:space="0" w:color="D9D9E3"/>
                <w:bottom w:val="single" w:sz="2" w:space="0" w:color="D9D9E3"/>
                <w:right w:val="single" w:sz="2" w:space="0" w:color="D9D9E3"/>
              </w:divBdr>
            </w:div>
            <w:div w:id="51750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460568">
          <w:marLeft w:val="0"/>
          <w:marRight w:val="0"/>
          <w:marTop w:val="0"/>
          <w:marBottom w:val="0"/>
          <w:divBdr>
            <w:top w:val="single" w:sz="2" w:space="0" w:color="D9D9E3"/>
            <w:left w:val="single" w:sz="2" w:space="0" w:color="D9D9E3"/>
            <w:bottom w:val="single" w:sz="2" w:space="0" w:color="D9D9E3"/>
            <w:right w:val="single" w:sz="2" w:space="0" w:color="D9D9E3"/>
          </w:divBdr>
          <w:divsChild>
            <w:div w:id="1350595283">
              <w:marLeft w:val="0"/>
              <w:marRight w:val="0"/>
              <w:marTop w:val="0"/>
              <w:marBottom w:val="0"/>
              <w:divBdr>
                <w:top w:val="single" w:sz="2" w:space="0" w:color="D9D9E3"/>
                <w:left w:val="single" w:sz="2" w:space="0" w:color="D9D9E3"/>
                <w:bottom w:val="single" w:sz="2" w:space="0" w:color="D9D9E3"/>
                <w:right w:val="single" w:sz="2" w:space="0" w:color="D9D9E3"/>
              </w:divBdr>
            </w:div>
            <w:div w:id="556089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4424405">
          <w:marLeft w:val="0"/>
          <w:marRight w:val="0"/>
          <w:marTop w:val="0"/>
          <w:marBottom w:val="0"/>
          <w:divBdr>
            <w:top w:val="single" w:sz="2" w:space="0" w:color="D9D9E3"/>
            <w:left w:val="single" w:sz="2" w:space="0" w:color="D9D9E3"/>
            <w:bottom w:val="single" w:sz="2" w:space="0" w:color="D9D9E3"/>
            <w:right w:val="single" w:sz="2" w:space="0" w:color="D9D9E3"/>
          </w:divBdr>
          <w:divsChild>
            <w:div w:id="1779596247">
              <w:marLeft w:val="0"/>
              <w:marRight w:val="0"/>
              <w:marTop w:val="0"/>
              <w:marBottom w:val="0"/>
              <w:divBdr>
                <w:top w:val="single" w:sz="2" w:space="0" w:color="D9D9E3"/>
                <w:left w:val="single" w:sz="2" w:space="0" w:color="D9D9E3"/>
                <w:bottom w:val="single" w:sz="2" w:space="0" w:color="D9D9E3"/>
                <w:right w:val="single" w:sz="2" w:space="0" w:color="D9D9E3"/>
              </w:divBdr>
            </w:div>
            <w:div w:id="62504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3552151">
          <w:marLeft w:val="0"/>
          <w:marRight w:val="0"/>
          <w:marTop w:val="0"/>
          <w:marBottom w:val="0"/>
          <w:divBdr>
            <w:top w:val="single" w:sz="2" w:space="0" w:color="D9D9E3"/>
            <w:left w:val="single" w:sz="2" w:space="0" w:color="D9D9E3"/>
            <w:bottom w:val="single" w:sz="2" w:space="0" w:color="D9D9E3"/>
            <w:right w:val="single" w:sz="2" w:space="0" w:color="D9D9E3"/>
          </w:divBdr>
          <w:divsChild>
            <w:div w:id="1075475998">
              <w:marLeft w:val="0"/>
              <w:marRight w:val="0"/>
              <w:marTop w:val="0"/>
              <w:marBottom w:val="0"/>
              <w:divBdr>
                <w:top w:val="single" w:sz="2" w:space="0" w:color="D9D9E3"/>
                <w:left w:val="single" w:sz="2" w:space="0" w:color="D9D9E3"/>
                <w:bottom w:val="single" w:sz="2" w:space="0" w:color="D9D9E3"/>
                <w:right w:val="single" w:sz="2" w:space="0" w:color="D9D9E3"/>
              </w:divBdr>
            </w:div>
            <w:div w:id="120657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329854">
          <w:marLeft w:val="0"/>
          <w:marRight w:val="0"/>
          <w:marTop w:val="0"/>
          <w:marBottom w:val="0"/>
          <w:divBdr>
            <w:top w:val="single" w:sz="2" w:space="0" w:color="D9D9E3"/>
            <w:left w:val="single" w:sz="2" w:space="0" w:color="D9D9E3"/>
            <w:bottom w:val="single" w:sz="2" w:space="0" w:color="D9D9E3"/>
            <w:right w:val="single" w:sz="2" w:space="0" w:color="D9D9E3"/>
          </w:divBdr>
          <w:divsChild>
            <w:div w:id="1998997343">
              <w:marLeft w:val="0"/>
              <w:marRight w:val="0"/>
              <w:marTop w:val="0"/>
              <w:marBottom w:val="0"/>
              <w:divBdr>
                <w:top w:val="single" w:sz="2" w:space="0" w:color="D9D9E3"/>
                <w:left w:val="single" w:sz="2" w:space="0" w:color="D9D9E3"/>
                <w:bottom w:val="single" w:sz="2" w:space="0" w:color="D9D9E3"/>
                <w:right w:val="single" w:sz="2" w:space="0" w:color="D9D9E3"/>
              </w:divBdr>
            </w:div>
            <w:div w:id="339628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981323">
      <w:bodyDiv w:val="1"/>
      <w:marLeft w:val="0"/>
      <w:marRight w:val="0"/>
      <w:marTop w:val="0"/>
      <w:marBottom w:val="0"/>
      <w:divBdr>
        <w:top w:val="none" w:sz="0" w:space="0" w:color="auto"/>
        <w:left w:val="none" w:sz="0" w:space="0" w:color="auto"/>
        <w:bottom w:val="none" w:sz="0" w:space="0" w:color="auto"/>
        <w:right w:val="none" w:sz="0" w:space="0" w:color="auto"/>
      </w:divBdr>
      <w:divsChild>
        <w:div w:id="870260722">
          <w:marLeft w:val="0"/>
          <w:marRight w:val="0"/>
          <w:marTop w:val="0"/>
          <w:marBottom w:val="0"/>
          <w:divBdr>
            <w:top w:val="single" w:sz="2" w:space="0" w:color="auto"/>
            <w:left w:val="single" w:sz="2" w:space="0" w:color="auto"/>
            <w:bottom w:val="single" w:sz="6" w:space="0" w:color="auto"/>
            <w:right w:val="single" w:sz="2" w:space="0" w:color="auto"/>
          </w:divBdr>
          <w:divsChild>
            <w:div w:id="184759644">
              <w:marLeft w:val="0"/>
              <w:marRight w:val="0"/>
              <w:marTop w:val="100"/>
              <w:marBottom w:val="100"/>
              <w:divBdr>
                <w:top w:val="single" w:sz="2" w:space="0" w:color="D9D9E3"/>
                <w:left w:val="single" w:sz="2" w:space="0" w:color="D9D9E3"/>
                <w:bottom w:val="single" w:sz="2" w:space="0" w:color="D9D9E3"/>
                <w:right w:val="single" w:sz="2" w:space="0" w:color="D9D9E3"/>
              </w:divBdr>
              <w:divsChild>
                <w:div w:id="655449965">
                  <w:marLeft w:val="0"/>
                  <w:marRight w:val="0"/>
                  <w:marTop w:val="0"/>
                  <w:marBottom w:val="0"/>
                  <w:divBdr>
                    <w:top w:val="single" w:sz="2" w:space="0" w:color="D9D9E3"/>
                    <w:left w:val="single" w:sz="2" w:space="0" w:color="D9D9E3"/>
                    <w:bottom w:val="single" w:sz="2" w:space="0" w:color="D9D9E3"/>
                    <w:right w:val="single" w:sz="2" w:space="0" w:color="D9D9E3"/>
                  </w:divBdr>
                  <w:divsChild>
                    <w:div w:id="693070142">
                      <w:marLeft w:val="0"/>
                      <w:marRight w:val="0"/>
                      <w:marTop w:val="0"/>
                      <w:marBottom w:val="0"/>
                      <w:divBdr>
                        <w:top w:val="single" w:sz="2" w:space="0" w:color="D9D9E3"/>
                        <w:left w:val="single" w:sz="2" w:space="0" w:color="D9D9E3"/>
                        <w:bottom w:val="single" w:sz="2" w:space="0" w:color="D9D9E3"/>
                        <w:right w:val="single" w:sz="2" w:space="0" w:color="D9D9E3"/>
                      </w:divBdr>
                      <w:divsChild>
                        <w:div w:id="1938560856">
                          <w:marLeft w:val="0"/>
                          <w:marRight w:val="0"/>
                          <w:marTop w:val="0"/>
                          <w:marBottom w:val="0"/>
                          <w:divBdr>
                            <w:top w:val="single" w:sz="2" w:space="0" w:color="D9D9E3"/>
                            <w:left w:val="single" w:sz="2" w:space="0" w:color="D9D9E3"/>
                            <w:bottom w:val="single" w:sz="2" w:space="0" w:color="D9D9E3"/>
                            <w:right w:val="single" w:sz="2" w:space="0" w:color="D9D9E3"/>
                          </w:divBdr>
                          <w:divsChild>
                            <w:div w:id="196280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159272">
          <w:marLeft w:val="0"/>
          <w:marRight w:val="0"/>
          <w:marTop w:val="0"/>
          <w:marBottom w:val="0"/>
          <w:divBdr>
            <w:top w:val="single" w:sz="2" w:space="0" w:color="auto"/>
            <w:left w:val="single" w:sz="2" w:space="0" w:color="auto"/>
            <w:bottom w:val="single" w:sz="6" w:space="0" w:color="auto"/>
            <w:right w:val="single" w:sz="2" w:space="0" w:color="auto"/>
          </w:divBdr>
          <w:divsChild>
            <w:div w:id="364647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158336">
                  <w:marLeft w:val="0"/>
                  <w:marRight w:val="0"/>
                  <w:marTop w:val="0"/>
                  <w:marBottom w:val="0"/>
                  <w:divBdr>
                    <w:top w:val="single" w:sz="2" w:space="0" w:color="D9D9E3"/>
                    <w:left w:val="single" w:sz="2" w:space="0" w:color="D9D9E3"/>
                    <w:bottom w:val="single" w:sz="2" w:space="0" w:color="D9D9E3"/>
                    <w:right w:val="single" w:sz="2" w:space="0" w:color="D9D9E3"/>
                  </w:divBdr>
                  <w:divsChild>
                    <w:div w:id="1504008094">
                      <w:marLeft w:val="0"/>
                      <w:marRight w:val="0"/>
                      <w:marTop w:val="0"/>
                      <w:marBottom w:val="0"/>
                      <w:divBdr>
                        <w:top w:val="single" w:sz="2" w:space="0" w:color="D9D9E3"/>
                        <w:left w:val="single" w:sz="2" w:space="0" w:color="D9D9E3"/>
                        <w:bottom w:val="single" w:sz="2" w:space="0" w:color="D9D9E3"/>
                        <w:right w:val="single" w:sz="2" w:space="0" w:color="D9D9E3"/>
                      </w:divBdr>
                      <w:divsChild>
                        <w:div w:id="727190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636532">
                  <w:marLeft w:val="0"/>
                  <w:marRight w:val="0"/>
                  <w:marTop w:val="0"/>
                  <w:marBottom w:val="0"/>
                  <w:divBdr>
                    <w:top w:val="single" w:sz="2" w:space="0" w:color="D9D9E3"/>
                    <w:left w:val="single" w:sz="2" w:space="0" w:color="D9D9E3"/>
                    <w:bottom w:val="single" w:sz="2" w:space="0" w:color="D9D9E3"/>
                    <w:right w:val="single" w:sz="2" w:space="0" w:color="D9D9E3"/>
                  </w:divBdr>
                  <w:divsChild>
                    <w:div w:id="1933317673">
                      <w:marLeft w:val="0"/>
                      <w:marRight w:val="0"/>
                      <w:marTop w:val="0"/>
                      <w:marBottom w:val="0"/>
                      <w:divBdr>
                        <w:top w:val="single" w:sz="2" w:space="0" w:color="D9D9E3"/>
                        <w:left w:val="single" w:sz="2" w:space="0" w:color="D9D9E3"/>
                        <w:bottom w:val="single" w:sz="2" w:space="0" w:color="D9D9E3"/>
                        <w:right w:val="single" w:sz="2" w:space="0" w:color="D9D9E3"/>
                      </w:divBdr>
                      <w:divsChild>
                        <w:div w:id="1387295601">
                          <w:marLeft w:val="0"/>
                          <w:marRight w:val="0"/>
                          <w:marTop w:val="0"/>
                          <w:marBottom w:val="0"/>
                          <w:divBdr>
                            <w:top w:val="single" w:sz="2" w:space="0" w:color="D9D9E3"/>
                            <w:left w:val="single" w:sz="2" w:space="0" w:color="D9D9E3"/>
                            <w:bottom w:val="single" w:sz="2" w:space="0" w:color="D9D9E3"/>
                            <w:right w:val="single" w:sz="2" w:space="0" w:color="D9D9E3"/>
                          </w:divBdr>
                          <w:divsChild>
                            <w:div w:id="169563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434268">
      <w:bodyDiv w:val="1"/>
      <w:marLeft w:val="0"/>
      <w:marRight w:val="0"/>
      <w:marTop w:val="0"/>
      <w:marBottom w:val="0"/>
      <w:divBdr>
        <w:top w:val="none" w:sz="0" w:space="0" w:color="auto"/>
        <w:left w:val="none" w:sz="0" w:space="0" w:color="auto"/>
        <w:bottom w:val="none" w:sz="0" w:space="0" w:color="auto"/>
        <w:right w:val="none" w:sz="0" w:space="0" w:color="auto"/>
      </w:divBdr>
      <w:divsChild>
        <w:div w:id="1102215886">
          <w:marLeft w:val="0"/>
          <w:marRight w:val="0"/>
          <w:marTop w:val="600"/>
          <w:marBottom w:val="600"/>
          <w:divBdr>
            <w:top w:val="none" w:sz="0" w:space="0" w:color="auto"/>
            <w:left w:val="none" w:sz="0" w:space="0" w:color="auto"/>
            <w:bottom w:val="none" w:sz="0" w:space="0" w:color="auto"/>
            <w:right w:val="none" w:sz="0" w:space="0" w:color="auto"/>
          </w:divBdr>
          <w:divsChild>
            <w:div w:id="447773446">
              <w:marLeft w:val="0"/>
              <w:marRight w:val="0"/>
              <w:marTop w:val="0"/>
              <w:marBottom w:val="0"/>
              <w:divBdr>
                <w:top w:val="none" w:sz="0" w:space="0" w:color="auto"/>
                <w:left w:val="none" w:sz="0" w:space="0" w:color="auto"/>
                <w:bottom w:val="none" w:sz="0" w:space="0" w:color="auto"/>
                <w:right w:val="none" w:sz="0" w:space="0" w:color="auto"/>
              </w:divBdr>
            </w:div>
          </w:divsChild>
        </w:div>
        <w:div w:id="2105417171">
          <w:marLeft w:val="0"/>
          <w:marRight w:val="0"/>
          <w:marTop w:val="600"/>
          <w:marBottom w:val="600"/>
          <w:divBdr>
            <w:top w:val="none" w:sz="0" w:space="0" w:color="auto"/>
            <w:left w:val="none" w:sz="0" w:space="0" w:color="auto"/>
            <w:bottom w:val="none" w:sz="0" w:space="0" w:color="auto"/>
            <w:right w:val="none" w:sz="0" w:space="0" w:color="auto"/>
          </w:divBdr>
          <w:divsChild>
            <w:div w:id="1365864429">
              <w:marLeft w:val="0"/>
              <w:marRight w:val="0"/>
              <w:marTop w:val="0"/>
              <w:marBottom w:val="0"/>
              <w:divBdr>
                <w:top w:val="none" w:sz="0" w:space="0" w:color="auto"/>
                <w:left w:val="none" w:sz="0" w:space="0" w:color="auto"/>
                <w:bottom w:val="none" w:sz="0" w:space="0" w:color="auto"/>
                <w:right w:val="none" w:sz="0" w:space="0" w:color="auto"/>
              </w:divBdr>
            </w:div>
          </w:divsChild>
        </w:div>
        <w:div w:id="1399129305">
          <w:marLeft w:val="0"/>
          <w:marRight w:val="0"/>
          <w:marTop w:val="600"/>
          <w:marBottom w:val="600"/>
          <w:divBdr>
            <w:top w:val="none" w:sz="0" w:space="0" w:color="auto"/>
            <w:left w:val="none" w:sz="0" w:space="0" w:color="auto"/>
            <w:bottom w:val="none" w:sz="0" w:space="0" w:color="auto"/>
            <w:right w:val="none" w:sz="0" w:space="0" w:color="auto"/>
          </w:divBdr>
          <w:divsChild>
            <w:div w:id="1423837040">
              <w:marLeft w:val="0"/>
              <w:marRight w:val="0"/>
              <w:marTop w:val="0"/>
              <w:marBottom w:val="0"/>
              <w:divBdr>
                <w:top w:val="none" w:sz="0" w:space="0" w:color="auto"/>
                <w:left w:val="none" w:sz="0" w:space="0" w:color="auto"/>
                <w:bottom w:val="none" w:sz="0" w:space="0" w:color="auto"/>
                <w:right w:val="none" w:sz="0" w:space="0" w:color="auto"/>
              </w:divBdr>
            </w:div>
          </w:divsChild>
        </w:div>
        <w:div w:id="1564439205">
          <w:marLeft w:val="0"/>
          <w:marRight w:val="0"/>
          <w:marTop w:val="600"/>
          <w:marBottom w:val="600"/>
          <w:divBdr>
            <w:top w:val="none" w:sz="0" w:space="0" w:color="auto"/>
            <w:left w:val="none" w:sz="0" w:space="0" w:color="auto"/>
            <w:bottom w:val="none" w:sz="0" w:space="0" w:color="auto"/>
            <w:right w:val="none" w:sz="0" w:space="0" w:color="auto"/>
          </w:divBdr>
          <w:divsChild>
            <w:div w:id="2085642549">
              <w:marLeft w:val="0"/>
              <w:marRight w:val="0"/>
              <w:marTop w:val="0"/>
              <w:marBottom w:val="0"/>
              <w:divBdr>
                <w:top w:val="none" w:sz="0" w:space="0" w:color="auto"/>
                <w:left w:val="none" w:sz="0" w:space="0" w:color="auto"/>
                <w:bottom w:val="none" w:sz="0" w:space="0" w:color="auto"/>
                <w:right w:val="none" w:sz="0" w:space="0" w:color="auto"/>
              </w:divBdr>
            </w:div>
          </w:divsChild>
        </w:div>
        <w:div w:id="2031180763">
          <w:marLeft w:val="0"/>
          <w:marRight w:val="0"/>
          <w:marTop w:val="600"/>
          <w:marBottom w:val="600"/>
          <w:divBdr>
            <w:top w:val="none" w:sz="0" w:space="0" w:color="auto"/>
            <w:left w:val="none" w:sz="0" w:space="0" w:color="auto"/>
            <w:bottom w:val="none" w:sz="0" w:space="0" w:color="auto"/>
            <w:right w:val="none" w:sz="0" w:space="0" w:color="auto"/>
          </w:divBdr>
          <w:divsChild>
            <w:div w:id="14237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9205">
      <w:bodyDiv w:val="1"/>
      <w:marLeft w:val="0"/>
      <w:marRight w:val="0"/>
      <w:marTop w:val="0"/>
      <w:marBottom w:val="0"/>
      <w:divBdr>
        <w:top w:val="none" w:sz="0" w:space="0" w:color="auto"/>
        <w:left w:val="none" w:sz="0" w:space="0" w:color="auto"/>
        <w:bottom w:val="none" w:sz="0" w:space="0" w:color="auto"/>
        <w:right w:val="none" w:sz="0" w:space="0" w:color="auto"/>
      </w:divBdr>
      <w:divsChild>
        <w:div w:id="155610552">
          <w:marLeft w:val="0"/>
          <w:marRight w:val="0"/>
          <w:marTop w:val="0"/>
          <w:marBottom w:val="0"/>
          <w:divBdr>
            <w:top w:val="single" w:sz="2" w:space="0" w:color="auto"/>
            <w:left w:val="single" w:sz="2" w:space="0" w:color="auto"/>
            <w:bottom w:val="single" w:sz="6" w:space="0" w:color="auto"/>
            <w:right w:val="single" w:sz="2" w:space="0" w:color="auto"/>
          </w:divBdr>
          <w:divsChild>
            <w:div w:id="163919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4808806">
                  <w:marLeft w:val="0"/>
                  <w:marRight w:val="0"/>
                  <w:marTop w:val="0"/>
                  <w:marBottom w:val="0"/>
                  <w:divBdr>
                    <w:top w:val="single" w:sz="2" w:space="0" w:color="D9D9E3"/>
                    <w:left w:val="single" w:sz="2" w:space="0" w:color="D9D9E3"/>
                    <w:bottom w:val="single" w:sz="2" w:space="0" w:color="D9D9E3"/>
                    <w:right w:val="single" w:sz="2" w:space="0" w:color="D9D9E3"/>
                  </w:divBdr>
                  <w:divsChild>
                    <w:div w:id="1354965236">
                      <w:marLeft w:val="0"/>
                      <w:marRight w:val="0"/>
                      <w:marTop w:val="0"/>
                      <w:marBottom w:val="0"/>
                      <w:divBdr>
                        <w:top w:val="single" w:sz="2" w:space="0" w:color="D9D9E3"/>
                        <w:left w:val="single" w:sz="2" w:space="0" w:color="D9D9E3"/>
                        <w:bottom w:val="single" w:sz="2" w:space="0" w:color="D9D9E3"/>
                        <w:right w:val="single" w:sz="2" w:space="0" w:color="D9D9E3"/>
                      </w:divBdr>
                      <w:divsChild>
                        <w:div w:id="491022946">
                          <w:marLeft w:val="0"/>
                          <w:marRight w:val="0"/>
                          <w:marTop w:val="0"/>
                          <w:marBottom w:val="0"/>
                          <w:divBdr>
                            <w:top w:val="single" w:sz="2" w:space="0" w:color="D9D9E3"/>
                            <w:left w:val="single" w:sz="2" w:space="0" w:color="D9D9E3"/>
                            <w:bottom w:val="single" w:sz="2" w:space="0" w:color="D9D9E3"/>
                            <w:right w:val="single" w:sz="2" w:space="0" w:color="D9D9E3"/>
                          </w:divBdr>
                          <w:divsChild>
                            <w:div w:id="185391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3820462">
          <w:marLeft w:val="0"/>
          <w:marRight w:val="0"/>
          <w:marTop w:val="0"/>
          <w:marBottom w:val="0"/>
          <w:divBdr>
            <w:top w:val="single" w:sz="2" w:space="0" w:color="auto"/>
            <w:left w:val="single" w:sz="2" w:space="0" w:color="auto"/>
            <w:bottom w:val="single" w:sz="6" w:space="0" w:color="auto"/>
            <w:right w:val="single" w:sz="2" w:space="0" w:color="auto"/>
          </w:divBdr>
          <w:divsChild>
            <w:div w:id="880170034">
              <w:marLeft w:val="0"/>
              <w:marRight w:val="0"/>
              <w:marTop w:val="100"/>
              <w:marBottom w:val="100"/>
              <w:divBdr>
                <w:top w:val="single" w:sz="2" w:space="0" w:color="D9D9E3"/>
                <w:left w:val="single" w:sz="2" w:space="0" w:color="D9D9E3"/>
                <w:bottom w:val="single" w:sz="2" w:space="0" w:color="D9D9E3"/>
                <w:right w:val="single" w:sz="2" w:space="0" w:color="D9D9E3"/>
              </w:divBdr>
              <w:divsChild>
                <w:div w:id="75908037">
                  <w:marLeft w:val="0"/>
                  <w:marRight w:val="0"/>
                  <w:marTop w:val="0"/>
                  <w:marBottom w:val="0"/>
                  <w:divBdr>
                    <w:top w:val="single" w:sz="2" w:space="0" w:color="D9D9E3"/>
                    <w:left w:val="single" w:sz="2" w:space="0" w:color="D9D9E3"/>
                    <w:bottom w:val="single" w:sz="2" w:space="0" w:color="D9D9E3"/>
                    <w:right w:val="single" w:sz="2" w:space="0" w:color="D9D9E3"/>
                  </w:divBdr>
                  <w:divsChild>
                    <w:div w:id="580527060">
                      <w:marLeft w:val="0"/>
                      <w:marRight w:val="0"/>
                      <w:marTop w:val="0"/>
                      <w:marBottom w:val="0"/>
                      <w:divBdr>
                        <w:top w:val="single" w:sz="2" w:space="0" w:color="D9D9E3"/>
                        <w:left w:val="single" w:sz="2" w:space="0" w:color="D9D9E3"/>
                        <w:bottom w:val="single" w:sz="2" w:space="0" w:color="D9D9E3"/>
                        <w:right w:val="single" w:sz="2" w:space="0" w:color="D9D9E3"/>
                      </w:divBdr>
                      <w:divsChild>
                        <w:div w:id="122907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5631284">
                  <w:marLeft w:val="0"/>
                  <w:marRight w:val="0"/>
                  <w:marTop w:val="0"/>
                  <w:marBottom w:val="0"/>
                  <w:divBdr>
                    <w:top w:val="single" w:sz="2" w:space="0" w:color="D9D9E3"/>
                    <w:left w:val="single" w:sz="2" w:space="0" w:color="D9D9E3"/>
                    <w:bottom w:val="single" w:sz="2" w:space="0" w:color="D9D9E3"/>
                    <w:right w:val="single" w:sz="2" w:space="0" w:color="D9D9E3"/>
                  </w:divBdr>
                  <w:divsChild>
                    <w:div w:id="429082180">
                      <w:marLeft w:val="0"/>
                      <w:marRight w:val="0"/>
                      <w:marTop w:val="0"/>
                      <w:marBottom w:val="0"/>
                      <w:divBdr>
                        <w:top w:val="single" w:sz="2" w:space="0" w:color="D9D9E3"/>
                        <w:left w:val="single" w:sz="2" w:space="0" w:color="D9D9E3"/>
                        <w:bottom w:val="single" w:sz="2" w:space="0" w:color="D9D9E3"/>
                        <w:right w:val="single" w:sz="2" w:space="0" w:color="D9D9E3"/>
                      </w:divBdr>
                      <w:divsChild>
                        <w:div w:id="1459571214">
                          <w:marLeft w:val="0"/>
                          <w:marRight w:val="0"/>
                          <w:marTop w:val="0"/>
                          <w:marBottom w:val="0"/>
                          <w:divBdr>
                            <w:top w:val="single" w:sz="2" w:space="0" w:color="D9D9E3"/>
                            <w:left w:val="single" w:sz="2" w:space="0" w:color="D9D9E3"/>
                            <w:bottom w:val="single" w:sz="2" w:space="0" w:color="D9D9E3"/>
                            <w:right w:val="single" w:sz="2" w:space="0" w:color="D9D9E3"/>
                          </w:divBdr>
                          <w:divsChild>
                            <w:div w:id="318122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4745214">
      <w:bodyDiv w:val="1"/>
      <w:marLeft w:val="0"/>
      <w:marRight w:val="0"/>
      <w:marTop w:val="0"/>
      <w:marBottom w:val="0"/>
      <w:divBdr>
        <w:top w:val="none" w:sz="0" w:space="0" w:color="auto"/>
        <w:left w:val="none" w:sz="0" w:space="0" w:color="auto"/>
        <w:bottom w:val="none" w:sz="0" w:space="0" w:color="auto"/>
        <w:right w:val="none" w:sz="0" w:space="0" w:color="auto"/>
      </w:divBdr>
      <w:divsChild>
        <w:div w:id="1994213985">
          <w:marLeft w:val="0"/>
          <w:marRight w:val="0"/>
          <w:marTop w:val="0"/>
          <w:marBottom w:val="0"/>
          <w:divBdr>
            <w:top w:val="single" w:sz="2" w:space="0" w:color="auto"/>
            <w:left w:val="single" w:sz="2" w:space="0" w:color="auto"/>
            <w:bottom w:val="single" w:sz="6" w:space="0" w:color="auto"/>
            <w:right w:val="single" w:sz="2" w:space="0" w:color="auto"/>
          </w:divBdr>
          <w:divsChild>
            <w:div w:id="790057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206096">
                  <w:marLeft w:val="0"/>
                  <w:marRight w:val="0"/>
                  <w:marTop w:val="0"/>
                  <w:marBottom w:val="0"/>
                  <w:divBdr>
                    <w:top w:val="single" w:sz="2" w:space="0" w:color="D9D9E3"/>
                    <w:left w:val="single" w:sz="2" w:space="0" w:color="D9D9E3"/>
                    <w:bottom w:val="single" w:sz="2" w:space="0" w:color="D9D9E3"/>
                    <w:right w:val="single" w:sz="2" w:space="0" w:color="D9D9E3"/>
                  </w:divBdr>
                  <w:divsChild>
                    <w:div w:id="295720292">
                      <w:marLeft w:val="0"/>
                      <w:marRight w:val="0"/>
                      <w:marTop w:val="0"/>
                      <w:marBottom w:val="0"/>
                      <w:divBdr>
                        <w:top w:val="single" w:sz="2" w:space="0" w:color="D9D9E3"/>
                        <w:left w:val="single" w:sz="2" w:space="0" w:color="D9D9E3"/>
                        <w:bottom w:val="single" w:sz="2" w:space="0" w:color="D9D9E3"/>
                        <w:right w:val="single" w:sz="2" w:space="0" w:color="D9D9E3"/>
                      </w:divBdr>
                      <w:divsChild>
                        <w:div w:id="396130156">
                          <w:marLeft w:val="0"/>
                          <w:marRight w:val="0"/>
                          <w:marTop w:val="0"/>
                          <w:marBottom w:val="0"/>
                          <w:divBdr>
                            <w:top w:val="single" w:sz="2" w:space="0" w:color="D9D9E3"/>
                            <w:left w:val="single" w:sz="2" w:space="0" w:color="D9D9E3"/>
                            <w:bottom w:val="single" w:sz="2" w:space="0" w:color="D9D9E3"/>
                            <w:right w:val="single" w:sz="2" w:space="0" w:color="D9D9E3"/>
                          </w:divBdr>
                          <w:divsChild>
                            <w:div w:id="1533615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9483751">
          <w:marLeft w:val="0"/>
          <w:marRight w:val="0"/>
          <w:marTop w:val="0"/>
          <w:marBottom w:val="0"/>
          <w:divBdr>
            <w:top w:val="single" w:sz="2" w:space="0" w:color="auto"/>
            <w:left w:val="single" w:sz="2" w:space="0" w:color="auto"/>
            <w:bottom w:val="single" w:sz="6" w:space="0" w:color="auto"/>
            <w:right w:val="single" w:sz="2" w:space="0" w:color="auto"/>
          </w:divBdr>
          <w:divsChild>
            <w:div w:id="5360445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225949">
                  <w:marLeft w:val="0"/>
                  <w:marRight w:val="0"/>
                  <w:marTop w:val="0"/>
                  <w:marBottom w:val="0"/>
                  <w:divBdr>
                    <w:top w:val="single" w:sz="2" w:space="0" w:color="D9D9E3"/>
                    <w:left w:val="single" w:sz="2" w:space="0" w:color="D9D9E3"/>
                    <w:bottom w:val="single" w:sz="2" w:space="0" w:color="D9D9E3"/>
                    <w:right w:val="single" w:sz="2" w:space="0" w:color="D9D9E3"/>
                  </w:divBdr>
                  <w:divsChild>
                    <w:div w:id="325986290">
                      <w:marLeft w:val="0"/>
                      <w:marRight w:val="0"/>
                      <w:marTop w:val="0"/>
                      <w:marBottom w:val="0"/>
                      <w:divBdr>
                        <w:top w:val="single" w:sz="2" w:space="0" w:color="D9D9E3"/>
                        <w:left w:val="single" w:sz="2" w:space="0" w:color="D9D9E3"/>
                        <w:bottom w:val="single" w:sz="2" w:space="0" w:color="D9D9E3"/>
                        <w:right w:val="single" w:sz="2" w:space="0" w:color="D9D9E3"/>
                      </w:divBdr>
                      <w:divsChild>
                        <w:div w:id="38845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0589429">
                  <w:marLeft w:val="0"/>
                  <w:marRight w:val="0"/>
                  <w:marTop w:val="0"/>
                  <w:marBottom w:val="0"/>
                  <w:divBdr>
                    <w:top w:val="single" w:sz="2" w:space="0" w:color="D9D9E3"/>
                    <w:left w:val="single" w:sz="2" w:space="0" w:color="D9D9E3"/>
                    <w:bottom w:val="single" w:sz="2" w:space="0" w:color="D9D9E3"/>
                    <w:right w:val="single" w:sz="2" w:space="0" w:color="D9D9E3"/>
                  </w:divBdr>
                  <w:divsChild>
                    <w:div w:id="555625958">
                      <w:marLeft w:val="0"/>
                      <w:marRight w:val="0"/>
                      <w:marTop w:val="0"/>
                      <w:marBottom w:val="0"/>
                      <w:divBdr>
                        <w:top w:val="single" w:sz="2" w:space="0" w:color="D9D9E3"/>
                        <w:left w:val="single" w:sz="2" w:space="0" w:color="D9D9E3"/>
                        <w:bottom w:val="single" w:sz="2" w:space="0" w:color="D9D9E3"/>
                        <w:right w:val="single" w:sz="2" w:space="0" w:color="D9D9E3"/>
                      </w:divBdr>
                      <w:divsChild>
                        <w:div w:id="264461006">
                          <w:marLeft w:val="0"/>
                          <w:marRight w:val="0"/>
                          <w:marTop w:val="0"/>
                          <w:marBottom w:val="0"/>
                          <w:divBdr>
                            <w:top w:val="single" w:sz="2" w:space="0" w:color="D9D9E3"/>
                            <w:left w:val="single" w:sz="2" w:space="0" w:color="D9D9E3"/>
                            <w:bottom w:val="single" w:sz="2" w:space="0" w:color="D9D9E3"/>
                            <w:right w:val="single" w:sz="2" w:space="0" w:color="D9D9E3"/>
                          </w:divBdr>
                          <w:divsChild>
                            <w:div w:id="94700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en-us/dotnet/csharp/language-reference/operators/nameof" TargetMode="External"/><Relationship Id="rId21" Type="http://schemas.openxmlformats.org/officeDocument/2006/relationships/hyperlink" Target="https://learn.microsoft.com/en-us/dotnet/csharp/language-reference/keywords/in" TargetMode="External"/><Relationship Id="rId42" Type="http://schemas.openxmlformats.org/officeDocument/2006/relationships/hyperlink" Target="https://learn.microsoft.com/en-us/dotnet/csharp/language-reference/statements/checked-and-unchecked" TargetMode="External"/><Relationship Id="rId63" Type="http://schemas.openxmlformats.org/officeDocument/2006/relationships/hyperlink" Target="https://learn.microsoft.com/en-us/dotnet/csharp/language-reference/builtin-types/reference-types" TargetMode="External"/><Relationship Id="rId84" Type="http://schemas.openxmlformats.org/officeDocument/2006/relationships/hyperlink" Target="https://learn.microsoft.com/en-us/dotnet/csharp/language-reference/builtin-types/floating-point-numeric-types" TargetMode="External"/><Relationship Id="rId138" Type="http://schemas.openxmlformats.org/officeDocument/2006/relationships/hyperlink" Target="https://learn.microsoft.com/en-us/dotnet/csharp/language-reference/keywords/where-generic-type-constraint" TargetMode="External"/><Relationship Id="rId107" Type="http://schemas.openxmlformats.org/officeDocument/2006/relationships/hyperlink" Target="https://learn.microsoft.com/en-us/dotnet/csharp/language-reference/keywords/file" TargetMode="External"/><Relationship Id="rId11" Type="http://schemas.openxmlformats.org/officeDocument/2006/relationships/hyperlink" Target="https://learn.microsoft.com/en-us/dotnet/csharp/language-reference/keywords/const" TargetMode="External"/><Relationship Id="rId32" Type="http://schemas.openxmlformats.org/officeDocument/2006/relationships/hyperlink" Target="https://learn.microsoft.com/en-us/dotnet/csharp/language-reference/keywords/readonly" TargetMode="External"/><Relationship Id="rId37" Type="http://schemas.openxmlformats.org/officeDocument/2006/relationships/hyperlink" Target="https://learn.microsoft.com/en-us/dotnet/csharp/language-reference/operators/stackalloc" TargetMode="External"/><Relationship Id="rId53" Type="http://schemas.openxmlformats.org/officeDocument/2006/relationships/hyperlink" Target="https://learn.microsoft.com/en-us/dotnet/csharp/language-reference/builtin-types/integral-numeric-types" TargetMode="External"/><Relationship Id="rId58" Type="http://schemas.openxmlformats.org/officeDocument/2006/relationships/hyperlink" Target="https://learn.microsoft.com/en-us/dotnet/csharp/language-reference/builtin-types/integral-numeric-types" TargetMode="External"/><Relationship Id="rId74" Type="http://schemas.openxmlformats.org/officeDocument/2006/relationships/hyperlink" Target="https://learn.microsoft.com/en-us/dotnet/csharp/language-reference/statements/selection-statements" TargetMode="External"/><Relationship Id="rId79" Type="http://schemas.openxmlformats.org/officeDocument/2006/relationships/hyperlink" Target="https://learn.microsoft.com/en-us/dotnet/csharp/language-reference/statements/iteration-statements" TargetMode="External"/><Relationship Id="rId102" Type="http://schemas.openxmlformats.org/officeDocument/2006/relationships/hyperlink" Target="https://learn.microsoft.com/en-us/dotnet/csharp/language-reference/operators/await" TargetMode="External"/><Relationship Id="rId123" Type="http://schemas.openxmlformats.org/officeDocument/2006/relationships/hyperlink" Target="https://learn.microsoft.com/en-us/dotnet/csharp/language-reference/operators/patterns" TargetMode="External"/><Relationship Id="rId128" Type="http://schemas.openxmlformats.org/officeDocument/2006/relationships/hyperlink" Target="https://learn.microsoft.com/en-us/dotnet/csharp/language-reference/keywords/remove" TargetMode="External"/><Relationship Id="rId5" Type="http://schemas.openxmlformats.org/officeDocument/2006/relationships/webSettings" Target="webSettings.xml"/><Relationship Id="rId90" Type="http://schemas.openxmlformats.org/officeDocument/2006/relationships/hyperlink" Target="https://learn.microsoft.com/en-us/dotnet/csharp/language-reference/builtin-types/integral-numeric-types" TargetMode="External"/><Relationship Id="rId95" Type="http://schemas.openxmlformats.org/officeDocument/2006/relationships/hyperlink" Target="https://learn.microsoft.com/en-us/dotnet/csharp/language-reference/builtin-types/integral-numeric-types" TargetMode="External"/><Relationship Id="rId22" Type="http://schemas.openxmlformats.org/officeDocument/2006/relationships/hyperlink" Target="https://learn.microsoft.com/en-us/dotnet/csharp/language-reference/keywords/interface" TargetMode="External"/><Relationship Id="rId27" Type="http://schemas.openxmlformats.org/officeDocument/2006/relationships/hyperlink" Target="https://learn.microsoft.com/en-us/dotnet/csharp/language-reference/keywords/null" TargetMode="External"/><Relationship Id="rId43" Type="http://schemas.openxmlformats.org/officeDocument/2006/relationships/hyperlink" Target="https://learn.microsoft.com/en-us/dotnet/csharp/language-reference/keywords/unsafe" TargetMode="External"/><Relationship Id="rId48" Type="http://schemas.openxmlformats.org/officeDocument/2006/relationships/hyperlink" Target="https://learn.microsoft.com/en-us/dotnet/csharp/language-reference/keywords/private" TargetMode="External"/><Relationship Id="rId64" Type="http://schemas.openxmlformats.org/officeDocument/2006/relationships/hyperlink" Target="https://learn.microsoft.com/en-us/dotnet/csharp/language-reference/builtin-types/integral-numeric-types" TargetMode="External"/><Relationship Id="rId69" Type="http://schemas.openxmlformats.org/officeDocument/2006/relationships/hyperlink" Target="https://learn.microsoft.com/en-us/dotnet/csharp/language-reference/statements/exception-handling-statements" TargetMode="External"/><Relationship Id="rId113" Type="http://schemas.openxmlformats.org/officeDocument/2006/relationships/hyperlink" Target="https://learn.microsoft.com/en-us/dotnet/csharp/language-reference/keywords/into" TargetMode="External"/><Relationship Id="rId118" Type="http://schemas.openxmlformats.org/officeDocument/2006/relationships/hyperlink" Target="https://learn.microsoft.com/en-us/dotnet/csharp/language-reference/builtin-types/integral-numeric-types" TargetMode="External"/><Relationship Id="rId134" Type="http://schemas.openxmlformats.org/officeDocument/2006/relationships/hyperlink" Target="https://learn.microsoft.com/en-us/dotnet/csharp/programming-guide/generics/constraints-on-type-parameters" TargetMode="External"/><Relationship Id="rId139" Type="http://schemas.openxmlformats.org/officeDocument/2006/relationships/hyperlink" Target="https://learn.microsoft.com/en-us/dotnet/csharp/language-reference/keywords/where-clause" TargetMode="External"/><Relationship Id="rId80" Type="http://schemas.openxmlformats.org/officeDocument/2006/relationships/hyperlink" Target="https://learn.microsoft.com/en-us/dotnet/csharp/language-reference/operators/switch-expression" TargetMode="External"/><Relationship Id="rId85" Type="http://schemas.openxmlformats.org/officeDocument/2006/relationships/hyperlink" Target="https://learn.microsoft.com/en-us/dotnet/csharp/language-reference/builtin-types/floating-point-numeric-types" TargetMode="External"/><Relationship Id="rId12" Type="http://schemas.openxmlformats.org/officeDocument/2006/relationships/hyperlink" Target="https://learn.microsoft.com/en-us/dotnet/csharp/language-reference/keywords/default" TargetMode="External"/><Relationship Id="rId17" Type="http://schemas.openxmlformats.org/officeDocument/2006/relationships/hyperlink" Target="https://learn.microsoft.com/en-us/dotnet/csharp/language-reference/builtin-types/bool" TargetMode="External"/><Relationship Id="rId33" Type="http://schemas.openxmlformats.org/officeDocument/2006/relationships/hyperlink" Target="https://learn.microsoft.com/en-us/dotnet/csharp/language-reference/keywords/ref" TargetMode="External"/><Relationship Id="rId38" Type="http://schemas.openxmlformats.org/officeDocument/2006/relationships/hyperlink" Target="https://learn.microsoft.com/en-us/dotnet/csharp/language-reference/keywords/static" TargetMode="External"/><Relationship Id="rId59" Type="http://schemas.openxmlformats.org/officeDocument/2006/relationships/hyperlink" Target="https://learn.microsoft.com/en-us/dotnet/csharp/language-reference/builtin-types/integral-numeric-types" TargetMode="External"/><Relationship Id="rId103" Type="http://schemas.openxmlformats.org/officeDocument/2006/relationships/hyperlink" Target="https://learn.microsoft.com/en-us/dotnet/csharp/language-reference/keywords/by" TargetMode="External"/><Relationship Id="rId108" Type="http://schemas.openxmlformats.org/officeDocument/2006/relationships/hyperlink" Target="https://learn.microsoft.com/en-us/dotnet/csharp/language-reference/keywords/from-clause" TargetMode="External"/><Relationship Id="rId124" Type="http://schemas.openxmlformats.org/officeDocument/2006/relationships/hyperlink" Target="https://learn.microsoft.com/en-us/dotnet/csharp/language-reference/keywords/orderby-clause" TargetMode="External"/><Relationship Id="rId129" Type="http://schemas.openxmlformats.org/officeDocument/2006/relationships/hyperlink" Target="https://learn.microsoft.com/en-us/dotnet/csharp/language-reference/keywords/required" TargetMode="External"/><Relationship Id="rId54" Type="http://schemas.openxmlformats.org/officeDocument/2006/relationships/hyperlink" Target="https://learn.microsoft.com/en-us/dotnet/csharp/language-reference/builtin-types/char" TargetMode="External"/><Relationship Id="rId70" Type="http://schemas.openxmlformats.org/officeDocument/2006/relationships/hyperlink" Target="https://learn.microsoft.com/en-us/dotnet/csharp/language-reference/statements/exception-handling-statements" TargetMode="External"/><Relationship Id="rId75" Type="http://schemas.openxmlformats.org/officeDocument/2006/relationships/hyperlink" Target="https://learn.microsoft.com/en-us/dotnet/csharp/language-reference/statements/selection-statements" TargetMode="External"/><Relationship Id="rId91" Type="http://schemas.openxmlformats.org/officeDocument/2006/relationships/hyperlink" Target="https://learn.microsoft.com/en-us/dotnet/csharp/language-reference/builtin-types/integral-numeric-types" TargetMode="External"/><Relationship Id="rId96" Type="http://schemas.openxmlformats.org/officeDocument/2006/relationships/hyperlink" Target="https://learn.microsoft.com/en-us/dotnet/csharp/language-reference/keywords/add" TargetMode="External"/><Relationship Id="rId140" Type="http://schemas.openxmlformats.org/officeDocument/2006/relationships/hyperlink" Target="https://learn.microsoft.com/en-us/dotnet/csharp/language-reference/operators/with-expression" TargetMode="External"/><Relationship Id="rId1" Type="http://schemas.openxmlformats.org/officeDocument/2006/relationships/customXml" Target="../customXml/item1.xml"/><Relationship Id="rId6" Type="http://schemas.openxmlformats.org/officeDocument/2006/relationships/hyperlink" Target="https://learn.microsoft.com/en-us/dotnet/csharp/language-reference/keywords/abstract" TargetMode="External"/><Relationship Id="rId23" Type="http://schemas.openxmlformats.org/officeDocument/2006/relationships/hyperlink" Target="https://learn.microsoft.com/en-us/dotnet/csharp/language-reference/operators/is" TargetMode="External"/><Relationship Id="rId28" Type="http://schemas.openxmlformats.org/officeDocument/2006/relationships/hyperlink" Target="https://learn.microsoft.com/en-us/dotnet/csharp/language-reference/operators/operator-overloading" TargetMode="External"/><Relationship Id="rId49" Type="http://schemas.openxmlformats.org/officeDocument/2006/relationships/hyperlink" Target="https://learn.microsoft.com/en-us/dotnet/csharp/language-reference/keywords/protected" TargetMode="External"/><Relationship Id="rId114" Type="http://schemas.openxmlformats.org/officeDocument/2006/relationships/hyperlink" Target="https://learn.microsoft.com/en-us/dotnet/csharp/language-reference/keywords/join-clause" TargetMode="External"/><Relationship Id="rId119" Type="http://schemas.openxmlformats.org/officeDocument/2006/relationships/hyperlink" Target="https://learn.microsoft.com/en-us/dotnet/csharp/language-reference/operators/patterns" TargetMode="External"/><Relationship Id="rId44" Type="http://schemas.openxmlformats.org/officeDocument/2006/relationships/hyperlink" Target="https://learn.microsoft.com/en-us/dotnet/csharp/language-reference/keywords/using" TargetMode="External"/><Relationship Id="rId60" Type="http://schemas.openxmlformats.org/officeDocument/2006/relationships/hyperlink" Target="https://learn.microsoft.com/en-us/dotnet/csharp/language-reference/builtin-types/reference-types" TargetMode="External"/><Relationship Id="rId65" Type="http://schemas.openxmlformats.org/officeDocument/2006/relationships/hyperlink" Target="https://learn.microsoft.com/en-us/dotnet/csharp/language-reference/builtin-types/integral-numeric-types" TargetMode="External"/><Relationship Id="rId81" Type="http://schemas.openxmlformats.org/officeDocument/2006/relationships/hyperlink" Target="https://learn.microsoft.com/en-us/dotnet/csharp/language-reference/builtin-types/bool" TargetMode="External"/><Relationship Id="rId86" Type="http://schemas.openxmlformats.org/officeDocument/2006/relationships/hyperlink" Target="https://learn.microsoft.com/en-us/dotnet/csharp/language-reference/builtin-types/enum" TargetMode="External"/><Relationship Id="rId130" Type="http://schemas.openxmlformats.org/officeDocument/2006/relationships/hyperlink" Target="https://learn.microsoft.com/en-us/dotnet/csharp/language-reference/statements/declarations" TargetMode="External"/><Relationship Id="rId135" Type="http://schemas.openxmlformats.org/officeDocument/2006/relationships/hyperlink" Target="https://learn.microsoft.com/en-us/dotnet/csharp/language-reference/keywords/value" TargetMode="External"/><Relationship Id="rId13" Type="http://schemas.openxmlformats.org/officeDocument/2006/relationships/hyperlink" Target="https://learn.microsoft.com/en-us/dotnet/csharp/language-reference/builtin-types/reference-types" TargetMode="External"/><Relationship Id="rId18" Type="http://schemas.openxmlformats.org/officeDocument/2006/relationships/hyperlink" Target="https://learn.microsoft.com/en-us/dotnet/csharp/language-reference/statements/fixed" TargetMode="External"/><Relationship Id="rId39" Type="http://schemas.openxmlformats.org/officeDocument/2006/relationships/hyperlink" Target="https://learn.microsoft.com/en-us/dotnet/csharp/language-reference/keywords/this" TargetMode="External"/><Relationship Id="rId109" Type="http://schemas.openxmlformats.org/officeDocument/2006/relationships/hyperlink" Target="https://learn.microsoft.com/en-us/dotnet/csharp/language-reference/keywords/get" TargetMode="External"/><Relationship Id="rId34" Type="http://schemas.openxmlformats.org/officeDocument/2006/relationships/hyperlink" Target="https://learn.microsoft.com/en-us/dotnet/csharp/language-reference/statements/jump-statements" TargetMode="External"/><Relationship Id="rId50" Type="http://schemas.openxmlformats.org/officeDocument/2006/relationships/hyperlink" Target="https://learn.microsoft.com/en-us/dotnet/csharp/language-reference/keywords/public" TargetMode="External"/><Relationship Id="rId55" Type="http://schemas.openxmlformats.org/officeDocument/2006/relationships/hyperlink" Target="https://learn.microsoft.com/en-us/dotnet/csharp/language-reference/builtin-types/floating-point-numeric-types" TargetMode="External"/><Relationship Id="rId76" Type="http://schemas.openxmlformats.org/officeDocument/2006/relationships/hyperlink" Target="https://learn.microsoft.com/en-us/dotnet/csharp/language-reference/statements/selection-statements" TargetMode="External"/><Relationship Id="rId97" Type="http://schemas.openxmlformats.org/officeDocument/2006/relationships/hyperlink" Target="https://learn.microsoft.com/en-us/dotnet/csharp/language-reference/operators/patterns" TargetMode="External"/><Relationship Id="rId104" Type="http://schemas.openxmlformats.org/officeDocument/2006/relationships/hyperlink" Target="https://learn.microsoft.com/en-us/dotnet/csharp/language-reference/keywords/descending" TargetMode="External"/><Relationship Id="rId120" Type="http://schemas.openxmlformats.org/officeDocument/2006/relationships/hyperlink" Target="https://learn.microsoft.com/en-us/dotnet/csharp/programming-guide/generics/constraints-on-type-parameters" TargetMode="External"/><Relationship Id="rId125" Type="http://schemas.openxmlformats.org/officeDocument/2006/relationships/hyperlink" Target="https://learn.microsoft.com/en-us/dotnet/csharp/language-reference/keywords/partial-type" TargetMode="External"/><Relationship Id="rId141" Type="http://schemas.openxmlformats.org/officeDocument/2006/relationships/hyperlink" Target="https://learn.microsoft.com/en-us/dotnet/csharp/language-reference/statements/yield" TargetMode="External"/><Relationship Id="rId7" Type="http://schemas.openxmlformats.org/officeDocument/2006/relationships/hyperlink" Target="https://learn.microsoft.com/en-us/dotnet/csharp/language-reference/operators/type-testing-and-cast" TargetMode="External"/><Relationship Id="rId71" Type="http://schemas.openxmlformats.org/officeDocument/2006/relationships/hyperlink" Target="https://learn.microsoft.com/en-us/dotnet/csharp/language-reference/statements/iteration-statements" TargetMode="External"/><Relationship Id="rId92" Type="http://schemas.openxmlformats.org/officeDocument/2006/relationships/hyperlink" Target="https://learn.microsoft.com/en-us/dotnet/csharp/language-reference/builtin-types/struct" TargetMode="External"/><Relationship Id="rId2" Type="http://schemas.openxmlformats.org/officeDocument/2006/relationships/numbering" Target="numbering.xml"/><Relationship Id="rId29" Type="http://schemas.openxmlformats.org/officeDocument/2006/relationships/hyperlink" Target="https://learn.microsoft.com/en-us/dotnet/csharp/language-reference/keywords/out" TargetMode="External"/><Relationship Id="rId24" Type="http://schemas.openxmlformats.org/officeDocument/2006/relationships/hyperlink" Target="https://learn.microsoft.com/en-us/dotnet/csharp/language-reference/statements/lock" TargetMode="External"/><Relationship Id="rId40" Type="http://schemas.openxmlformats.org/officeDocument/2006/relationships/hyperlink" Target="https://learn.microsoft.com/en-us/dotnet/csharp/language-reference/builtin-types/bool" TargetMode="External"/><Relationship Id="rId45" Type="http://schemas.openxmlformats.org/officeDocument/2006/relationships/hyperlink" Target="https://learn.microsoft.com/en-us/dotnet/csharp/language-reference/keywords/virtual" TargetMode="External"/><Relationship Id="rId66" Type="http://schemas.openxmlformats.org/officeDocument/2006/relationships/hyperlink" Target="https://learn.microsoft.com/en-us/dotnet/csharp/language-reference/builtin-types/integral-numeric-types" TargetMode="External"/><Relationship Id="rId87" Type="http://schemas.openxmlformats.org/officeDocument/2006/relationships/hyperlink" Target="https://learn.microsoft.com/en-us/dotnet/csharp/language-reference/builtin-types/floating-point-numeric-types" TargetMode="External"/><Relationship Id="rId110" Type="http://schemas.openxmlformats.org/officeDocument/2006/relationships/hyperlink" Target="https://learn.microsoft.com/en-us/dotnet/csharp/language-reference/operators/namespace-alias-qualifier" TargetMode="External"/><Relationship Id="rId115" Type="http://schemas.openxmlformats.org/officeDocument/2006/relationships/hyperlink" Target="https://learn.microsoft.com/en-us/dotnet/csharp/language-reference/keywords/let-clause" TargetMode="External"/><Relationship Id="rId131" Type="http://schemas.openxmlformats.org/officeDocument/2006/relationships/hyperlink" Target="https://learn.microsoft.com/en-us/dotnet/csharp/language-reference/keywords/select-clause" TargetMode="External"/><Relationship Id="rId136" Type="http://schemas.openxmlformats.org/officeDocument/2006/relationships/hyperlink" Target="https://learn.microsoft.com/en-us/dotnet/csharp/language-reference/statements/declarations" TargetMode="External"/><Relationship Id="rId61" Type="http://schemas.openxmlformats.org/officeDocument/2006/relationships/hyperlink" Target="https://learn.microsoft.com/en-us/dotnet/csharp/language-reference/builtin-types/integral-numeric-types" TargetMode="External"/><Relationship Id="rId82" Type="http://schemas.openxmlformats.org/officeDocument/2006/relationships/hyperlink" Target="https://learn.microsoft.com/en-us/dotnet/csharp/language-reference/builtin-types/integral-numeric-types" TargetMode="External"/><Relationship Id="rId19" Type="http://schemas.openxmlformats.org/officeDocument/2006/relationships/hyperlink" Target="https://learn.microsoft.com/en-us/dotnet/csharp/language-reference/statements/jump-statements" TargetMode="External"/><Relationship Id="rId14" Type="http://schemas.openxmlformats.org/officeDocument/2006/relationships/hyperlink" Target="https://learn.microsoft.com/en-us/dotnet/csharp/language-reference/keywords/event" TargetMode="External"/><Relationship Id="rId30" Type="http://schemas.openxmlformats.org/officeDocument/2006/relationships/hyperlink" Target="https://learn.microsoft.com/en-us/dotnet/csharp/language-reference/keywords/override" TargetMode="External"/><Relationship Id="rId35" Type="http://schemas.openxmlformats.org/officeDocument/2006/relationships/hyperlink" Target="https://learn.microsoft.com/en-us/dotnet/csharp/language-reference/keywords/sealed" TargetMode="External"/><Relationship Id="rId56" Type="http://schemas.openxmlformats.org/officeDocument/2006/relationships/hyperlink" Target="https://learn.microsoft.com/en-us/dotnet/csharp/language-reference/builtin-types/floating-point-numeric-types" TargetMode="External"/><Relationship Id="rId77" Type="http://schemas.openxmlformats.org/officeDocument/2006/relationships/hyperlink" Target="https://learn.microsoft.com/en-us/dotnet/csharp/language-reference/statements/jump-statements" TargetMode="External"/><Relationship Id="rId100" Type="http://schemas.openxmlformats.org/officeDocument/2006/relationships/hyperlink" Target="https://learn.microsoft.com/en-us/dotnet/csharp/fundamentals/program-structure/top-level-statements" TargetMode="External"/><Relationship Id="rId105" Type="http://schemas.openxmlformats.org/officeDocument/2006/relationships/hyperlink" Target="https://learn.microsoft.com/en-us/dotnet/csharp/language-reference/builtin-types/reference-types" TargetMode="External"/><Relationship Id="rId126" Type="http://schemas.openxmlformats.org/officeDocument/2006/relationships/hyperlink" Target="https://learn.microsoft.com/en-us/dotnet/csharp/language-reference/keywords/partial-method" TargetMode="External"/><Relationship Id="rId8" Type="http://schemas.openxmlformats.org/officeDocument/2006/relationships/hyperlink" Target="https://learn.microsoft.com/en-us/dotnet/csharp/language-reference/keywords/base" TargetMode="External"/><Relationship Id="rId51" Type="http://schemas.openxmlformats.org/officeDocument/2006/relationships/hyperlink" Target="https://learn.microsoft.com/en-us/dotnet/csharp/language-reference/keywords/internal" TargetMode="External"/><Relationship Id="rId72" Type="http://schemas.openxmlformats.org/officeDocument/2006/relationships/hyperlink" Target="https://learn.microsoft.com/en-us/dotnet/csharp/language-reference/statements/iteration-statements" TargetMode="External"/><Relationship Id="rId93" Type="http://schemas.openxmlformats.org/officeDocument/2006/relationships/hyperlink" Target="https://learn.microsoft.com/en-us/dotnet/csharp/language-reference/builtin-types/integral-numeric-types" TargetMode="External"/><Relationship Id="rId98" Type="http://schemas.openxmlformats.org/officeDocument/2006/relationships/hyperlink" Target="https://learn.microsoft.com/en-us/dotnet/csharp/language-reference/keywords/extern-alias" TargetMode="External"/><Relationship Id="rId121" Type="http://schemas.openxmlformats.org/officeDocument/2006/relationships/hyperlink" Target="https://learn.microsoft.com/en-us/dotnet/csharp/language-reference/builtin-types/integral-numeric-types"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learn.microsoft.com/en-us/dotnet/csharp/language-reference/keywords/namespace" TargetMode="External"/><Relationship Id="rId46" Type="http://schemas.openxmlformats.org/officeDocument/2006/relationships/hyperlink" Target="https://learn.microsoft.com/en-us/dotnet/csharp/language-reference/builtin-types/void" TargetMode="External"/><Relationship Id="rId67" Type="http://schemas.openxmlformats.org/officeDocument/2006/relationships/hyperlink" Target="https://learn.microsoft.com/en-us/dotnet/csharp/language-reference/statements/exception-handling-statements" TargetMode="External"/><Relationship Id="rId116" Type="http://schemas.openxmlformats.org/officeDocument/2006/relationships/hyperlink" Target="https://learn.microsoft.com/en-us/dotnet/csharp/language-reference/unsafe-code" TargetMode="External"/><Relationship Id="rId137" Type="http://schemas.openxmlformats.org/officeDocument/2006/relationships/hyperlink" Target="https://learn.microsoft.com/en-us/dotnet/csharp/language-reference/keywords/when" TargetMode="External"/><Relationship Id="rId20" Type="http://schemas.openxmlformats.org/officeDocument/2006/relationships/hyperlink" Target="https://learn.microsoft.com/en-us/dotnet/csharp/language-reference/operators/user-defined-conversion-operators" TargetMode="External"/><Relationship Id="rId41" Type="http://schemas.openxmlformats.org/officeDocument/2006/relationships/hyperlink" Target="https://learn.microsoft.com/en-us/dotnet/csharp/language-reference/operators/type-testing-and-cast" TargetMode="External"/><Relationship Id="rId62" Type="http://schemas.openxmlformats.org/officeDocument/2006/relationships/hyperlink" Target="https://learn.microsoft.com/en-us/dotnet/csharp/language-reference/builtin-types/integral-numeric-types" TargetMode="External"/><Relationship Id="rId83" Type="http://schemas.openxmlformats.org/officeDocument/2006/relationships/hyperlink" Target="https://learn.microsoft.com/en-us/dotnet/csharp/language-reference/builtin-types/char" TargetMode="External"/><Relationship Id="rId88" Type="http://schemas.openxmlformats.org/officeDocument/2006/relationships/hyperlink" Target="https://learn.microsoft.com/en-us/dotnet/csharp/language-reference/builtin-types/integral-numeric-types" TargetMode="External"/><Relationship Id="rId111" Type="http://schemas.openxmlformats.org/officeDocument/2006/relationships/hyperlink" Target="https://learn.microsoft.com/en-us/dotnet/csharp/language-reference/keywords/group-clause" TargetMode="External"/><Relationship Id="rId132" Type="http://schemas.openxmlformats.org/officeDocument/2006/relationships/hyperlink" Target="https://learn.microsoft.com/en-us/dotnet/csharp/language-reference/keywords/set" TargetMode="External"/><Relationship Id="rId15" Type="http://schemas.openxmlformats.org/officeDocument/2006/relationships/hyperlink" Target="https://learn.microsoft.com/en-us/dotnet/csharp/language-reference/operators/user-defined-conversion-operators" TargetMode="External"/><Relationship Id="rId36" Type="http://schemas.openxmlformats.org/officeDocument/2006/relationships/hyperlink" Target="https://learn.microsoft.com/en-us/dotnet/csharp/language-reference/operators/sizeof" TargetMode="External"/><Relationship Id="rId57" Type="http://schemas.openxmlformats.org/officeDocument/2006/relationships/hyperlink" Target="https://learn.microsoft.com/en-us/dotnet/csharp/language-reference/builtin-types/floating-point-numeric-types" TargetMode="External"/><Relationship Id="rId106" Type="http://schemas.openxmlformats.org/officeDocument/2006/relationships/hyperlink" Target="https://learn.microsoft.com/en-us/dotnet/csharp/language-reference/keywords/equals" TargetMode="External"/><Relationship Id="rId127" Type="http://schemas.openxmlformats.org/officeDocument/2006/relationships/hyperlink" Target="https://learn.microsoft.com/en-us/dotnet/csharp/fundamentals/types/records" TargetMode="External"/><Relationship Id="rId10" Type="http://schemas.openxmlformats.org/officeDocument/2006/relationships/hyperlink" Target="https://learn.microsoft.com/en-us/dotnet/csharp/language-reference/keywords/class" TargetMode="External"/><Relationship Id="rId31" Type="http://schemas.openxmlformats.org/officeDocument/2006/relationships/hyperlink" Target="https://learn.microsoft.com/en-us/dotnet/csharp/language-reference/keywords/params" TargetMode="External"/><Relationship Id="rId52" Type="http://schemas.openxmlformats.org/officeDocument/2006/relationships/hyperlink" Target="https://learn.microsoft.com/en-us/dotnet/csharp/language-reference/builtin-types/bool" TargetMode="External"/><Relationship Id="rId73" Type="http://schemas.openxmlformats.org/officeDocument/2006/relationships/hyperlink" Target="https://learn.microsoft.com/en-us/dotnet/csharp/language-reference/statements/iteration-statements" TargetMode="External"/><Relationship Id="rId78" Type="http://schemas.openxmlformats.org/officeDocument/2006/relationships/hyperlink" Target="https://learn.microsoft.com/en-us/dotnet/csharp/language-reference/statements/jump-statements" TargetMode="External"/><Relationship Id="rId94" Type="http://schemas.openxmlformats.org/officeDocument/2006/relationships/hyperlink" Target="https://learn.microsoft.com/en-us/dotnet/csharp/language-reference/builtin-types/integral-numeric-types" TargetMode="External"/><Relationship Id="rId99" Type="http://schemas.openxmlformats.org/officeDocument/2006/relationships/hyperlink" Target="https://learn.microsoft.com/en-us/dotnet/csharp/language-reference/keywords/ascending" TargetMode="External"/><Relationship Id="rId101" Type="http://schemas.openxmlformats.org/officeDocument/2006/relationships/hyperlink" Target="https://learn.microsoft.com/en-us/dotnet/csharp/language-reference/keywords/async" TargetMode="External"/><Relationship Id="rId122" Type="http://schemas.openxmlformats.org/officeDocument/2006/relationships/hyperlink" Target="https://learn.microsoft.com/en-us/dotnet/csharp/language-reference/keywords/on"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dotnet/csharp/language-reference/statements/checked-and-unchecked" TargetMode="External"/><Relationship Id="rId26" Type="http://schemas.openxmlformats.org/officeDocument/2006/relationships/hyperlink" Target="https://learn.microsoft.com/en-us/dotnet/csharp/language-reference/operators/new-operator" TargetMode="External"/><Relationship Id="rId47" Type="http://schemas.openxmlformats.org/officeDocument/2006/relationships/hyperlink" Target="https://learn.microsoft.com/en-us/dotnet/csharp/language-reference/keywords/volatile" TargetMode="External"/><Relationship Id="rId68" Type="http://schemas.openxmlformats.org/officeDocument/2006/relationships/hyperlink" Target="https://learn.microsoft.com/en-us/dotnet/csharp/language-reference/statements/exception-handling-statements" TargetMode="External"/><Relationship Id="rId89" Type="http://schemas.openxmlformats.org/officeDocument/2006/relationships/hyperlink" Target="https://learn.microsoft.com/en-us/dotnet/csharp/language-reference/builtin-types/integral-numeric-types" TargetMode="External"/><Relationship Id="rId112" Type="http://schemas.openxmlformats.org/officeDocument/2006/relationships/hyperlink" Target="https://learn.microsoft.com/en-us/dotnet/csharp/language-reference/keywords/init" TargetMode="External"/><Relationship Id="rId133" Type="http://schemas.openxmlformats.org/officeDocument/2006/relationships/hyperlink" Target="https://learn.microsoft.com/en-us/dotnet/csharp/language-reference/unsafe-code" TargetMode="External"/><Relationship Id="rId16" Type="http://schemas.openxmlformats.org/officeDocument/2006/relationships/hyperlink" Target="https://learn.microsoft.com/en-us/dotnet/csharp/language-reference/keywords/ex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CAB43-0FE0-495B-916C-9B7604FE3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81</Pages>
  <Words>22374</Words>
  <Characters>127538</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Barrass-Brown</dc:creator>
  <cp:keywords/>
  <dc:description/>
  <cp:lastModifiedBy>Wayne Barrass-Brown</cp:lastModifiedBy>
  <cp:revision>26</cp:revision>
  <dcterms:created xsi:type="dcterms:W3CDTF">2023-08-08T19:35:00Z</dcterms:created>
  <dcterms:modified xsi:type="dcterms:W3CDTF">2023-08-09T16:40:00Z</dcterms:modified>
</cp:coreProperties>
</file>